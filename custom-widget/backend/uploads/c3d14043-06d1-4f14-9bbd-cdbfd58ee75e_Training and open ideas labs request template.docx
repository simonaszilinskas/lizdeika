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C409" w14:textId="201AB326" w:rsidR="0083199E" w:rsidRPr="00576367" w:rsidRDefault="0083199E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contextualSpacing/>
        <w:jc w:val="both"/>
        <w:rPr>
          <w:rFonts w:asciiTheme="minorHAnsi" w:hAnsiTheme="minorHAnsi" w:cstheme="minorHAnsi"/>
          <w:color w:val="0077D4"/>
          <w:sz w:val="28"/>
          <w:szCs w:val="28"/>
          <w:u w:color="C61523"/>
          <w:lang w:val="en-US"/>
        </w:rPr>
      </w:pPr>
      <w:r w:rsidRPr="00576367">
        <w:rPr>
          <w:rFonts w:asciiTheme="minorHAnsi" w:hAnsiTheme="minorHAnsi" w:cstheme="minorHAnsi"/>
          <w:noProof/>
          <w:color w:val="0077D4"/>
          <w:sz w:val="28"/>
          <w:szCs w:val="28"/>
          <w:u w:color="C61523"/>
          <w:lang w:val="en-US"/>
        </w:rPr>
        <w:drawing>
          <wp:anchor distT="0" distB="0" distL="114300" distR="114300" simplePos="0" relativeHeight="251658240" behindDoc="1" locked="0" layoutInCell="1" allowOverlap="1" wp14:anchorId="6D6F38C1" wp14:editId="29B647D6">
            <wp:simplePos x="0" y="0"/>
            <wp:positionH relativeFrom="page">
              <wp:posOffset>-38637</wp:posOffset>
            </wp:positionH>
            <wp:positionV relativeFrom="paragraph">
              <wp:posOffset>-971264</wp:posOffset>
            </wp:positionV>
            <wp:extent cx="7588250" cy="1700011"/>
            <wp:effectExtent l="0" t="0" r="0" b="0"/>
            <wp:wrapNone/>
            <wp:docPr id="18817964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9643" name="Imag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3997" b="14844"/>
                    <a:stretch/>
                  </pic:blipFill>
                  <pic:spPr bwMode="auto">
                    <a:xfrm>
                      <a:off x="0" y="0"/>
                      <a:ext cx="7590154" cy="17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50A">
        <w:rPr>
          <w:rFonts w:asciiTheme="minorHAnsi" w:hAnsiTheme="minorHAnsi" w:cstheme="minorHAnsi"/>
          <w:color w:val="0077D4"/>
          <w:sz w:val="28"/>
          <w:szCs w:val="28"/>
          <w:u w:color="C61523"/>
          <w:lang w:val="en-US"/>
        </w:rPr>
        <w:t xml:space="preserve">Open </w:t>
      </w:r>
    </w:p>
    <w:p w14:paraId="105A7202" w14:textId="4414522D" w:rsidR="0083199E" w:rsidRPr="00576367" w:rsidRDefault="0083199E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contextualSpacing/>
        <w:jc w:val="both"/>
        <w:rPr>
          <w:rFonts w:asciiTheme="minorHAnsi" w:hAnsiTheme="minorHAnsi" w:cstheme="minorHAnsi"/>
          <w:color w:val="0077D4"/>
          <w:sz w:val="28"/>
          <w:szCs w:val="28"/>
          <w:u w:color="C61523"/>
          <w:lang w:val="en-US"/>
        </w:rPr>
      </w:pPr>
    </w:p>
    <w:p w14:paraId="082BFC5E" w14:textId="77777777" w:rsidR="0083199E" w:rsidRPr="00576367" w:rsidRDefault="0083199E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contextualSpacing/>
        <w:jc w:val="both"/>
        <w:rPr>
          <w:rFonts w:asciiTheme="minorHAnsi" w:hAnsiTheme="minorHAnsi" w:cstheme="minorHAnsi"/>
          <w:color w:val="0077D4"/>
          <w:sz w:val="28"/>
          <w:szCs w:val="28"/>
          <w:u w:color="C61523"/>
          <w:lang w:val="en-US"/>
        </w:rPr>
      </w:pPr>
    </w:p>
    <w:p w14:paraId="3592ECCE" w14:textId="77777777" w:rsidR="0083199E" w:rsidRPr="00576367" w:rsidRDefault="0083199E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contextualSpacing/>
        <w:jc w:val="both"/>
        <w:rPr>
          <w:rFonts w:asciiTheme="minorHAnsi" w:hAnsiTheme="minorHAnsi" w:cstheme="minorHAnsi"/>
          <w:color w:val="0077D4"/>
          <w:sz w:val="20"/>
          <w:szCs w:val="20"/>
          <w:u w:color="C61523"/>
          <w:lang w:val="en-US"/>
        </w:rPr>
      </w:pPr>
    </w:p>
    <w:p w14:paraId="297E2277" w14:textId="77777777" w:rsidR="0083199E" w:rsidRPr="00576367" w:rsidRDefault="0083199E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contextualSpacing/>
        <w:jc w:val="both"/>
        <w:rPr>
          <w:rFonts w:asciiTheme="minorHAnsi" w:hAnsiTheme="minorHAnsi" w:cstheme="minorHAnsi"/>
          <w:color w:val="0077D4"/>
          <w:sz w:val="20"/>
          <w:szCs w:val="20"/>
          <w:u w:color="C61523"/>
          <w:lang w:val="en-US"/>
        </w:rPr>
      </w:pPr>
    </w:p>
    <w:p w14:paraId="0082433E" w14:textId="5F386041" w:rsidR="00123038" w:rsidRPr="006F64B5" w:rsidRDefault="008B14F5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center"/>
        <w:rPr>
          <w:rFonts w:asciiTheme="minorHAnsi" w:hAnsiTheme="minorHAnsi" w:cstheme="minorBidi"/>
          <w:b/>
          <w:color w:val="0077D4"/>
          <w:sz w:val="24"/>
          <w:szCs w:val="24"/>
          <w:lang w:val="en-US"/>
        </w:rPr>
      </w:pPr>
      <w:r>
        <w:rPr>
          <w:rFonts w:asciiTheme="minorHAnsi" w:hAnsiTheme="minorHAnsi" w:cstheme="minorBidi"/>
          <w:b/>
          <w:color w:val="0077D4" w:themeColor="accent1"/>
          <w:sz w:val="28"/>
          <w:szCs w:val="28"/>
          <w:lang w:val="en-US"/>
        </w:rPr>
        <w:t>AI t</w:t>
      </w:r>
      <w:r w:rsidR="00F372C5" w:rsidRPr="1B332141">
        <w:rPr>
          <w:rFonts w:asciiTheme="minorHAnsi" w:hAnsiTheme="minorHAnsi" w:cstheme="minorBidi"/>
          <w:b/>
          <w:color w:val="0077D4" w:themeColor="accent1"/>
          <w:sz w:val="28"/>
          <w:szCs w:val="28"/>
          <w:lang w:val="en-US"/>
        </w:rPr>
        <w:t xml:space="preserve">raining sessions and </w:t>
      </w:r>
      <w:r w:rsidR="003B7555">
        <w:rPr>
          <w:rFonts w:asciiTheme="minorHAnsi" w:hAnsiTheme="minorHAnsi" w:cstheme="minorBidi"/>
          <w:b/>
          <w:color w:val="0077D4" w:themeColor="accent1"/>
          <w:sz w:val="28"/>
          <w:szCs w:val="28"/>
          <w:lang w:val="en-US"/>
        </w:rPr>
        <w:t>o</w:t>
      </w:r>
      <w:r w:rsidR="00DA16A8" w:rsidRPr="1B332141">
        <w:rPr>
          <w:rFonts w:asciiTheme="minorHAnsi" w:hAnsiTheme="minorHAnsi" w:cstheme="minorBidi"/>
          <w:b/>
          <w:color w:val="0077D4" w:themeColor="accent1"/>
          <w:sz w:val="28"/>
          <w:szCs w:val="28"/>
          <w:lang w:val="en-US"/>
        </w:rPr>
        <w:t>pen ideas labs request</w:t>
      </w:r>
      <w:r w:rsidR="00016888" w:rsidRPr="1B332141">
        <w:rPr>
          <w:rFonts w:asciiTheme="minorHAnsi" w:hAnsiTheme="minorHAnsi" w:cstheme="minorBidi"/>
          <w:b/>
          <w:color w:val="0077D4" w:themeColor="accent1"/>
          <w:sz w:val="28"/>
          <w:szCs w:val="28"/>
          <w:lang w:val="en-US"/>
        </w:rPr>
        <w:t xml:space="preserve"> form</w:t>
      </w:r>
    </w:p>
    <w:p w14:paraId="1C463DA3" w14:textId="77777777" w:rsidR="008657C3" w:rsidRDefault="008657C3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contextualSpacing/>
        <w:jc w:val="both"/>
        <w:rPr>
          <w:rFonts w:asciiTheme="minorHAnsi" w:hAnsiTheme="minorHAnsi" w:cstheme="minorHAnsi"/>
          <w:b/>
          <w:color w:val="0077D4"/>
          <w:sz w:val="28"/>
          <w:szCs w:val="28"/>
          <w:u w:color="C61523"/>
          <w:lang w:val="en-US"/>
        </w:rPr>
      </w:pPr>
    </w:p>
    <w:p w14:paraId="01273978" w14:textId="74834A43" w:rsidR="007D6316" w:rsidRDefault="00D142E7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Bidi"/>
          <w:color w:val="auto"/>
          <w:lang w:val="en-US"/>
        </w:rPr>
      </w:pPr>
      <w:r w:rsidRPr="00D142E7">
        <w:rPr>
          <w:rFonts w:asciiTheme="minorHAnsi" w:hAnsiTheme="minorHAnsi" w:cstheme="minorBidi"/>
          <w:color w:val="auto"/>
          <w:lang w:val="en-US"/>
        </w:rPr>
        <w:t xml:space="preserve">In addition to the main </w:t>
      </w:r>
      <w:proofErr w:type="spellStart"/>
      <w:r w:rsidRPr="00D142E7">
        <w:rPr>
          <w:rFonts w:asciiTheme="minorHAnsi" w:hAnsiTheme="minorHAnsi" w:cstheme="minorBidi"/>
          <w:color w:val="auto"/>
          <w:lang w:val="en-US"/>
        </w:rPr>
        <w:t>programme</w:t>
      </w:r>
      <w:proofErr w:type="spellEnd"/>
      <w:r w:rsidRPr="00D142E7">
        <w:rPr>
          <w:rFonts w:asciiTheme="minorHAnsi" w:hAnsiTheme="minorHAnsi" w:cstheme="minorBidi"/>
          <w:color w:val="auto"/>
          <w:lang w:val="en-US"/>
        </w:rPr>
        <w:t xml:space="preserve"> of Digital Learning Week, which will run from Tuesday </w:t>
      </w:r>
      <w:r w:rsidR="7CB0895D" w:rsidRPr="2B44D6BB">
        <w:rPr>
          <w:rFonts w:asciiTheme="minorHAnsi" w:hAnsiTheme="minorHAnsi" w:cstheme="minorBidi"/>
          <w:color w:val="auto"/>
          <w:lang w:val="en-US"/>
        </w:rPr>
        <w:t>2 September in the</w:t>
      </w:r>
      <w:r w:rsidRPr="1D0C8573">
        <w:rPr>
          <w:rFonts w:asciiTheme="minorHAnsi" w:hAnsiTheme="minorHAnsi" w:cstheme="minorBidi"/>
          <w:color w:val="auto"/>
          <w:lang w:val="en-US"/>
        </w:rPr>
        <w:t xml:space="preserve"> </w:t>
      </w:r>
      <w:r w:rsidRPr="00D142E7">
        <w:rPr>
          <w:rFonts w:asciiTheme="minorHAnsi" w:hAnsiTheme="minorHAnsi" w:cstheme="minorBidi"/>
          <w:color w:val="auto"/>
          <w:lang w:val="en-US"/>
        </w:rPr>
        <w:t>afternoon to Thursday</w:t>
      </w:r>
      <w:r w:rsidR="080204E9" w:rsidRPr="62D1D501">
        <w:rPr>
          <w:rFonts w:asciiTheme="minorHAnsi" w:hAnsiTheme="minorHAnsi" w:cstheme="minorBidi"/>
          <w:color w:val="auto"/>
          <w:lang w:val="en-US"/>
        </w:rPr>
        <w:t xml:space="preserve"> 4 </w:t>
      </w:r>
      <w:r w:rsidR="080204E9" w:rsidRPr="578EDF9E">
        <w:rPr>
          <w:rFonts w:asciiTheme="minorHAnsi" w:hAnsiTheme="minorHAnsi" w:cstheme="minorBidi"/>
          <w:color w:val="auto"/>
          <w:lang w:val="en-US"/>
        </w:rPr>
        <w:t>September</w:t>
      </w:r>
      <w:r w:rsidRPr="00D142E7">
        <w:rPr>
          <w:rFonts w:asciiTheme="minorHAnsi" w:hAnsiTheme="minorHAnsi" w:cstheme="minorBidi"/>
          <w:color w:val="auto"/>
          <w:lang w:val="en-US"/>
        </w:rPr>
        <w:t>, UNESCO and its partners are organizing</w:t>
      </w:r>
      <w:r w:rsidR="003A0AD1">
        <w:rPr>
          <w:rFonts w:asciiTheme="minorHAnsi" w:hAnsiTheme="minorHAnsi" w:cstheme="minorBidi"/>
          <w:color w:val="auto"/>
          <w:lang w:val="en-US"/>
        </w:rPr>
        <w:t xml:space="preserve"> a series of</w:t>
      </w:r>
      <w:r w:rsidRPr="00D142E7">
        <w:rPr>
          <w:rFonts w:asciiTheme="minorHAnsi" w:hAnsiTheme="minorHAnsi" w:cstheme="minorBidi"/>
          <w:color w:val="auto"/>
          <w:lang w:val="en-US"/>
        </w:rPr>
        <w:t xml:space="preserve"> </w:t>
      </w:r>
      <w:r w:rsidR="003908F3">
        <w:rPr>
          <w:rFonts w:asciiTheme="minorHAnsi" w:hAnsiTheme="minorHAnsi" w:cstheme="minorBidi"/>
          <w:color w:val="auto"/>
          <w:lang w:val="en-US"/>
        </w:rPr>
        <w:t>sessions as follows:</w:t>
      </w:r>
    </w:p>
    <w:p w14:paraId="604A4437" w14:textId="77777777" w:rsidR="00374642" w:rsidRDefault="00374642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Bidi"/>
          <w:color w:val="auto"/>
          <w:lang w:val="en-US"/>
        </w:rPr>
      </w:pPr>
    </w:p>
    <w:p w14:paraId="0DDA389A" w14:textId="4F837298" w:rsidR="00374642" w:rsidRDefault="00A37D86" w:rsidP="00C76EFC">
      <w:pPr>
        <w:pStyle w:val="NormalWeb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Bidi"/>
          <w:color w:val="auto"/>
          <w:lang w:val="en-US"/>
        </w:rPr>
      </w:pPr>
      <w:r>
        <w:rPr>
          <w:rFonts w:asciiTheme="minorHAnsi" w:hAnsiTheme="minorHAnsi" w:cstheme="minorBidi"/>
          <w:b/>
          <w:bCs/>
          <w:color w:val="auto"/>
          <w:lang w:val="en-US"/>
        </w:rPr>
        <w:t>AI t</w:t>
      </w:r>
      <w:r w:rsidR="00374642" w:rsidRPr="00374642">
        <w:rPr>
          <w:rFonts w:asciiTheme="minorHAnsi" w:hAnsiTheme="minorHAnsi" w:cstheme="minorBidi"/>
          <w:b/>
          <w:bCs/>
          <w:color w:val="auto"/>
          <w:lang w:val="en-US"/>
        </w:rPr>
        <w:t>raining sessions</w:t>
      </w:r>
      <w:r w:rsidR="009F37D9">
        <w:rPr>
          <w:rFonts w:asciiTheme="minorHAnsi" w:hAnsiTheme="minorHAnsi" w:cstheme="minorBidi"/>
          <w:color w:val="auto"/>
          <w:lang w:val="en-US"/>
        </w:rPr>
        <w:t xml:space="preserve"> </w:t>
      </w:r>
      <w:r w:rsidR="009F37D9" w:rsidRPr="009F37D9">
        <w:rPr>
          <w:rFonts w:asciiTheme="minorHAnsi" w:hAnsiTheme="minorHAnsi" w:cstheme="minorBidi"/>
          <w:color w:val="auto"/>
          <w:lang w:val="en-US"/>
        </w:rPr>
        <w:t>(Tuesday,</w:t>
      </w:r>
      <w:r w:rsidR="000520D7">
        <w:rPr>
          <w:rFonts w:asciiTheme="minorHAnsi" w:hAnsiTheme="minorHAnsi" w:cstheme="minorBidi"/>
          <w:color w:val="auto"/>
          <w:lang w:val="en-US"/>
        </w:rPr>
        <w:t xml:space="preserve"> 2 September,</w:t>
      </w:r>
      <w:r w:rsidR="009F37D9" w:rsidRPr="009F37D9">
        <w:rPr>
          <w:rFonts w:asciiTheme="minorHAnsi" w:hAnsiTheme="minorHAnsi" w:cstheme="minorBidi"/>
          <w:color w:val="auto"/>
          <w:lang w:val="en-US"/>
        </w:rPr>
        <w:t xml:space="preserve"> 9:30–13:00)</w:t>
      </w:r>
      <w:r w:rsidR="009F37D9">
        <w:rPr>
          <w:rFonts w:asciiTheme="minorHAnsi" w:hAnsiTheme="minorHAnsi" w:cstheme="minorBidi"/>
          <w:color w:val="auto"/>
          <w:lang w:val="en-US"/>
        </w:rPr>
        <w:t xml:space="preserve">: Held </w:t>
      </w:r>
      <w:r w:rsidR="00374642" w:rsidRPr="00374642">
        <w:rPr>
          <w:rFonts w:asciiTheme="minorHAnsi" w:hAnsiTheme="minorHAnsi" w:cstheme="minorBidi"/>
          <w:color w:val="auto"/>
          <w:lang w:val="en-US"/>
        </w:rPr>
        <w:t>before the official opening,</w:t>
      </w:r>
      <w:r w:rsidR="006F29C1">
        <w:rPr>
          <w:rFonts w:asciiTheme="minorHAnsi" w:hAnsiTheme="minorHAnsi" w:cstheme="minorBidi"/>
          <w:color w:val="auto"/>
          <w:lang w:val="en-US"/>
        </w:rPr>
        <w:t xml:space="preserve"> these hands-on sessions</w:t>
      </w:r>
      <w:r w:rsidR="00374642" w:rsidRPr="00374642">
        <w:rPr>
          <w:rFonts w:asciiTheme="minorHAnsi" w:hAnsiTheme="minorHAnsi" w:cstheme="minorBidi"/>
          <w:color w:val="auto"/>
          <w:lang w:val="en-US"/>
        </w:rPr>
        <w:t xml:space="preserve"> offer participants the chance to explore the practical applications of AI in education</w:t>
      </w:r>
      <w:r w:rsidR="00FB51FC">
        <w:rPr>
          <w:rFonts w:asciiTheme="minorHAnsi" w:hAnsiTheme="minorHAnsi" w:cstheme="minorBidi"/>
          <w:color w:val="auto"/>
          <w:lang w:val="en-US"/>
        </w:rPr>
        <w:t>.</w:t>
      </w:r>
    </w:p>
    <w:p w14:paraId="219A8D28" w14:textId="77777777" w:rsidR="00D142E7" w:rsidRDefault="00D142E7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Bidi"/>
          <w:color w:val="auto"/>
          <w:lang w:val="en-US"/>
        </w:rPr>
      </w:pPr>
    </w:p>
    <w:p w14:paraId="7E954BB6" w14:textId="715F4B6C" w:rsidR="002E1498" w:rsidRPr="002E1498" w:rsidRDefault="009B3E29" w:rsidP="00C76EFC">
      <w:pPr>
        <w:pStyle w:val="NormalWeb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Bidi"/>
          <w:color w:val="auto"/>
          <w:lang w:val="en-US"/>
        </w:rPr>
      </w:pPr>
      <w:r w:rsidRPr="00C76EFC">
        <w:rPr>
          <w:rFonts w:asciiTheme="minorHAnsi" w:hAnsiTheme="minorHAnsi" w:cstheme="minorBidi"/>
          <w:b/>
          <w:bCs/>
          <w:color w:val="auto"/>
          <w:lang w:val="en-US"/>
        </w:rPr>
        <w:t xml:space="preserve">Open </w:t>
      </w:r>
      <w:r w:rsidR="003B7555">
        <w:rPr>
          <w:rFonts w:asciiTheme="minorHAnsi" w:hAnsiTheme="minorHAnsi" w:cstheme="minorBidi"/>
          <w:b/>
          <w:bCs/>
          <w:color w:val="auto"/>
          <w:lang w:val="en-US"/>
        </w:rPr>
        <w:t>id</w:t>
      </w:r>
      <w:r w:rsidR="003B7555" w:rsidRPr="00C76EFC">
        <w:rPr>
          <w:rFonts w:asciiTheme="minorHAnsi" w:hAnsiTheme="minorHAnsi" w:cstheme="minorBidi"/>
          <w:b/>
          <w:bCs/>
          <w:color w:val="auto"/>
          <w:lang w:val="en-US"/>
        </w:rPr>
        <w:t xml:space="preserve">eas </w:t>
      </w:r>
      <w:r w:rsidR="003B7555">
        <w:rPr>
          <w:rFonts w:asciiTheme="minorHAnsi" w:hAnsiTheme="minorHAnsi" w:cstheme="minorBidi"/>
          <w:b/>
          <w:bCs/>
          <w:color w:val="auto"/>
          <w:lang w:val="en-US"/>
        </w:rPr>
        <w:t>l</w:t>
      </w:r>
      <w:r w:rsidRPr="00C76EFC">
        <w:rPr>
          <w:rFonts w:asciiTheme="minorHAnsi" w:hAnsiTheme="minorHAnsi" w:cstheme="minorBidi"/>
          <w:b/>
          <w:bCs/>
          <w:color w:val="auto"/>
          <w:lang w:val="en-US"/>
        </w:rPr>
        <w:t>abs</w:t>
      </w:r>
      <w:r w:rsidRPr="1C318E23">
        <w:rPr>
          <w:rFonts w:asciiTheme="minorHAnsi" w:hAnsiTheme="minorHAnsi" w:cstheme="minorBidi"/>
          <w:color w:val="auto"/>
          <w:lang w:val="en-US"/>
        </w:rPr>
        <w:t xml:space="preserve"> </w:t>
      </w:r>
      <w:r w:rsidR="00EB0652">
        <w:rPr>
          <w:rFonts w:asciiTheme="minorHAnsi" w:hAnsiTheme="minorHAnsi" w:cstheme="minorBidi"/>
          <w:color w:val="auto"/>
          <w:lang w:val="en-US"/>
        </w:rPr>
        <w:t>(</w:t>
      </w:r>
      <w:r w:rsidR="00EB0652" w:rsidRPr="00EB0652">
        <w:rPr>
          <w:rFonts w:asciiTheme="minorHAnsi" w:hAnsiTheme="minorHAnsi" w:cstheme="minorBidi"/>
          <w:color w:val="auto"/>
          <w:lang w:val="en-US"/>
        </w:rPr>
        <w:t>Friday, 5 September, 9:30–17:00)</w:t>
      </w:r>
      <w:r w:rsidR="00EB0652">
        <w:rPr>
          <w:rFonts w:asciiTheme="minorHAnsi" w:hAnsiTheme="minorHAnsi" w:cstheme="minorBidi"/>
          <w:color w:val="auto"/>
          <w:lang w:val="en-US"/>
        </w:rPr>
        <w:t>.</w:t>
      </w:r>
      <w:r w:rsidR="00AA3B8E">
        <w:rPr>
          <w:rFonts w:asciiTheme="minorHAnsi" w:hAnsiTheme="minorHAnsi" w:cstheme="minorBidi"/>
          <w:color w:val="auto"/>
          <w:lang w:val="en-US"/>
        </w:rPr>
        <w:t xml:space="preserve"> These sessions </w:t>
      </w:r>
      <w:r w:rsidRPr="1C318E23">
        <w:rPr>
          <w:rFonts w:asciiTheme="minorHAnsi" w:hAnsiTheme="minorHAnsi" w:cstheme="minorBidi"/>
          <w:color w:val="auto"/>
          <w:lang w:val="en-US"/>
        </w:rPr>
        <w:t>are designed to be interactive</w:t>
      </w:r>
      <w:r w:rsidR="00A86657">
        <w:rPr>
          <w:rFonts w:asciiTheme="minorHAnsi" w:hAnsiTheme="minorHAnsi" w:cstheme="minorBidi"/>
          <w:color w:val="auto"/>
          <w:lang w:val="en-US"/>
        </w:rPr>
        <w:t>.</w:t>
      </w:r>
      <w:r w:rsidRPr="1C318E23">
        <w:rPr>
          <w:rFonts w:asciiTheme="minorHAnsi" w:hAnsiTheme="minorHAnsi" w:cstheme="minorBidi"/>
          <w:color w:val="auto"/>
          <w:lang w:val="en-US"/>
        </w:rPr>
        <w:t xml:space="preserve"> </w:t>
      </w:r>
      <w:r w:rsidR="6627214C" w:rsidRPr="3740E465">
        <w:rPr>
          <w:rFonts w:asciiTheme="minorHAnsi" w:hAnsiTheme="minorHAnsi" w:cstheme="minorBidi"/>
          <w:color w:val="auto"/>
          <w:lang w:val="en-US"/>
        </w:rPr>
        <w:t xml:space="preserve">They </w:t>
      </w:r>
      <w:proofErr w:type="gramStart"/>
      <w:r w:rsidR="6627214C" w:rsidRPr="3740E465">
        <w:rPr>
          <w:rFonts w:asciiTheme="minorHAnsi" w:hAnsiTheme="minorHAnsi" w:cstheme="minorBidi"/>
          <w:color w:val="auto"/>
          <w:lang w:val="en-US"/>
        </w:rPr>
        <w:t xml:space="preserve">are </w:t>
      </w:r>
      <w:r w:rsidR="6627214C" w:rsidRPr="1BBD8A26">
        <w:rPr>
          <w:rFonts w:asciiTheme="minorHAnsi" w:hAnsiTheme="minorHAnsi" w:cstheme="minorBidi"/>
          <w:color w:val="auto"/>
          <w:lang w:val="en-US"/>
        </w:rPr>
        <w:t>intended</w:t>
      </w:r>
      <w:proofErr w:type="gramEnd"/>
      <w:r w:rsidR="6627214C" w:rsidRPr="1BBD8A26">
        <w:rPr>
          <w:rFonts w:asciiTheme="minorHAnsi" w:hAnsiTheme="minorHAnsi" w:cstheme="minorBidi"/>
          <w:color w:val="auto"/>
          <w:lang w:val="en-US"/>
        </w:rPr>
        <w:t xml:space="preserve"> to offer </w:t>
      </w:r>
      <w:r w:rsidRPr="1BBD8A26">
        <w:rPr>
          <w:rFonts w:asciiTheme="minorHAnsi" w:hAnsiTheme="minorHAnsi" w:cstheme="minorBidi"/>
          <w:color w:val="auto"/>
          <w:lang w:val="en-US"/>
        </w:rPr>
        <w:t>spaces</w:t>
      </w:r>
      <w:r w:rsidRPr="1C318E23">
        <w:rPr>
          <w:rFonts w:asciiTheme="minorHAnsi" w:hAnsiTheme="minorHAnsi" w:cstheme="minorBidi"/>
          <w:color w:val="auto"/>
          <w:lang w:val="en-US"/>
        </w:rPr>
        <w:t xml:space="preserve"> for </w:t>
      </w:r>
      <w:r w:rsidR="00A86657" w:rsidRPr="105321A2">
        <w:rPr>
          <w:rFonts w:asciiTheme="minorHAnsi" w:hAnsiTheme="minorHAnsi" w:cstheme="minorBidi"/>
          <w:color w:val="auto"/>
          <w:lang w:val="en-US"/>
        </w:rPr>
        <w:t>practical</w:t>
      </w:r>
      <w:r w:rsidR="00A86657">
        <w:rPr>
          <w:rFonts w:asciiTheme="minorHAnsi" w:hAnsiTheme="minorHAnsi" w:cstheme="minorBidi"/>
          <w:color w:val="auto"/>
          <w:lang w:val="en-US"/>
        </w:rPr>
        <w:t xml:space="preserve"> workshops</w:t>
      </w:r>
      <w:r w:rsidRPr="1C318E23">
        <w:rPr>
          <w:rFonts w:asciiTheme="minorHAnsi" w:hAnsiTheme="minorHAnsi" w:cstheme="minorBidi"/>
          <w:color w:val="auto"/>
          <w:lang w:val="en-US"/>
        </w:rPr>
        <w:t xml:space="preserve">, collaborative ideation and </w:t>
      </w:r>
      <w:r w:rsidR="23C43020" w:rsidRPr="1D70E361">
        <w:rPr>
          <w:rFonts w:asciiTheme="minorHAnsi" w:hAnsiTheme="minorHAnsi" w:cstheme="minorBidi"/>
          <w:color w:val="auto"/>
          <w:lang w:val="en-US"/>
        </w:rPr>
        <w:t>consultation</w:t>
      </w:r>
      <w:r w:rsidR="6F05A87C" w:rsidRPr="1D70E361">
        <w:rPr>
          <w:rFonts w:asciiTheme="minorHAnsi" w:hAnsiTheme="minorHAnsi" w:cstheme="minorBidi"/>
          <w:color w:val="auto"/>
          <w:lang w:val="en-US"/>
        </w:rPr>
        <w:t xml:space="preserve">. As such, </w:t>
      </w:r>
      <w:r w:rsidR="6F05A87C" w:rsidRPr="105321A2">
        <w:rPr>
          <w:rFonts w:asciiTheme="minorHAnsi" w:hAnsiTheme="minorHAnsi" w:cstheme="minorBidi"/>
          <w:color w:val="auto"/>
          <w:lang w:val="en-US"/>
        </w:rPr>
        <w:t>th</w:t>
      </w:r>
      <w:r w:rsidR="00BC34CA" w:rsidRPr="105321A2">
        <w:rPr>
          <w:rFonts w:asciiTheme="minorHAnsi" w:hAnsiTheme="minorHAnsi" w:cstheme="minorBidi"/>
          <w:color w:val="auto"/>
          <w:lang w:val="en-US"/>
        </w:rPr>
        <w:t>ey</w:t>
      </w:r>
      <w:r w:rsidR="00A2D0E1" w:rsidRPr="105321A2">
        <w:rPr>
          <w:rFonts w:asciiTheme="minorHAnsi" w:hAnsiTheme="minorHAnsi" w:cstheme="minorBidi"/>
          <w:color w:val="auto"/>
          <w:lang w:val="en-US"/>
        </w:rPr>
        <w:t xml:space="preserve"> </w:t>
      </w:r>
      <w:r w:rsidR="6F05A87C" w:rsidRPr="105321A2">
        <w:rPr>
          <w:rFonts w:asciiTheme="minorHAnsi" w:hAnsiTheme="minorHAnsi" w:cstheme="minorBidi"/>
          <w:color w:val="auto"/>
          <w:lang w:val="en-US"/>
        </w:rPr>
        <w:t>should</w:t>
      </w:r>
      <w:r w:rsidR="6F05A87C" w:rsidRPr="1D70E361">
        <w:rPr>
          <w:rFonts w:asciiTheme="minorHAnsi" w:hAnsiTheme="minorHAnsi" w:cstheme="minorBidi"/>
          <w:color w:val="auto"/>
          <w:lang w:val="en-US"/>
        </w:rPr>
        <w:t xml:space="preserve"> not be organized as traditional panel formats, or series of presentations</w:t>
      </w:r>
      <w:r w:rsidR="23C43020" w:rsidRPr="2C3022E5">
        <w:rPr>
          <w:rFonts w:asciiTheme="minorHAnsi" w:hAnsiTheme="minorHAnsi" w:cstheme="minorBidi"/>
          <w:color w:val="auto"/>
          <w:lang w:val="en-US"/>
        </w:rPr>
        <w:t xml:space="preserve"> with </w:t>
      </w:r>
      <w:r w:rsidR="6F05A87C" w:rsidRPr="1D70E361">
        <w:rPr>
          <w:rFonts w:asciiTheme="minorHAnsi" w:hAnsiTheme="minorHAnsi" w:cstheme="minorBidi"/>
          <w:color w:val="auto"/>
          <w:lang w:val="en-US"/>
        </w:rPr>
        <w:t xml:space="preserve">discussion. </w:t>
      </w:r>
    </w:p>
    <w:p w14:paraId="0C846A00" w14:textId="4BF5174B" w:rsidR="00F13535" w:rsidRDefault="00F13535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Bidi"/>
          <w:color w:val="auto"/>
          <w:lang w:val="en-US"/>
        </w:rPr>
      </w:pPr>
    </w:p>
    <w:p w14:paraId="2E6BCBA0" w14:textId="14CC03B2" w:rsidR="009B3E29" w:rsidRDefault="00DF3C31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HAnsi"/>
          <w:bCs/>
          <w:color w:val="auto"/>
          <w:u w:color="C61523"/>
          <w:lang w:val="en-US"/>
        </w:rPr>
      </w:pPr>
      <w:r w:rsidRPr="00DF3C31">
        <w:rPr>
          <w:rFonts w:asciiTheme="minorHAnsi" w:hAnsiTheme="minorHAnsi" w:cstheme="minorHAnsi"/>
          <w:bCs/>
          <w:color w:val="auto"/>
          <w:u w:color="C61523"/>
          <w:lang w:val="en-US"/>
        </w:rPr>
        <w:t xml:space="preserve">While sessions are primarily </w:t>
      </w:r>
      <w:r w:rsidRPr="00DF3C31">
        <w:rPr>
          <w:rFonts w:asciiTheme="minorHAnsi" w:hAnsiTheme="minorHAnsi" w:cstheme="minorHAnsi"/>
          <w:color w:val="auto"/>
          <w:u w:color="C61523"/>
          <w:lang w:val="en-US"/>
        </w:rPr>
        <w:t>in-person</w:t>
      </w:r>
      <w:r w:rsidRPr="00DF3C31">
        <w:rPr>
          <w:rFonts w:asciiTheme="minorHAnsi" w:hAnsiTheme="minorHAnsi" w:cstheme="minorHAnsi"/>
          <w:bCs/>
          <w:color w:val="auto"/>
          <w:u w:color="C61523"/>
          <w:lang w:val="en-US"/>
        </w:rPr>
        <w:t xml:space="preserve">, hybrid formats are possible in select rooms. However, </w:t>
      </w:r>
      <w:proofErr w:type="gramStart"/>
      <w:r w:rsidRPr="00DF3C31">
        <w:rPr>
          <w:rFonts w:asciiTheme="minorHAnsi" w:hAnsiTheme="minorHAnsi" w:cstheme="minorHAnsi"/>
          <w:bCs/>
          <w:color w:val="auto"/>
          <w:u w:color="C61523"/>
          <w:lang w:val="en-US"/>
        </w:rPr>
        <w:t>the majority of</w:t>
      </w:r>
      <w:proofErr w:type="gramEnd"/>
      <w:r w:rsidRPr="00DF3C31">
        <w:rPr>
          <w:rFonts w:asciiTheme="minorHAnsi" w:hAnsiTheme="minorHAnsi" w:cstheme="minorHAnsi"/>
          <w:bCs/>
          <w:color w:val="auto"/>
          <w:u w:color="C61523"/>
          <w:lang w:val="en-US"/>
        </w:rPr>
        <w:t xml:space="preserve"> speakers and participants are expected to be physically present.</w:t>
      </w:r>
      <w:r w:rsidR="007676BC">
        <w:rPr>
          <w:rFonts w:asciiTheme="minorHAnsi" w:hAnsiTheme="minorHAnsi" w:cstheme="minorHAnsi"/>
          <w:bCs/>
          <w:color w:val="auto"/>
          <w:u w:color="C61523"/>
          <w:lang w:val="en-US"/>
        </w:rPr>
        <w:t xml:space="preserve"> </w:t>
      </w:r>
      <w:r w:rsidR="005D1F8B" w:rsidRPr="005D1F8B">
        <w:rPr>
          <w:rFonts w:asciiTheme="minorHAnsi" w:hAnsiTheme="minorHAnsi" w:cstheme="minorHAnsi"/>
          <w:bCs/>
          <w:color w:val="auto"/>
          <w:u w:color="C61523"/>
          <w:lang w:val="en-US"/>
        </w:rPr>
        <w:t>Please note that interpretation will not be provided. If required, organizers must arrange and cover the associated costs independently.</w:t>
      </w:r>
      <w:r w:rsidR="00C03B85">
        <w:rPr>
          <w:rFonts w:asciiTheme="minorHAnsi" w:hAnsiTheme="minorHAnsi" w:cstheme="minorHAnsi"/>
          <w:bCs/>
          <w:color w:val="auto"/>
          <w:u w:color="C61523"/>
          <w:lang w:val="en-US"/>
        </w:rPr>
        <w:t xml:space="preserve"> </w:t>
      </w:r>
    </w:p>
    <w:p w14:paraId="0EB9BD3E" w14:textId="77777777" w:rsidR="00BE6D49" w:rsidRDefault="00BE6D49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HAnsi"/>
          <w:bCs/>
          <w:color w:val="auto"/>
          <w:u w:color="C61523"/>
          <w:lang w:val="en-US"/>
        </w:rPr>
      </w:pPr>
    </w:p>
    <w:p w14:paraId="24F18047" w14:textId="77777777" w:rsidR="00253894" w:rsidRDefault="00BE6D49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Bidi"/>
          <w:color w:val="auto"/>
          <w:lang w:val="en-US"/>
        </w:rPr>
      </w:pPr>
      <w:r w:rsidRPr="00BE6D49">
        <w:rPr>
          <w:rFonts w:asciiTheme="minorHAnsi" w:hAnsiTheme="minorHAnsi" w:cstheme="minorHAnsi"/>
          <w:bCs/>
          <w:color w:val="auto"/>
          <w:u w:color="C61523"/>
          <w:lang w:val="en-US"/>
        </w:rPr>
        <w:t xml:space="preserve">All approved sessions will be included in the public Digital Learning Week </w:t>
      </w:r>
      <w:proofErr w:type="spellStart"/>
      <w:r w:rsidRPr="00BE6D49">
        <w:rPr>
          <w:rFonts w:asciiTheme="minorHAnsi" w:hAnsiTheme="minorHAnsi" w:cstheme="minorHAnsi"/>
          <w:bCs/>
          <w:color w:val="auto"/>
          <w:u w:color="C61523"/>
          <w:lang w:val="en-US"/>
        </w:rPr>
        <w:t>programme</w:t>
      </w:r>
      <w:proofErr w:type="spellEnd"/>
      <w:r w:rsidRPr="00BE6D49">
        <w:rPr>
          <w:rFonts w:asciiTheme="minorHAnsi" w:hAnsiTheme="minorHAnsi" w:cstheme="minorHAnsi"/>
          <w:bCs/>
          <w:color w:val="auto"/>
          <w:u w:color="C61523"/>
          <w:lang w:val="en-US"/>
        </w:rPr>
        <w:t xml:space="preserve"> and will be open to all participants unless the organizers specify otherwise.</w:t>
      </w:r>
      <w:r>
        <w:rPr>
          <w:rFonts w:asciiTheme="minorHAnsi" w:hAnsiTheme="minorHAnsi" w:cstheme="minorBidi"/>
          <w:color w:val="auto"/>
          <w:lang w:val="en-US"/>
        </w:rPr>
        <w:t xml:space="preserve"> </w:t>
      </w:r>
    </w:p>
    <w:p w14:paraId="4D900922" w14:textId="5BD349ED" w:rsidR="00253894" w:rsidRDefault="00253894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Bidi"/>
          <w:color w:val="auto"/>
          <w:lang w:val="en-US"/>
        </w:rPr>
      </w:pPr>
    </w:p>
    <w:p w14:paraId="786F7763" w14:textId="4BF76D95" w:rsidR="009B3E29" w:rsidRDefault="0075759A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Bidi"/>
          <w:color w:val="auto"/>
          <w:lang w:val="en-US"/>
        </w:rPr>
      </w:pPr>
      <w:r>
        <w:rPr>
          <w:rFonts w:asciiTheme="minorHAnsi" w:hAnsiTheme="minorHAnsi" w:cstheme="minorBidi"/>
          <w:color w:val="auto"/>
          <w:lang w:val="en-US"/>
        </w:rPr>
        <w:t>To propose a session, p</w:t>
      </w:r>
      <w:r w:rsidR="009B3E29" w:rsidRPr="51370FCF">
        <w:rPr>
          <w:rFonts w:asciiTheme="minorHAnsi" w:hAnsiTheme="minorHAnsi" w:cstheme="minorBidi"/>
          <w:color w:val="auto"/>
          <w:lang w:val="en-US"/>
        </w:rPr>
        <w:t>lease complete the form</w:t>
      </w:r>
      <w:r>
        <w:rPr>
          <w:rFonts w:asciiTheme="minorHAnsi" w:hAnsiTheme="minorHAnsi" w:cstheme="minorBidi"/>
          <w:color w:val="auto"/>
          <w:lang w:val="en-US"/>
        </w:rPr>
        <w:t>:</w:t>
      </w:r>
    </w:p>
    <w:p w14:paraId="6BB57569" w14:textId="77777777" w:rsidR="00EA4F2D" w:rsidRDefault="00EA4F2D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Bidi"/>
          <w:color w:val="auto"/>
          <w:lang w:val="en-US"/>
        </w:rPr>
      </w:pPr>
    </w:p>
    <w:p w14:paraId="29E05733" w14:textId="6364B832" w:rsidR="00EA4F2D" w:rsidRDefault="00EA4F2D" w:rsidP="00EA4F2D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Bidi"/>
          <w:b/>
          <w:lang w:val="en-US"/>
        </w:rPr>
      </w:pPr>
      <w:r w:rsidRPr="00C76EFC">
        <w:rPr>
          <w:rFonts w:asciiTheme="minorHAnsi" w:eastAsia="Calibri" w:hAnsiTheme="minorHAnsi" w:cstheme="minorBidi"/>
          <w:b/>
          <w:lang w:val="en-US"/>
        </w:rPr>
        <w:t>Session type</w:t>
      </w:r>
    </w:p>
    <w:p w14:paraId="0D621915" w14:textId="77777777" w:rsidR="00BC1B0B" w:rsidRDefault="001C3BDA" w:rsidP="00BC1B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Theme="minorHAnsi" w:eastAsia="Calibri" w:hAnsiTheme="minorHAnsi" w:cstheme="minorBidi"/>
          <w:b/>
        </w:rPr>
      </w:pPr>
      <w:sdt>
        <w:sdtPr>
          <w:rPr>
            <w:rFonts w:asciiTheme="minorHAnsi" w:eastAsia="Calibri" w:hAnsiTheme="minorHAnsi" w:cstheme="minorBidi"/>
            <w:bCs/>
          </w:rPr>
          <w:id w:val="-2051446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C1B0B">
            <w:rPr>
              <w:rFonts w:ascii="MS Gothic" w:eastAsia="MS Gothic" w:hAnsi="MS Gothic" w:cstheme="minorBidi" w:hint="eastAsia"/>
              <w:bCs/>
            </w:rPr>
            <w:t>☐</w:t>
          </w:r>
        </w:sdtContent>
      </w:sdt>
      <w:r w:rsidR="00BC1B0B">
        <w:rPr>
          <w:rFonts w:asciiTheme="minorHAnsi" w:eastAsia="Calibri" w:hAnsiTheme="minorHAnsi" w:cstheme="minorBidi"/>
          <w:bCs/>
        </w:rPr>
        <w:t xml:space="preserve"> T</w:t>
      </w:r>
      <w:r w:rsidR="00BC1B0B" w:rsidRPr="00564229">
        <w:rPr>
          <w:rFonts w:asciiTheme="minorHAnsi" w:eastAsia="Calibri" w:hAnsiTheme="minorHAnsi" w:cstheme="minorBidi"/>
          <w:bCs/>
        </w:rPr>
        <w:t>raining session (Tuesday, 2 September)</w:t>
      </w:r>
      <w:r w:rsidR="00BC1B0B">
        <w:rPr>
          <w:rFonts w:asciiTheme="minorHAnsi" w:eastAsia="Calibri" w:hAnsiTheme="minorHAnsi" w:cstheme="minorBidi"/>
          <w:b/>
        </w:rPr>
        <w:t xml:space="preserve"> </w:t>
      </w:r>
    </w:p>
    <w:p w14:paraId="1703E556" w14:textId="2201A1BA" w:rsidR="004F0164" w:rsidRPr="00BC1B0B" w:rsidRDefault="001C3BDA" w:rsidP="00BC1B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Theme="minorHAnsi" w:eastAsia="Calibri" w:hAnsiTheme="minorHAnsi" w:cstheme="minorBidi"/>
          <w:b/>
        </w:rPr>
      </w:pPr>
      <w:sdt>
        <w:sdtPr>
          <w:rPr>
            <w:rFonts w:asciiTheme="minorHAnsi" w:eastAsia="Calibri" w:hAnsiTheme="minorHAnsi" w:cstheme="minorBidi"/>
            <w:bCs/>
          </w:rPr>
          <w:id w:val="926004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C1B0B">
            <w:rPr>
              <w:rFonts w:ascii="MS Gothic" w:eastAsia="MS Gothic" w:hAnsi="MS Gothic" w:cstheme="minorBidi" w:hint="eastAsia"/>
              <w:bCs/>
            </w:rPr>
            <w:t>☐</w:t>
          </w:r>
        </w:sdtContent>
      </w:sdt>
      <w:r w:rsidR="00BC1B0B">
        <w:rPr>
          <w:rFonts w:asciiTheme="minorHAnsi" w:eastAsia="Calibri" w:hAnsiTheme="minorHAnsi" w:cstheme="minorBidi"/>
          <w:bCs/>
        </w:rPr>
        <w:t xml:space="preserve"> </w:t>
      </w:r>
      <w:r w:rsidR="00BC1B0B" w:rsidRPr="00C76EFC">
        <w:rPr>
          <w:rFonts w:asciiTheme="minorHAnsi" w:eastAsia="Calibri" w:hAnsiTheme="minorHAnsi" w:cstheme="minorHAnsi"/>
          <w:bCs/>
          <w:u w:color="C61523"/>
        </w:rPr>
        <w:t>Open idea lab (Friday, 5 September)</w:t>
      </w:r>
    </w:p>
    <w:p w14:paraId="713AB882" w14:textId="77777777" w:rsidR="0063213D" w:rsidRDefault="0063213D" w:rsidP="000609C1">
      <w:pPr>
        <w:pStyle w:val="H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u w:color="C61523"/>
        </w:rPr>
      </w:pPr>
    </w:p>
    <w:p w14:paraId="3C750076" w14:textId="5099D2E5" w:rsidR="0063213D" w:rsidRPr="00F06BB8" w:rsidRDefault="0063213D" w:rsidP="000609C1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HAnsi"/>
          <w:b/>
          <w:bCs/>
          <w:u w:color="C61523"/>
          <w:lang w:val="en-US"/>
        </w:rPr>
      </w:pPr>
      <w:r w:rsidRPr="00F13535">
        <w:rPr>
          <w:rFonts w:asciiTheme="minorHAnsi" w:eastAsia="Calibri" w:hAnsiTheme="minorHAnsi" w:cstheme="minorHAnsi"/>
          <w:b/>
          <w:u w:color="C61523"/>
          <w:lang w:val="en-US"/>
        </w:rPr>
        <w:t xml:space="preserve">Title of the </w:t>
      </w:r>
      <w:r w:rsidR="00EA4F2D">
        <w:rPr>
          <w:rFonts w:asciiTheme="minorHAnsi" w:eastAsia="Calibri" w:hAnsiTheme="minorHAnsi" w:cstheme="minorHAnsi"/>
          <w:b/>
          <w:u w:color="C61523"/>
          <w:lang w:val="en-US"/>
        </w:rPr>
        <w:t>session</w:t>
      </w:r>
    </w:p>
    <w:p w14:paraId="6F9F773F" w14:textId="77777777" w:rsidR="0063213D" w:rsidRPr="0063213D" w:rsidRDefault="0063213D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HAnsi"/>
          <w:bCs/>
          <w:u w:color="C61523"/>
          <w:lang w:val="en-US"/>
        </w:rPr>
      </w:pPr>
      <w:r w:rsidRPr="0063213D">
        <w:rPr>
          <w:rFonts w:asciiTheme="minorHAnsi" w:hAnsiTheme="minorHAnsi" w:cstheme="minorHAnsi"/>
          <w:bCs/>
          <w:i/>
          <w:iCs/>
          <w:u w:color="C61523"/>
          <w:lang w:val="en-US"/>
        </w:rPr>
        <w:t>(Please provide a clear and concise title)</w:t>
      </w:r>
    </w:p>
    <w:p w14:paraId="53AE978F" w14:textId="58503AED" w:rsidR="0063213D" w:rsidRPr="0063213D" w:rsidRDefault="0063213D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HAnsi"/>
          <w:bCs/>
          <w:u w:color="C61523"/>
          <w:lang w:val="en-US"/>
        </w:rPr>
      </w:pPr>
    </w:p>
    <w:p w14:paraId="6BF92389" w14:textId="310BDF8C" w:rsidR="0063213D" w:rsidRPr="0063213D" w:rsidRDefault="0063213D" w:rsidP="000609C1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HAnsi"/>
          <w:b/>
          <w:bCs/>
          <w:u w:color="C61523"/>
          <w:lang w:val="en-US"/>
        </w:rPr>
      </w:pPr>
      <w:r w:rsidRPr="00576367">
        <w:rPr>
          <w:rFonts w:asciiTheme="minorHAnsi" w:eastAsia="Calibri" w:hAnsiTheme="minorHAnsi" w:cstheme="minorHAnsi"/>
          <w:b/>
          <w:u w:color="C61523"/>
          <w:lang w:val="en-US"/>
        </w:rPr>
        <w:t>Preferred</w:t>
      </w:r>
      <w:r w:rsidRPr="0063213D">
        <w:rPr>
          <w:rFonts w:asciiTheme="minorHAnsi" w:eastAsia="Calibri" w:hAnsiTheme="minorHAnsi" w:cstheme="minorHAnsi"/>
          <w:b/>
          <w:bCs/>
          <w:u w:color="C61523"/>
          <w:lang w:val="en-US"/>
        </w:rPr>
        <w:t xml:space="preserve"> </w:t>
      </w:r>
      <w:r w:rsidR="00010339">
        <w:rPr>
          <w:rFonts w:asciiTheme="minorHAnsi" w:eastAsia="Calibri" w:hAnsiTheme="minorHAnsi" w:cstheme="minorHAnsi"/>
          <w:b/>
          <w:bCs/>
          <w:u w:color="C61523"/>
          <w:lang w:val="en-US"/>
        </w:rPr>
        <w:t>d</w:t>
      </w:r>
      <w:r w:rsidRPr="0063213D">
        <w:rPr>
          <w:rFonts w:asciiTheme="minorHAnsi" w:eastAsia="Calibri" w:hAnsiTheme="minorHAnsi" w:cstheme="minorHAnsi"/>
          <w:b/>
          <w:bCs/>
          <w:u w:color="C61523"/>
          <w:lang w:val="en-US"/>
        </w:rPr>
        <w:t>uration</w:t>
      </w:r>
    </w:p>
    <w:p w14:paraId="25D7D988" w14:textId="61F1FBE8" w:rsidR="000D4277" w:rsidRPr="000D4277" w:rsidRDefault="0063213D" w:rsidP="000D4277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Theme="minorHAnsi" w:hAnsiTheme="minorHAnsi" w:cstheme="minorBidi"/>
          <w:i/>
          <w:lang w:val="en-US"/>
        </w:rPr>
      </w:pPr>
      <w:r w:rsidRPr="4AAEBFCD">
        <w:rPr>
          <w:rFonts w:asciiTheme="minorHAnsi" w:hAnsiTheme="minorHAnsi" w:cstheme="minorBidi"/>
          <w:i/>
          <w:lang w:val="en-US"/>
        </w:rPr>
        <w:t>Choose one of the following options (please note that 3-hour slots are limited due to space constraints):</w:t>
      </w:r>
    </w:p>
    <w:bookmarkStart w:id="0" w:name="_Hlk199860882"/>
    <w:p w14:paraId="1A6635CF" w14:textId="1CDE10B9" w:rsidR="000D4277" w:rsidRDefault="001C3BDA" w:rsidP="000D42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Theme="minorHAnsi" w:eastAsia="Calibri" w:hAnsiTheme="minorHAnsi" w:cstheme="minorBidi"/>
          <w:b/>
        </w:rPr>
      </w:pPr>
      <w:sdt>
        <w:sdtPr>
          <w:rPr>
            <w:rFonts w:asciiTheme="minorHAnsi" w:eastAsia="Calibri" w:hAnsiTheme="minorHAnsi" w:cstheme="minorBidi"/>
            <w:bCs/>
          </w:rPr>
          <w:id w:val="-1321420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277">
            <w:rPr>
              <w:rFonts w:ascii="MS Gothic" w:eastAsia="MS Gothic" w:hAnsi="MS Gothic" w:cstheme="minorBidi" w:hint="eastAsia"/>
              <w:bCs/>
            </w:rPr>
            <w:t>☐</w:t>
          </w:r>
        </w:sdtContent>
      </w:sdt>
      <w:r w:rsidR="000D4277">
        <w:rPr>
          <w:rFonts w:asciiTheme="minorHAnsi" w:eastAsia="Calibri" w:hAnsiTheme="minorHAnsi" w:cstheme="minorBidi"/>
          <w:bCs/>
        </w:rPr>
        <w:t xml:space="preserve"> 90 minutes</w:t>
      </w:r>
      <w:r w:rsidR="000D4277">
        <w:rPr>
          <w:rFonts w:asciiTheme="minorHAnsi" w:eastAsia="Calibri" w:hAnsiTheme="minorHAnsi" w:cstheme="minorBidi"/>
          <w:b/>
        </w:rPr>
        <w:t xml:space="preserve"> </w:t>
      </w:r>
    </w:p>
    <w:p w14:paraId="4FD52FC3" w14:textId="096E116B" w:rsidR="0063213D" w:rsidRPr="000D4277" w:rsidRDefault="001C3BDA" w:rsidP="000D42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Theme="minorHAnsi" w:eastAsia="Calibri" w:hAnsiTheme="minorHAnsi" w:cstheme="minorBidi"/>
          <w:b/>
        </w:rPr>
      </w:pPr>
      <w:sdt>
        <w:sdtPr>
          <w:rPr>
            <w:rFonts w:asciiTheme="minorHAnsi" w:eastAsia="Calibri" w:hAnsiTheme="minorHAnsi" w:cstheme="minorBidi"/>
            <w:bCs/>
          </w:rPr>
          <w:id w:val="1973936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277" w:rsidRPr="00564229">
            <w:rPr>
              <w:rFonts w:ascii="MS Gothic" w:eastAsia="MS Gothic" w:hAnsi="MS Gothic" w:cstheme="minorBidi" w:hint="eastAsia"/>
              <w:bCs/>
            </w:rPr>
            <w:t>☐</w:t>
          </w:r>
        </w:sdtContent>
      </w:sdt>
      <w:r w:rsidR="000D4277">
        <w:rPr>
          <w:rFonts w:asciiTheme="minorHAnsi" w:eastAsia="Calibri" w:hAnsiTheme="minorHAnsi" w:cstheme="minorBidi"/>
          <w:bCs/>
        </w:rPr>
        <w:t xml:space="preserve"> </w:t>
      </w:r>
      <w:r w:rsidR="000D4277">
        <w:rPr>
          <w:rFonts w:asciiTheme="minorHAnsi" w:eastAsia="Calibri" w:hAnsiTheme="minorHAnsi" w:cstheme="minorHAnsi"/>
          <w:bCs/>
          <w:u w:color="C61523"/>
        </w:rPr>
        <w:t xml:space="preserve">180 minutes </w:t>
      </w:r>
    </w:p>
    <w:bookmarkEnd w:id="0"/>
    <w:p w14:paraId="40962262" w14:textId="18F18C90" w:rsidR="0063213D" w:rsidRPr="0063213D" w:rsidRDefault="0063213D" w:rsidP="000609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HAnsi"/>
          <w:bCs/>
          <w:sz w:val="22"/>
          <w:szCs w:val="22"/>
          <w:u w:color="C61523"/>
          <w:lang w:eastAsia="zh-CN"/>
        </w:rPr>
      </w:pPr>
    </w:p>
    <w:p w14:paraId="4E46C0C8" w14:textId="22963BEB" w:rsidR="00F13535" w:rsidRDefault="00F13535" w:rsidP="000609C1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HAnsi"/>
          <w:b/>
          <w:bCs/>
          <w:u w:color="C61523"/>
          <w:lang w:val="en-US"/>
        </w:rPr>
      </w:pPr>
      <w:r>
        <w:rPr>
          <w:rFonts w:asciiTheme="minorHAnsi" w:eastAsia="Calibri" w:hAnsiTheme="minorHAnsi" w:cstheme="minorHAnsi"/>
          <w:b/>
          <w:bCs/>
          <w:u w:color="C61523"/>
          <w:lang w:val="en-US"/>
        </w:rPr>
        <w:t xml:space="preserve">Room </w:t>
      </w:r>
      <w:r w:rsidR="004D64BF">
        <w:rPr>
          <w:rFonts w:asciiTheme="minorHAnsi" w:eastAsia="Calibri" w:hAnsiTheme="minorHAnsi" w:cstheme="minorHAnsi"/>
          <w:b/>
          <w:bCs/>
          <w:u w:color="C61523"/>
          <w:lang w:val="en-US"/>
        </w:rPr>
        <w:t>requirements</w:t>
      </w:r>
    </w:p>
    <w:p w14:paraId="3B2B3E5A" w14:textId="2278DC0A" w:rsidR="0006080E" w:rsidRDefault="32410C2C" w:rsidP="00CF558C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Bidi"/>
        </w:rPr>
      </w:pPr>
      <w:r w:rsidRPr="568A88B5">
        <w:rPr>
          <w:rFonts w:asciiTheme="minorHAnsi" w:eastAsia="Calibri" w:hAnsiTheme="minorHAnsi" w:cstheme="minorBidi"/>
        </w:rPr>
        <w:t xml:space="preserve">Estimated </w:t>
      </w:r>
      <w:r w:rsidRPr="6A8A76CD">
        <w:rPr>
          <w:rFonts w:asciiTheme="minorHAnsi" w:eastAsia="Calibri" w:hAnsiTheme="minorHAnsi" w:cstheme="minorBidi"/>
        </w:rPr>
        <w:t>number of participants:</w:t>
      </w:r>
      <w:r w:rsidRPr="777DF087">
        <w:rPr>
          <w:rFonts w:asciiTheme="minorHAnsi" w:eastAsia="Calibri" w:hAnsiTheme="minorHAnsi" w:cstheme="minorBidi"/>
        </w:rPr>
        <w:t xml:space="preserve"> </w:t>
      </w:r>
    </w:p>
    <w:p w14:paraId="71FEEF03" w14:textId="77777777" w:rsidR="002710A7" w:rsidRDefault="002710A7" w:rsidP="00271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Bidi"/>
        </w:rPr>
      </w:pPr>
    </w:p>
    <w:p w14:paraId="50A41E6A" w14:textId="22CE6CE9" w:rsidR="002710A7" w:rsidRDefault="001C3BDA" w:rsidP="00271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Theme="minorHAnsi" w:eastAsia="Calibri" w:hAnsiTheme="minorHAnsi" w:cstheme="minorBidi"/>
          <w:b/>
        </w:rPr>
      </w:pPr>
      <w:sdt>
        <w:sdtPr>
          <w:rPr>
            <w:rFonts w:asciiTheme="minorHAnsi" w:eastAsia="Calibri" w:hAnsiTheme="minorHAnsi" w:cstheme="minorBidi"/>
            <w:bCs/>
          </w:rPr>
          <w:id w:val="762577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0A7">
            <w:rPr>
              <w:rFonts w:ascii="MS Gothic" w:eastAsia="MS Gothic" w:hAnsi="MS Gothic" w:cstheme="minorBidi" w:hint="eastAsia"/>
              <w:bCs/>
            </w:rPr>
            <w:t>☐</w:t>
          </w:r>
        </w:sdtContent>
      </w:sdt>
      <w:r w:rsidR="002710A7">
        <w:rPr>
          <w:rFonts w:asciiTheme="minorHAnsi" w:eastAsia="Calibri" w:hAnsiTheme="minorHAnsi" w:cstheme="minorBidi"/>
          <w:bCs/>
        </w:rPr>
        <w:t xml:space="preserve"> </w:t>
      </w:r>
      <w:r w:rsidR="009F0C38" w:rsidRPr="00FF3BA9">
        <w:rPr>
          <w:rFonts w:asciiTheme="minorHAnsi" w:eastAsia="Calibri" w:hAnsiTheme="minorHAnsi" w:cstheme="minorBidi"/>
        </w:rPr>
        <w:t xml:space="preserve">&lt;20 </w:t>
      </w:r>
      <w:proofErr w:type="gramStart"/>
      <w:r w:rsidR="009F0C38" w:rsidRPr="00FF3BA9">
        <w:rPr>
          <w:rFonts w:asciiTheme="minorHAnsi" w:eastAsia="Calibri" w:hAnsiTheme="minorHAnsi" w:cstheme="minorBidi"/>
        </w:rPr>
        <w:t>persons</w:t>
      </w:r>
      <w:proofErr w:type="gramEnd"/>
    </w:p>
    <w:p w14:paraId="432FABDD" w14:textId="11BEF080" w:rsidR="002710A7" w:rsidRDefault="001C3BDA" w:rsidP="00271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Theme="minorHAnsi" w:eastAsia="Calibri" w:hAnsiTheme="minorHAnsi" w:cstheme="minorBidi"/>
        </w:rPr>
      </w:pPr>
      <w:sdt>
        <w:sdtPr>
          <w:rPr>
            <w:rFonts w:asciiTheme="minorHAnsi" w:eastAsia="Calibri" w:hAnsiTheme="minorHAnsi" w:cstheme="minorBidi"/>
            <w:bCs/>
          </w:rPr>
          <w:id w:val="285316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0A7" w:rsidRPr="00564229">
            <w:rPr>
              <w:rFonts w:ascii="MS Gothic" w:eastAsia="MS Gothic" w:hAnsi="MS Gothic" w:cstheme="minorBidi" w:hint="eastAsia"/>
              <w:bCs/>
            </w:rPr>
            <w:t>☐</w:t>
          </w:r>
        </w:sdtContent>
      </w:sdt>
      <w:r w:rsidR="002710A7">
        <w:rPr>
          <w:rFonts w:asciiTheme="minorHAnsi" w:eastAsia="Calibri" w:hAnsiTheme="minorHAnsi" w:cstheme="minorBidi"/>
          <w:bCs/>
        </w:rPr>
        <w:t xml:space="preserve"> </w:t>
      </w:r>
      <w:r w:rsidR="003F290C" w:rsidRPr="00FF3BA9">
        <w:rPr>
          <w:rFonts w:asciiTheme="minorHAnsi" w:eastAsia="Calibri" w:hAnsiTheme="minorHAnsi" w:cstheme="minorBidi"/>
        </w:rPr>
        <w:t xml:space="preserve">20-40 </w:t>
      </w:r>
      <w:proofErr w:type="gramStart"/>
      <w:r w:rsidR="003F290C" w:rsidRPr="00FF3BA9">
        <w:rPr>
          <w:rFonts w:asciiTheme="minorHAnsi" w:eastAsia="Calibri" w:hAnsiTheme="minorHAnsi" w:cstheme="minorBidi"/>
        </w:rPr>
        <w:t>persons</w:t>
      </w:r>
      <w:proofErr w:type="gramEnd"/>
    </w:p>
    <w:p w14:paraId="741CFA46" w14:textId="4F1D9E63" w:rsidR="002710A7" w:rsidRDefault="001C3BDA" w:rsidP="005628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Theme="minorHAnsi" w:eastAsia="Calibri" w:hAnsiTheme="minorHAnsi" w:cstheme="minorBidi"/>
        </w:rPr>
      </w:pPr>
      <w:sdt>
        <w:sdtPr>
          <w:rPr>
            <w:rFonts w:asciiTheme="minorHAnsi" w:eastAsia="Calibri" w:hAnsiTheme="minorHAnsi" w:cstheme="minorBidi"/>
            <w:bCs/>
          </w:rPr>
          <w:id w:val="3862350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90C" w:rsidRPr="00564229">
            <w:rPr>
              <w:rFonts w:ascii="MS Gothic" w:eastAsia="MS Gothic" w:hAnsi="MS Gothic" w:cstheme="minorBidi" w:hint="eastAsia"/>
              <w:bCs/>
            </w:rPr>
            <w:t>☐</w:t>
          </w:r>
        </w:sdtContent>
      </w:sdt>
      <w:r w:rsidR="003F290C">
        <w:rPr>
          <w:rFonts w:asciiTheme="minorHAnsi" w:eastAsia="Calibri" w:hAnsiTheme="minorHAnsi" w:cstheme="minorBidi"/>
          <w:bCs/>
        </w:rPr>
        <w:t xml:space="preserve"> </w:t>
      </w:r>
      <w:r w:rsidR="005628E9" w:rsidRPr="700F0D4D">
        <w:rPr>
          <w:rFonts w:asciiTheme="minorHAnsi" w:eastAsia="Calibri" w:hAnsiTheme="minorHAnsi" w:cstheme="minorBidi"/>
        </w:rPr>
        <w:t xml:space="preserve">&gt;40 </w:t>
      </w:r>
      <w:proofErr w:type="gramStart"/>
      <w:r w:rsidR="005628E9" w:rsidRPr="5FF9FD8D">
        <w:rPr>
          <w:rFonts w:asciiTheme="minorHAnsi" w:eastAsia="Calibri" w:hAnsiTheme="minorHAnsi" w:cstheme="minorBidi"/>
        </w:rPr>
        <w:t>persons</w:t>
      </w:r>
      <w:proofErr w:type="gramEnd"/>
    </w:p>
    <w:p w14:paraId="6265DE9A" w14:textId="34368F18" w:rsidR="00E728DD" w:rsidDel="00E728DD" w:rsidRDefault="00E728DD" w:rsidP="00A058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ns w:id="1" w:author="{56352c15-fda7-9062-922a-a201e6eafd59}" w:date="2025-06-03T14:41:00Z" w16du:dateUtc="2025-06-03T12:41:00Z"/>
          <w:del w:id="2" w:author="{5E89182D-4E1C-4B33-9700-8648E99BC8BE}" w:date="2025-06-03T14:56:00Z" w16du:dateUtc="2025-06-03T12:56:00Z"/>
          <w:rFonts w:asciiTheme="minorHAnsi" w:eastAsia="Calibri" w:hAnsiTheme="minorHAnsi" w:cstheme="minorHAnsi"/>
          <w:u w:color="C61523"/>
        </w:rPr>
      </w:pPr>
    </w:p>
    <w:p w14:paraId="0503DDF6" w14:textId="47AC0194" w:rsidR="0006080E" w:rsidRDefault="0006080E" w:rsidP="0073711E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asciiTheme="minorHAnsi" w:eastAsia="Calibri" w:hAnsiTheme="minorHAnsi" w:cstheme="minorBidi"/>
        </w:rPr>
      </w:pPr>
      <w:r w:rsidRPr="0006080E">
        <w:rPr>
          <w:rFonts w:asciiTheme="minorHAnsi" w:eastAsia="Calibri" w:hAnsiTheme="minorHAnsi" w:cstheme="minorBidi"/>
        </w:rPr>
        <w:t xml:space="preserve">Do you wish the session to </w:t>
      </w:r>
      <w:r w:rsidR="00576367" w:rsidRPr="00576367">
        <w:rPr>
          <w:rFonts w:asciiTheme="minorHAnsi" w:eastAsia="Calibri" w:hAnsiTheme="minorHAnsi" w:cstheme="minorBidi"/>
        </w:rPr>
        <w:t>accommodate</w:t>
      </w:r>
      <w:r w:rsidR="6FEE91D3" w:rsidRPr="701D4D0D">
        <w:rPr>
          <w:rFonts w:asciiTheme="minorHAnsi" w:eastAsia="Calibri" w:hAnsiTheme="minorHAnsi" w:cstheme="minorBidi"/>
        </w:rPr>
        <w:t xml:space="preserve"> </w:t>
      </w:r>
      <w:r w:rsidR="6FEE91D3" w:rsidRPr="7189D4F1">
        <w:rPr>
          <w:rFonts w:asciiTheme="minorHAnsi" w:eastAsia="Calibri" w:hAnsiTheme="minorHAnsi" w:cstheme="minorBidi"/>
        </w:rPr>
        <w:t xml:space="preserve">online </w:t>
      </w:r>
      <w:r w:rsidR="6FEE91D3" w:rsidRPr="1BA90F8D">
        <w:rPr>
          <w:rFonts w:asciiTheme="minorHAnsi" w:eastAsia="Calibri" w:hAnsiTheme="minorHAnsi" w:cstheme="minorBidi"/>
        </w:rPr>
        <w:t>participation</w:t>
      </w:r>
      <w:r w:rsidRPr="3FBC0656">
        <w:rPr>
          <w:rFonts w:asciiTheme="minorHAnsi" w:eastAsia="Calibri" w:hAnsiTheme="minorHAnsi" w:cstheme="minorBidi"/>
        </w:rPr>
        <w:t>?</w:t>
      </w:r>
    </w:p>
    <w:p w14:paraId="302D43E5" w14:textId="645F32F2" w:rsidR="0073711E" w:rsidRDefault="001C3BDA" w:rsidP="007371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Theme="minorHAnsi" w:eastAsia="Calibri" w:hAnsiTheme="minorHAnsi" w:cstheme="minorBidi"/>
          <w:b/>
        </w:rPr>
      </w:pPr>
      <w:sdt>
        <w:sdtPr>
          <w:rPr>
            <w:rFonts w:asciiTheme="minorHAnsi" w:eastAsia="Calibri" w:hAnsiTheme="minorHAnsi" w:cstheme="minorBidi"/>
            <w:bCs/>
          </w:rPr>
          <w:id w:val="8524614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11E">
            <w:rPr>
              <w:rFonts w:ascii="MS Gothic" w:eastAsia="MS Gothic" w:hAnsi="MS Gothic" w:cstheme="minorBidi" w:hint="eastAsia"/>
              <w:bCs/>
            </w:rPr>
            <w:t>☐</w:t>
          </w:r>
        </w:sdtContent>
      </w:sdt>
      <w:r w:rsidR="0073711E">
        <w:rPr>
          <w:rFonts w:asciiTheme="minorHAnsi" w:eastAsia="Calibri" w:hAnsiTheme="minorHAnsi" w:cstheme="minorBidi"/>
          <w:bCs/>
        </w:rPr>
        <w:t xml:space="preserve"> Yes</w:t>
      </w:r>
      <w:r w:rsidR="0073711E">
        <w:rPr>
          <w:rFonts w:asciiTheme="minorHAnsi" w:eastAsia="Calibri" w:hAnsiTheme="minorHAnsi" w:cstheme="minorBidi"/>
          <w:b/>
        </w:rPr>
        <w:t xml:space="preserve"> </w:t>
      </w:r>
    </w:p>
    <w:p w14:paraId="53927C2F" w14:textId="6D2F5BB9" w:rsidR="0073711E" w:rsidRPr="000D4277" w:rsidRDefault="001C3BDA" w:rsidP="007371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Theme="minorHAnsi" w:eastAsia="Calibri" w:hAnsiTheme="minorHAnsi" w:cstheme="minorBidi"/>
          <w:b/>
        </w:rPr>
      </w:pPr>
      <w:sdt>
        <w:sdtPr>
          <w:rPr>
            <w:rFonts w:asciiTheme="minorHAnsi" w:eastAsia="Calibri" w:hAnsiTheme="minorHAnsi" w:cstheme="minorBidi"/>
            <w:bCs/>
          </w:rPr>
          <w:id w:val="-1741394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11E" w:rsidRPr="00564229">
            <w:rPr>
              <w:rFonts w:ascii="MS Gothic" w:eastAsia="MS Gothic" w:hAnsi="MS Gothic" w:cstheme="minorBidi" w:hint="eastAsia"/>
              <w:bCs/>
            </w:rPr>
            <w:t>☐</w:t>
          </w:r>
        </w:sdtContent>
      </w:sdt>
      <w:r w:rsidR="0073711E">
        <w:rPr>
          <w:rFonts w:asciiTheme="minorHAnsi" w:eastAsia="Calibri" w:hAnsiTheme="minorHAnsi" w:cstheme="minorBidi"/>
          <w:bCs/>
        </w:rPr>
        <w:t xml:space="preserve"> </w:t>
      </w:r>
      <w:r w:rsidR="0073711E">
        <w:rPr>
          <w:rFonts w:asciiTheme="minorHAnsi" w:eastAsia="Calibri" w:hAnsiTheme="minorHAnsi" w:cstheme="minorHAnsi"/>
          <w:bCs/>
          <w:u w:color="C61523"/>
        </w:rPr>
        <w:t xml:space="preserve">No </w:t>
      </w:r>
    </w:p>
    <w:p w14:paraId="4EE04217" w14:textId="77777777" w:rsidR="0073711E" w:rsidRPr="0006080E" w:rsidRDefault="0073711E" w:rsidP="007371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Theme="minorHAnsi" w:eastAsia="Calibri" w:hAnsiTheme="minorHAnsi" w:cstheme="minorBidi"/>
        </w:rPr>
      </w:pPr>
    </w:p>
    <w:p w14:paraId="1BB65D12" w14:textId="3113ED31" w:rsidR="00F13535" w:rsidRPr="0006080E" w:rsidRDefault="22ABA4A0" w:rsidP="4D32DB05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Bidi"/>
        </w:rPr>
      </w:pPr>
      <w:r w:rsidRPr="11D350B5">
        <w:rPr>
          <w:rFonts w:asciiTheme="minorHAnsi" w:eastAsia="Calibri" w:hAnsiTheme="minorHAnsi" w:cstheme="minorBidi"/>
        </w:rPr>
        <w:t xml:space="preserve">Do you intend </w:t>
      </w:r>
      <w:r w:rsidRPr="67917031">
        <w:rPr>
          <w:rFonts w:asciiTheme="minorHAnsi" w:eastAsia="Calibri" w:hAnsiTheme="minorHAnsi" w:cstheme="minorBidi"/>
        </w:rPr>
        <w:t xml:space="preserve">to </w:t>
      </w:r>
      <w:r w:rsidRPr="206B104D">
        <w:rPr>
          <w:rFonts w:asciiTheme="minorHAnsi" w:eastAsia="Calibri" w:hAnsiTheme="minorHAnsi" w:cstheme="minorBidi"/>
        </w:rPr>
        <w:t xml:space="preserve">provide </w:t>
      </w:r>
      <w:r w:rsidR="0006080E" w:rsidRPr="0006080E">
        <w:rPr>
          <w:rFonts w:asciiTheme="minorHAnsi" w:eastAsia="Calibri" w:hAnsiTheme="minorHAnsi" w:cstheme="minorBidi"/>
        </w:rPr>
        <w:t>interpretation</w:t>
      </w:r>
      <w:r w:rsidR="58CFFD51" w:rsidRPr="264C9E31">
        <w:rPr>
          <w:rFonts w:asciiTheme="minorHAnsi" w:eastAsia="Calibri" w:hAnsiTheme="minorHAnsi" w:cstheme="minorBidi"/>
        </w:rPr>
        <w:t>?</w:t>
      </w:r>
      <w:r w:rsidR="0006080E" w:rsidRPr="0006080E">
        <w:rPr>
          <w:rFonts w:asciiTheme="minorHAnsi" w:eastAsia="Calibri" w:hAnsiTheme="minorHAnsi" w:cstheme="minorBidi"/>
        </w:rPr>
        <w:t xml:space="preserve"> </w:t>
      </w:r>
      <w:r w:rsidR="58CFFD51" w:rsidRPr="448C3134">
        <w:rPr>
          <w:rFonts w:asciiTheme="minorHAnsi" w:eastAsia="Calibri" w:hAnsiTheme="minorHAnsi" w:cstheme="minorBidi"/>
        </w:rPr>
        <w:t xml:space="preserve">Kindly note that </w:t>
      </w:r>
      <w:r w:rsidR="58CFFD51" w:rsidRPr="16DCE6B4">
        <w:rPr>
          <w:rFonts w:asciiTheme="minorHAnsi" w:eastAsia="Calibri" w:hAnsiTheme="minorHAnsi" w:cstheme="minorBidi"/>
        </w:rPr>
        <w:t xml:space="preserve">interpretation is at the </w:t>
      </w:r>
      <w:r w:rsidR="58CFFD51" w:rsidRPr="2A6AA7EA">
        <w:rPr>
          <w:rFonts w:asciiTheme="minorHAnsi" w:eastAsia="Calibri" w:hAnsiTheme="minorHAnsi" w:cstheme="minorBidi"/>
        </w:rPr>
        <w:t xml:space="preserve">expense of the </w:t>
      </w:r>
      <w:r w:rsidR="58CFFD51" w:rsidRPr="15F4FF1C">
        <w:rPr>
          <w:rFonts w:asciiTheme="minorHAnsi" w:eastAsia="Calibri" w:hAnsiTheme="minorHAnsi" w:cstheme="minorBidi"/>
        </w:rPr>
        <w:t>organizing unit</w:t>
      </w:r>
      <w:r w:rsidR="58CFFD51" w:rsidRPr="6D7399AB">
        <w:rPr>
          <w:rFonts w:asciiTheme="minorHAnsi" w:eastAsia="Calibri" w:hAnsiTheme="minorHAnsi" w:cstheme="minorBidi"/>
        </w:rPr>
        <w:t xml:space="preserve">. </w:t>
      </w:r>
    </w:p>
    <w:p w14:paraId="447F5843" w14:textId="5D30ADAC" w:rsidR="00F13535" w:rsidRPr="0006080E" w:rsidRDefault="0006080E" w:rsidP="6D739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Theme="minorHAnsi" w:eastAsia="Calibri" w:hAnsiTheme="minorHAnsi" w:cstheme="minorBidi"/>
        </w:rPr>
      </w:pPr>
      <w:r w:rsidRPr="0006080E">
        <w:rPr>
          <w:rFonts w:asciiTheme="minorHAnsi" w:eastAsia="Calibri" w:hAnsiTheme="minorHAnsi" w:cstheme="minorBidi"/>
          <w:i/>
        </w:rPr>
        <w:t>Please provide details.</w:t>
      </w:r>
    </w:p>
    <w:p w14:paraId="4B814A45" w14:textId="77777777" w:rsidR="00F13535" w:rsidRPr="00F13535" w:rsidRDefault="00F13535" w:rsidP="000609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HAnsi"/>
          <w:b/>
          <w:bCs/>
          <w:u w:color="C61523"/>
        </w:rPr>
      </w:pPr>
    </w:p>
    <w:p w14:paraId="5AB1DB92" w14:textId="5C1FAB72" w:rsidR="0063213D" w:rsidRPr="0063213D" w:rsidRDefault="0063213D" w:rsidP="000609C1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Bidi"/>
          <w:b/>
          <w:lang w:val="en-US"/>
        </w:rPr>
      </w:pPr>
      <w:r w:rsidRPr="00576367">
        <w:rPr>
          <w:rFonts w:asciiTheme="minorHAnsi" w:eastAsia="Calibri" w:hAnsiTheme="minorHAnsi" w:cstheme="minorBidi"/>
          <w:b/>
          <w:lang w:val="en-US"/>
        </w:rPr>
        <w:t>Organizers</w:t>
      </w:r>
      <w:r w:rsidRPr="0063213D">
        <w:rPr>
          <w:rFonts w:asciiTheme="minorHAnsi" w:eastAsia="Calibri" w:hAnsiTheme="minorHAnsi" w:cstheme="minorBidi"/>
          <w:b/>
          <w:lang w:val="en-US"/>
        </w:rPr>
        <w:t xml:space="preserve"> </w:t>
      </w:r>
    </w:p>
    <w:p w14:paraId="7441654D" w14:textId="41173DF9" w:rsidR="0063213D" w:rsidRPr="0063213D" w:rsidRDefault="0063213D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Bidi"/>
          <w:lang w:val="en-US"/>
        </w:rPr>
      </w:pPr>
      <w:r w:rsidRPr="0063213D">
        <w:rPr>
          <w:rFonts w:asciiTheme="minorHAnsi" w:hAnsiTheme="minorHAnsi" w:cstheme="minorBidi"/>
          <w:i/>
          <w:lang w:val="en-US"/>
        </w:rPr>
        <w:t>Include the names of the organiz</w:t>
      </w:r>
      <w:r w:rsidR="001672DA" w:rsidRPr="30401E0D">
        <w:rPr>
          <w:rFonts w:asciiTheme="minorHAnsi" w:hAnsiTheme="minorHAnsi" w:cstheme="minorBidi"/>
          <w:i/>
          <w:iCs/>
          <w:lang w:val="en-US"/>
        </w:rPr>
        <w:t>ers</w:t>
      </w:r>
      <w:r w:rsidR="002B2AFE">
        <w:rPr>
          <w:rFonts w:asciiTheme="minorHAnsi" w:hAnsiTheme="minorHAnsi" w:cstheme="minorBidi"/>
          <w:i/>
          <w:iCs/>
          <w:lang w:val="en-US"/>
        </w:rPr>
        <w:t>.</w:t>
      </w:r>
      <w:r w:rsidRPr="0063213D">
        <w:rPr>
          <w:rFonts w:asciiTheme="minorHAnsi" w:hAnsiTheme="minorHAnsi" w:cstheme="minorBidi"/>
          <w:i/>
          <w:lang w:val="en-US"/>
        </w:rPr>
        <w:t xml:space="preserve"> Please indicate a </w:t>
      </w:r>
      <w:r w:rsidRPr="2CE1B573">
        <w:rPr>
          <w:rFonts w:asciiTheme="minorHAnsi" w:hAnsiTheme="minorHAnsi" w:cstheme="minorBidi"/>
          <w:i/>
          <w:lang w:val="en-US"/>
        </w:rPr>
        <w:t>focal</w:t>
      </w:r>
      <w:r w:rsidRPr="0063213D">
        <w:rPr>
          <w:rFonts w:asciiTheme="minorHAnsi" w:hAnsiTheme="minorHAnsi" w:cstheme="minorBidi"/>
          <w:i/>
          <w:lang w:val="en-US"/>
        </w:rPr>
        <w:t xml:space="preserve"> point who will serve as the main contact for coordination.</w:t>
      </w:r>
    </w:p>
    <w:p w14:paraId="0BD81F15" w14:textId="05AA2A76" w:rsidR="0063213D" w:rsidRPr="0063213D" w:rsidRDefault="0063213D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HAnsi"/>
          <w:u w:color="C61523"/>
          <w:lang w:val="en-US"/>
        </w:rPr>
      </w:pPr>
    </w:p>
    <w:p w14:paraId="7D2D0F83" w14:textId="3C8B1BA2" w:rsidR="0063213D" w:rsidRPr="0063213D" w:rsidRDefault="0063213D" w:rsidP="000609C1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HAnsi"/>
          <w:b/>
          <w:bCs/>
          <w:u w:color="C61523"/>
          <w:lang w:val="en-US"/>
        </w:rPr>
      </w:pPr>
      <w:r w:rsidRPr="0063213D">
        <w:rPr>
          <w:rFonts w:asciiTheme="minorHAnsi" w:eastAsia="Calibri" w:hAnsiTheme="minorHAnsi" w:cstheme="minorHAnsi"/>
          <w:b/>
          <w:bCs/>
          <w:u w:color="C61523"/>
          <w:lang w:val="en-US"/>
        </w:rPr>
        <w:t xml:space="preserve">About the </w:t>
      </w:r>
      <w:r w:rsidR="00CD5C0F">
        <w:rPr>
          <w:rFonts w:asciiTheme="minorHAnsi" w:eastAsia="Calibri" w:hAnsiTheme="minorHAnsi" w:cstheme="minorHAnsi"/>
          <w:b/>
          <w:bCs/>
          <w:u w:color="C61523"/>
          <w:lang w:val="en-US"/>
        </w:rPr>
        <w:t>session</w:t>
      </w:r>
    </w:p>
    <w:p w14:paraId="0CEF0F98" w14:textId="6E3BA328" w:rsidR="0063213D" w:rsidRPr="00514379" w:rsidRDefault="0063213D" w:rsidP="00514379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HAnsi"/>
          <w:bCs/>
          <w:u w:color="C61523"/>
          <w:lang w:val="en-US"/>
        </w:rPr>
      </w:pPr>
      <w:r w:rsidRPr="0063213D">
        <w:rPr>
          <w:rFonts w:asciiTheme="minorHAnsi" w:hAnsiTheme="minorHAnsi" w:cstheme="minorBidi"/>
          <w:i/>
          <w:lang w:val="en-US"/>
        </w:rPr>
        <w:t xml:space="preserve">Provide a summary of the proposed session, including its context, methodology, target </w:t>
      </w:r>
      <w:r w:rsidRPr="14B01306">
        <w:rPr>
          <w:rFonts w:asciiTheme="minorHAnsi" w:hAnsiTheme="minorHAnsi" w:cstheme="minorBidi"/>
          <w:i/>
          <w:iCs/>
          <w:lang w:val="en-US"/>
        </w:rPr>
        <w:t>audience</w:t>
      </w:r>
      <w:r w:rsidRPr="0063213D">
        <w:rPr>
          <w:rFonts w:asciiTheme="minorHAnsi" w:hAnsiTheme="minorHAnsi" w:cstheme="minorBidi"/>
          <w:i/>
          <w:lang w:val="en-US"/>
        </w:rPr>
        <w:t xml:space="preserve"> and how </w:t>
      </w:r>
      <w:r w:rsidR="006538D8" w:rsidRPr="5D0C5F30">
        <w:rPr>
          <w:rFonts w:asciiTheme="minorHAnsi" w:hAnsiTheme="minorHAnsi" w:cstheme="minorBidi"/>
          <w:i/>
          <w:lang w:val="en-US"/>
        </w:rPr>
        <w:t xml:space="preserve">it aligns with the theme of Digital Learning </w:t>
      </w:r>
      <w:r w:rsidR="0E32140D" w:rsidRPr="0172D813">
        <w:rPr>
          <w:rFonts w:asciiTheme="minorHAnsi" w:hAnsiTheme="minorHAnsi" w:cstheme="minorBidi"/>
          <w:i/>
          <w:iCs/>
          <w:lang w:val="en-US"/>
        </w:rPr>
        <w:t>Week</w:t>
      </w:r>
      <w:r w:rsidR="006538D8" w:rsidRPr="2567662F">
        <w:rPr>
          <w:rFonts w:asciiTheme="minorHAnsi" w:hAnsiTheme="minorHAnsi" w:cstheme="minorBidi"/>
          <w:i/>
          <w:iCs/>
          <w:lang w:val="en-US"/>
        </w:rPr>
        <w:t xml:space="preserve"> </w:t>
      </w:r>
      <w:r w:rsidR="006538D8" w:rsidRPr="5D0C5F30">
        <w:rPr>
          <w:rFonts w:asciiTheme="minorHAnsi" w:hAnsiTheme="minorHAnsi" w:cstheme="minorBidi"/>
          <w:i/>
          <w:lang w:val="en-US"/>
        </w:rPr>
        <w:t>“AI and the future of education: disruptions, dilemmas and directions”.</w:t>
      </w:r>
      <w:r w:rsidR="155ED155" w:rsidRPr="73B0A350">
        <w:rPr>
          <w:rFonts w:asciiTheme="minorHAnsi" w:hAnsiTheme="minorHAnsi" w:cstheme="minorBidi"/>
          <w:i/>
          <w:iCs/>
          <w:lang w:val="en-US"/>
        </w:rPr>
        <w:t xml:space="preserve"> </w:t>
      </w:r>
      <w:r w:rsidR="155ED155" w:rsidRPr="7707C955">
        <w:rPr>
          <w:rFonts w:asciiTheme="minorHAnsi" w:hAnsiTheme="minorHAnsi" w:cstheme="minorBidi"/>
          <w:i/>
          <w:iCs/>
          <w:lang w:val="en-US"/>
        </w:rPr>
        <w:t>This text</w:t>
      </w:r>
      <w:r w:rsidR="155ED155" w:rsidRPr="10DCE8F4">
        <w:rPr>
          <w:rFonts w:asciiTheme="minorHAnsi" w:hAnsiTheme="minorHAnsi" w:cstheme="minorBidi"/>
          <w:i/>
          <w:iCs/>
          <w:lang w:val="en-US"/>
        </w:rPr>
        <w:t xml:space="preserve"> will </w:t>
      </w:r>
      <w:r w:rsidR="155ED155" w:rsidRPr="71FEF3FC">
        <w:rPr>
          <w:rFonts w:asciiTheme="minorHAnsi" w:hAnsiTheme="minorHAnsi" w:cstheme="minorBidi"/>
          <w:i/>
          <w:iCs/>
          <w:lang w:val="en-US"/>
        </w:rPr>
        <w:t xml:space="preserve">be </w:t>
      </w:r>
      <w:r w:rsidR="155ED155" w:rsidRPr="032C6B2D">
        <w:rPr>
          <w:rFonts w:asciiTheme="minorHAnsi" w:hAnsiTheme="minorHAnsi" w:cstheme="minorBidi"/>
          <w:i/>
          <w:iCs/>
          <w:lang w:val="en-US"/>
        </w:rPr>
        <w:t>included</w:t>
      </w:r>
      <w:r w:rsidR="155ED155" w:rsidRPr="1ADA45D0">
        <w:rPr>
          <w:rFonts w:asciiTheme="minorHAnsi" w:hAnsiTheme="minorHAnsi" w:cstheme="minorBidi"/>
          <w:i/>
          <w:iCs/>
          <w:lang w:val="en-US"/>
        </w:rPr>
        <w:t xml:space="preserve"> in </w:t>
      </w:r>
      <w:r w:rsidR="155ED155" w:rsidRPr="7C4E2E11">
        <w:rPr>
          <w:rFonts w:asciiTheme="minorHAnsi" w:hAnsiTheme="minorHAnsi" w:cstheme="minorBidi"/>
          <w:i/>
          <w:iCs/>
          <w:lang w:val="en-US"/>
        </w:rPr>
        <w:t xml:space="preserve">the </w:t>
      </w:r>
      <w:r w:rsidR="7DA66927" w:rsidRPr="2E9E287F">
        <w:rPr>
          <w:rFonts w:asciiTheme="minorHAnsi" w:hAnsiTheme="minorHAnsi" w:cstheme="minorBidi"/>
          <w:i/>
          <w:iCs/>
          <w:lang w:val="en-US"/>
        </w:rPr>
        <w:t xml:space="preserve">event </w:t>
      </w:r>
      <w:r w:rsidR="7DA66927" w:rsidRPr="46A6027C">
        <w:rPr>
          <w:rFonts w:asciiTheme="minorHAnsi" w:hAnsiTheme="minorHAnsi" w:cstheme="minorBidi"/>
          <w:i/>
          <w:iCs/>
          <w:lang w:val="en-US"/>
        </w:rPr>
        <w:t>documents</w:t>
      </w:r>
      <w:r w:rsidR="7DA66927" w:rsidRPr="636C05AA">
        <w:rPr>
          <w:rFonts w:asciiTheme="minorHAnsi" w:hAnsiTheme="minorHAnsi" w:cstheme="minorBidi"/>
          <w:i/>
          <w:iCs/>
          <w:lang w:val="en-US"/>
        </w:rPr>
        <w:t xml:space="preserve">. </w:t>
      </w:r>
      <w:r w:rsidR="00514379">
        <w:rPr>
          <w:rFonts w:asciiTheme="minorHAnsi" w:hAnsiTheme="minorHAnsi" w:cstheme="minorBidi"/>
          <w:i/>
          <w:iCs/>
          <w:lang w:val="en-US"/>
        </w:rPr>
        <w:t xml:space="preserve"> </w:t>
      </w:r>
      <w:r w:rsidR="00514379" w:rsidRPr="0063213D">
        <w:rPr>
          <w:rFonts w:asciiTheme="minorHAnsi" w:hAnsiTheme="minorHAnsi" w:cstheme="minorHAnsi"/>
          <w:bCs/>
          <w:i/>
          <w:iCs/>
          <w:u w:color="C61523"/>
          <w:lang w:val="en-US"/>
        </w:rPr>
        <w:t>(Maximum 300 words)</w:t>
      </w:r>
    </w:p>
    <w:p w14:paraId="4A35FDCE" w14:textId="6C2BA28B" w:rsidR="0063213D" w:rsidRPr="0063213D" w:rsidRDefault="0063213D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HAnsi"/>
          <w:bCs/>
          <w:u w:color="C61523"/>
          <w:lang w:val="en-US"/>
        </w:rPr>
      </w:pPr>
    </w:p>
    <w:p w14:paraId="14569B89" w14:textId="597D795B" w:rsidR="0063213D" w:rsidRPr="0063213D" w:rsidRDefault="0063213D" w:rsidP="000609C1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HAnsi"/>
          <w:b/>
          <w:bCs/>
          <w:u w:color="C61523"/>
          <w:lang w:val="en-US"/>
        </w:rPr>
      </w:pPr>
      <w:r w:rsidRPr="0063213D">
        <w:rPr>
          <w:rFonts w:asciiTheme="minorHAnsi" w:eastAsia="Calibri" w:hAnsiTheme="minorHAnsi" w:cstheme="minorHAnsi"/>
          <w:b/>
          <w:bCs/>
          <w:u w:color="C61523"/>
          <w:lang w:val="en-US"/>
        </w:rPr>
        <w:t xml:space="preserve">Objective of the </w:t>
      </w:r>
      <w:r w:rsidR="00115A14">
        <w:rPr>
          <w:rFonts w:asciiTheme="minorHAnsi" w:eastAsia="Calibri" w:hAnsiTheme="minorHAnsi" w:cstheme="minorHAnsi"/>
          <w:b/>
          <w:bCs/>
          <w:u w:color="C61523"/>
          <w:lang w:val="en-US"/>
        </w:rPr>
        <w:t>session</w:t>
      </w:r>
    </w:p>
    <w:p w14:paraId="5999861F" w14:textId="79302809" w:rsidR="0063213D" w:rsidRPr="0063213D" w:rsidRDefault="0063213D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HAnsi"/>
          <w:bCs/>
          <w:u w:color="C61523"/>
          <w:lang w:val="en-US"/>
        </w:rPr>
      </w:pPr>
      <w:r w:rsidRPr="0063213D">
        <w:rPr>
          <w:rFonts w:asciiTheme="minorHAnsi" w:hAnsiTheme="minorHAnsi" w:cstheme="minorHAnsi"/>
          <w:bCs/>
          <w:i/>
          <w:iCs/>
          <w:u w:color="C61523"/>
          <w:lang w:val="en-US"/>
        </w:rPr>
        <w:t xml:space="preserve">Clearly state </w:t>
      </w:r>
      <w:r w:rsidR="006538D8" w:rsidRPr="006538D8">
        <w:rPr>
          <w:rFonts w:asciiTheme="minorHAnsi" w:hAnsiTheme="minorHAnsi" w:cstheme="minorHAnsi"/>
          <w:b/>
          <w:i/>
          <w:iCs/>
          <w:u w:color="C61523"/>
          <w:lang w:val="en-US"/>
        </w:rPr>
        <w:t>one</w:t>
      </w:r>
      <w:r w:rsidRPr="0063213D">
        <w:rPr>
          <w:rFonts w:asciiTheme="minorHAnsi" w:hAnsiTheme="minorHAnsi" w:cstheme="minorHAnsi"/>
          <w:bCs/>
          <w:i/>
          <w:iCs/>
          <w:u w:color="C61523"/>
          <w:lang w:val="en-US"/>
        </w:rPr>
        <w:t xml:space="preserve"> main goal or expected takeaway from the session. What do you want participants to leave with?</w:t>
      </w:r>
    </w:p>
    <w:p w14:paraId="71BB4BAB" w14:textId="79EB4BC5" w:rsidR="0063213D" w:rsidRPr="0063213D" w:rsidRDefault="0063213D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HAnsi"/>
          <w:bCs/>
          <w:u w:color="C61523"/>
          <w:lang w:val="en-US"/>
        </w:rPr>
      </w:pPr>
    </w:p>
    <w:p w14:paraId="3952DB5A" w14:textId="06407021" w:rsidR="0063213D" w:rsidRPr="0063213D" w:rsidRDefault="0063213D" w:rsidP="000609C1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Calibri" w:hAnsiTheme="minorHAnsi" w:cstheme="minorHAnsi"/>
          <w:b/>
          <w:bCs/>
          <w:u w:color="C61523"/>
          <w:lang w:val="en-US"/>
        </w:rPr>
      </w:pPr>
      <w:r w:rsidRPr="0063213D">
        <w:rPr>
          <w:rFonts w:asciiTheme="minorHAnsi" w:eastAsia="Calibri" w:hAnsiTheme="minorHAnsi" w:cstheme="minorHAnsi"/>
          <w:b/>
          <w:bCs/>
          <w:u w:color="C61523"/>
          <w:lang w:val="en-US"/>
        </w:rPr>
        <w:t xml:space="preserve">Session </w:t>
      </w:r>
      <w:r w:rsidR="00010339">
        <w:rPr>
          <w:rFonts w:asciiTheme="minorHAnsi" w:eastAsia="Calibri" w:hAnsiTheme="minorHAnsi" w:cstheme="minorHAnsi"/>
          <w:b/>
          <w:bCs/>
          <w:u w:color="C61523"/>
          <w:lang w:val="en-US"/>
        </w:rPr>
        <w:t>s</w:t>
      </w:r>
      <w:r w:rsidRPr="0063213D">
        <w:rPr>
          <w:rFonts w:asciiTheme="minorHAnsi" w:eastAsia="Calibri" w:hAnsiTheme="minorHAnsi" w:cstheme="minorHAnsi"/>
          <w:b/>
          <w:bCs/>
          <w:u w:color="C61523"/>
          <w:lang w:val="en-US"/>
        </w:rPr>
        <w:t>tructure</w:t>
      </w:r>
    </w:p>
    <w:p w14:paraId="54D41C1C" w14:textId="10F24081" w:rsidR="006D0ACA" w:rsidRDefault="0063213D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Bidi"/>
          <w:i/>
          <w:lang w:val="en-US"/>
        </w:rPr>
      </w:pPr>
      <w:r w:rsidRPr="0063213D">
        <w:rPr>
          <w:rFonts w:asciiTheme="minorHAnsi" w:hAnsiTheme="minorHAnsi" w:cstheme="minorBidi"/>
          <w:i/>
          <w:lang w:val="en-US"/>
        </w:rPr>
        <w:t>Provide an estimated breakdown of the session structure</w:t>
      </w:r>
      <w:r w:rsidR="007A0FD5">
        <w:rPr>
          <w:rFonts w:asciiTheme="minorHAnsi" w:hAnsiTheme="minorHAnsi" w:cstheme="minorBidi"/>
          <w:i/>
          <w:lang w:val="en-US"/>
        </w:rPr>
        <w:t xml:space="preserve">, </w:t>
      </w:r>
      <w:r w:rsidRPr="0063213D">
        <w:rPr>
          <w:rFonts w:asciiTheme="minorHAnsi" w:hAnsiTheme="minorHAnsi" w:cstheme="minorBidi"/>
          <w:i/>
          <w:lang w:val="en-US"/>
        </w:rPr>
        <w:t>with approximate time allocations.</w:t>
      </w:r>
      <w:r w:rsidR="6B7258CF" w:rsidRPr="1CD62859">
        <w:rPr>
          <w:rFonts w:asciiTheme="minorHAnsi" w:hAnsiTheme="minorHAnsi" w:cstheme="minorBidi"/>
          <w:i/>
          <w:iCs/>
          <w:lang w:val="en-US"/>
        </w:rPr>
        <w:t xml:space="preserve"> </w:t>
      </w:r>
    </w:p>
    <w:p w14:paraId="18340017" w14:textId="77777777" w:rsidR="00010339" w:rsidRDefault="00010339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HAnsi"/>
          <w:bCs/>
          <w:i/>
          <w:iCs/>
          <w:u w:color="C61523"/>
          <w:lang w:val="en-US"/>
        </w:rPr>
      </w:pPr>
    </w:p>
    <w:p w14:paraId="1D78F6E8" w14:textId="45572292" w:rsidR="00010339" w:rsidRPr="00A0587F" w:rsidRDefault="00010339" w:rsidP="00010339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Bidi"/>
          <w:i/>
          <w:lang w:val="en-US"/>
        </w:rPr>
      </w:pPr>
      <w:r w:rsidRPr="47F7D67D">
        <w:rPr>
          <w:rFonts w:asciiTheme="minorHAnsi" w:eastAsia="Calibri" w:hAnsiTheme="minorHAnsi" w:cstheme="minorBidi"/>
          <w:b/>
          <w:lang w:val="en-US"/>
        </w:rPr>
        <w:t>Any other information</w:t>
      </w:r>
    </w:p>
    <w:p w14:paraId="73B9FB22" w14:textId="77777777" w:rsidR="00A0587F" w:rsidRDefault="00A0587F" w:rsidP="00A058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Bidi"/>
          <w:i/>
        </w:rPr>
      </w:pPr>
    </w:p>
    <w:p w14:paraId="6489BE32" w14:textId="77777777" w:rsidR="00A0587F" w:rsidRPr="00A0587F" w:rsidRDefault="00A0587F" w:rsidP="00A058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Bidi"/>
          <w:i/>
        </w:rPr>
      </w:pPr>
    </w:p>
    <w:p w14:paraId="7C39A475" w14:textId="1533B42D" w:rsidR="03521BE7" w:rsidRDefault="03521BE7" w:rsidP="03521B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Bidi"/>
          <w:i/>
          <w:iCs/>
        </w:rPr>
      </w:pPr>
    </w:p>
    <w:p w14:paraId="1939B189" w14:textId="29301DF4" w:rsidR="5FEF826A" w:rsidRPr="00CD0EAE" w:rsidRDefault="6F3A2BCA" w:rsidP="00C76E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Bidi"/>
          <w:i/>
          <w:iCs/>
        </w:rPr>
      </w:pPr>
      <w:r w:rsidRPr="004641E6">
        <w:rPr>
          <w:rFonts w:asciiTheme="minorHAnsi" w:hAnsiTheme="minorHAnsi" w:cstheme="minorBidi"/>
          <w:i/>
        </w:rPr>
        <w:t xml:space="preserve">For more information on inquiries please contact </w:t>
      </w:r>
      <w:hyperlink r:id="rId12" w:history="1">
        <w:r w:rsidR="7BF1A515" w:rsidRPr="0D2BB492">
          <w:rPr>
            <w:rStyle w:val="Hyperlink"/>
            <w:rFonts w:asciiTheme="minorHAnsi" w:hAnsiTheme="minorHAnsi" w:cstheme="minorBidi"/>
            <w:i/>
            <w:iCs/>
          </w:rPr>
          <w:t>dlw@unesco.org</w:t>
        </w:r>
      </w:hyperlink>
      <w:r w:rsidR="7BF1A515" w:rsidRPr="0D2BB492">
        <w:rPr>
          <w:rFonts w:asciiTheme="minorHAnsi" w:hAnsiTheme="minorHAnsi" w:cstheme="minorBidi"/>
          <w:i/>
          <w:iCs/>
        </w:rPr>
        <w:t xml:space="preserve">  </w:t>
      </w:r>
    </w:p>
    <w:p w14:paraId="4DCFFBAD" w14:textId="77777777" w:rsidR="0063213D" w:rsidRPr="0063213D" w:rsidRDefault="0063213D" w:rsidP="000609C1">
      <w:pPr>
        <w:pStyle w:val="NormalWe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Theme="minorHAnsi" w:hAnsiTheme="minorHAnsi" w:cstheme="minorHAnsi"/>
          <w:lang w:val="en-US"/>
        </w:rPr>
      </w:pPr>
    </w:p>
    <w:sectPr w:rsidR="0063213D" w:rsidRPr="0063213D" w:rsidSect="00F80553">
      <w:headerReference w:type="default" r:id="rId13"/>
      <w:footerReference w:type="even" r:id="rId14"/>
      <w:footerReference w:type="default" r:id="rId15"/>
      <w:footerReference w:type="first" r:id="rId16"/>
      <w:pgSz w:w="11900" w:h="16840"/>
      <w:pgMar w:top="1418" w:right="1304" w:bottom="1418" w:left="1304" w:header="22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AA107" w14:textId="77777777" w:rsidR="00500FD4" w:rsidRDefault="00500FD4" w:rsidP="00F02002">
      <w:r>
        <w:separator/>
      </w:r>
    </w:p>
  </w:endnote>
  <w:endnote w:type="continuationSeparator" w:id="0">
    <w:p w14:paraId="28244184" w14:textId="77777777" w:rsidR="00500FD4" w:rsidRDefault="00500FD4" w:rsidP="00F02002">
      <w:r>
        <w:continuationSeparator/>
      </w:r>
    </w:p>
  </w:endnote>
  <w:endnote w:type="continuationNotice" w:id="1">
    <w:p w14:paraId="1334FC62" w14:textId="77777777" w:rsidR="00500FD4" w:rsidRDefault="00500F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ı'EDX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CB8AF" w14:textId="5145B80D" w:rsidR="00802841" w:rsidRDefault="001C3BDA" w:rsidP="00802841">
    <w:pPr>
      <w:pStyle w:val="Footer"/>
      <w:framePr w:wrap="none" w:vAnchor="text" w:hAnchor="margin" w:xAlign="center" w:y="1"/>
      <w:rPr>
        <w:rStyle w:val="PageNumber"/>
      </w:rPr>
    </w:pPr>
    <w:sdt>
      <w:sdtPr>
        <w:rPr>
          <w:rStyle w:val="PageNumber"/>
        </w:rPr>
        <w:id w:val="-65344146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802841">
          <w:rPr>
            <w:rStyle w:val="PageNumber"/>
          </w:rPr>
          <w:fldChar w:fldCharType="begin"/>
        </w:r>
        <w:r w:rsidR="00802841">
          <w:rPr>
            <w:rStyle w:val="PageNumber"/>
          </w:rPr>
          <w:instrText xml:space="preserve"> PAGE </w:instrText>
        </w:r>
        <w:r w:rsidR="00802841">
          <w:rPr>
            <w:rStyle w:val="PageNumber"/>
          </w:rPr>
          <w:fldChar w:fldCharType="separate"/>
        </w:r>
        <w:r w:rsidR="00AC715A">
          <w:rPr>
            <w:rStyle w:val="PageNumber"/>
            <w:noProof/>
          </w:rPr>
          <w:t>1</w:t>
        </w:r>
        <w:r w:rsidR="00802841">
          <w:rPr>
            <w:rStyle w:val="PageNumber"/>
          </w:rPr>
          <w:fldChar w:fldCharType="end"/>
        </w:r>
      </w:sdtContent>
    </w:sdt>
  </w:p>
  <w:p w14:paraId="4E5E37BA" w14:textId="77777777" w:rsidR="00802841" w:rsidRDefault="00802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hAnsiTheme="minorHAnsi" w:cstheme="minorBidi"/>
      </w:rPr>
      <w:id w:val="-1161920361"/>
      <w:docPartObj>
        <w:docPartGallery w:val="Page Numbers (Bottom of Page)"/>
        <w:docPartUnique/>
      </w:docPartObj>
    </w:sdtPr>
    <w:sdtEndPr/>
    <w:sdtContent>
      <w:p w14:paraId="4B54B87C" w14:textId="49C8AA89" w:rsidR="00F80553" w:rsidRPr="009174CD" w:rsidRDefault="00F80553">
        <w:pPr>
          <w:pStyle w:val="Footer"/>
          <w:jc w:val="center"/>
          <w:rPr>
            <w:rFonts w:asciiTheme="minorHAnsi" w:hAnsiTheme="minorHAnsi" w:cstheme="minorHAnsi"/>
          </w:rPr>
        </w:pPr>
        <w:r w:rsidRPr="009174CD">
          <w:rPr>
            <w:rFonts w:asciiTheme="minorHAnsi" w:hAnsiTheme="minorHAnsi" w:cstheme="minorHAnsi"/>
          </w:rPr>
          <w:fldChar w:fldCharType="begin"/>
        </w:r>
        <w:r w:rsidRPr="009174CD">
          <w:rPr>
            <w:rFonts w:asciiTheme="minorHAnsi" w:hAnsiTheme="minorHAnsi" w:cstheme="minorHAnsi"/>
          </w:rPr>
          <w:instrText>PAGE   \* MERGEFORMAT</w:instrText>
        </w:r>
        <w:r w:rsidRPr="009174CD">
          <w:rPr>
            <w:rFonts w:asciiTheme="minorHAnsi" w:hAnsiTheme="minorHAnsi" w:cstheme="minorHAnsi"/>
          </w:rPr>
          <w:fldChar w:fldCharType="separate"/>
        </w:r>
        <w:r w:rsidRPr="009174CD">
          <w:rPr>
            <w:rFonts w:asciiTheme="minorHAnsi" w:hAnsiTheme="minorHAnsi" w:cstheme="minorHAnsi"/>
            <w:lang w:val="fr-FR"/>
          </w:rPr>
          <w:t>2</w:t>
        </w:r>
        <w:r w:rsidRPr="009174CD">
          <w:rPr>
            <w:rFonts w:asciiTheme="minorHAnsi" w:hAnsiTheme="minorHAnsi" w:cstheme="minorHAnsi"/>
          </w:rPr>
          <w:fldChar w:fldCharType="end"/>
        </w:r>
      </w:p>
    </w:sdtContent>
  </w:sdt>
  <w:p w14:paraId="298D5CF3" w14:textId="32432808" w:rsidR="00802841" w:rsidRPr="00307F44" w:rsidRDefault="00F80553" w:rsidP="00307F44">
    <w:pPr>
      <w:pStyle w:val="H2"/>
      <w:jc w:val="center"/>
      <w:rPr>
        <w:rFonts w:asciiTheme="minorHAnsi" w:hAnsiTheme="minorHAnsi" w:cstheme="minorHAnsi"/>
        <w:color w:val="009FDF"/>
      </w:rPr>
    </w:pPr>
    <w:r w:rsidRPr="009174CD">
      <w:rPr>
        <w:rFonts w:asciiTheme="minorHAnsi" w:hAnsiTheme="minorHAnsi" w:cstheme="minorHAnsi"/>
        <w:noProof/>
        <w:color w:val="009FDF"/>
      </w:rPr>
      <w:drawing>
        <wp:anchor distT="0" distB="0" distL="114300" distR="114300" simplePos="0" relativeHeight="251658240" behindDoc="0" locked="0" layoutInCell="1" allowOverlap="1" wp14:anchorId="5AB9895C" wp14:editId="2F98A111">
          <wp:simplePos x="0" y="0"/>
          <wp:positionH relativeFrom="column">
            <wp:posOffset>-834390</wp:posOffset>
          </wp:positionH>
          <wp:positionV relativeFrom="paragraph">
            <wp:posOffset>252536</wp:posOffset>
          </wp:positionV>
          <wp:extent cx="7635838" cy="474980"/>
          <wp:effectExtent l="0" t="0" r="3810" b="1270"/>
          <wp:wrapNone/>
          <wp:docPr id="1484211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4211658" name="Picture 14842116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5838" cy="474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1637446"/>
      <w:docPartObj>
        <w:docPartGallery w:val="Page Numbers (Bottom of Page)"/>
        <w:docPartUnique/>
      </w:docPartObj>
    </w:sdtPr>
    <w:sdtEndPr/>
    <w:sdtContent>
      <w:p w14:paraId="79E0421E" w14:textId="56289E08" w:rsidR="00F80553" w:rsidRDefault="00F80553">
        <w:pPr>
          <w:pStyle w:val="Footer"/>
          <w:jc w:val="center"/>
        </w:pPr>
        <w:r w:rsidRPr="00F80553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F80553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F80553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F80553">
          <w:rPr>
            <w:rFonts w:asciiTheme="minorHAnsi" w:hAnsiTheme="minorHAnsi" w:cstheme="minorHAnsi"/>
            <w:sz w:val="22"/>
            <w:szCs w:val="22"/>
            <w:lang w:val="fr-FR"/>
          </w:rPr>
          <w:t>2</w:t>
        </w:r>
        <w:r w:rsidRPr="00F80553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558C37DA" w14:textId="77777777" w:rsidR="00ED1656" w:rsidRDefault="00ED1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A2A02" w14:textId="77777777" w:rsidR="00500FD4" w:rsidRDefault="00500FD4" w:rsidP="00F02002">
      <w:r>
        <w:separator/>
      </w:r>
    </w:p>
  </w:footnote>
  <w:footnote w:type="continuationSeparator" w:id="0">
    <w:p w14:paraId="111F3AB1" w14:textId="77777777" w:rsidR="00500FD4" w:rsidRDefault="00500FD4" w:rsidP="00F02002">
      <w:r>
        <w:continuationSeparator/>
      </w:r>
    </w:p>
  </w:footnote>
  <w:footnote w:type="continuationNotice" w:id="1">
    <w:p w14:paraId="12226CDA" w14:textId="77777777" w:rsidR="00500FD4" w:rsidRDefault="00500F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084CD" w14:textId="77777777" w:rsidR="00FF6A09" w:rsidRPr="00393EC3" w:rsidRDefault="00FF6A09">
    <w:pPr>
      <w:pStyle w:val="Header"/>
      <w:rPr>
        <w:rFonts w:asciiTheme="minorHAnsi" w:hAnsiTheme="minorHAnsi" w:cstheme="minorHAnsi"/>
      </w:rPr>
    </w:pPr>
  </w:p>
  <w:p w14:paraId="06EDCEFB" w14:textId="225B3030" w:rsidR="00C17005" w:rsidRPr="00393EC3" w:rsidRDefault="00C17005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4835"/>
    <w:multiLevelType w:val="hybridMultilevel"/>
    <w:tmpl w:val="CB6EB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065F"/>
    <w:multiLevelType w:val="hybridMultilevel"/>
    <w:tmpl w:val="3F10C4AA"/>
    <w:lvl w:ilvl="0" w:tplc="A126A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B480D"/>
    <w:multiLevelType w:val="hybridMultilevel"/>
    <w:tmpl w:val="48905420"/>
    <w:lvl w:ilvl="0" w:tplc="BDEEE59E">
      <w:start w:val="1"/>
      <w:numFmt w:val="bullet"/>
      <w:lvlText w:val=""/>
      <w:lvlJc w:val="left"/>
      <w:pPr>
        <w:ind w:left="482" w:hanging="360"/>
      </w:pPr>
      <w:rPr>
        <w:rFonts w:ascii="Symbol" w:hAnsi="Symbol" w:hint="default"/>
        <w:sz w:val="18"/>
        <w:szCs w:val="17"/>
      </w:rPr>
    </w:lvl>
    <w:lvl w:ilvl="1" w:tplc="04090003" w:tentative="1">
      <w:start w:val="1"/>
      <w:numFmt w:val="bullet"/>
      <w:lvlText w:val="o"/>
      <w:lvlJc w:val="left"/>
      <w:pPr>
        <w:ind w:left="1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</w:abstractNum>
  <w:abstractNum w:abstractNumId="3" w15:restartNumberingAfterBreak="0">
    <w:nsid w:val="0E7962D2"/>
    <w:multiLevelType w:val="multilevel"/>
    <w:tmpl w:val="8CBEF5C4"/>
    <w:styleLink w:val="UNNumberedmuti"/>
    <w:lvl w:ilvl="0">
      <w:start w:val="1"/>
      <w:numFmt w:val="decimal"/>
      <w:lvlText w:val="%1."/>
      <w:lvlJc w:val="left"/>
      <w:pPr>
        <w:ind w:left="648" w:hanging="504"/>
      </w:pPr>
      <w:rPr>
        <w:rFonts w:ascii="Calibri" w:hAnsi="Calibri" w:hint="default"/>
        <w:b w:val="0"/>
        <w:i w:val="0"/>
        <w:color w:val="C5192D"/>
        <w:sz w:val="19"/>
      </w:rPr>
    </w:lvl>
    <w:lvl w:ilvl="1">
      <w:start w:val="1"/>
      <w:numFmt w:val="decimal"/>
      <w:lvlText w:val="%1.%2."/>
      <w:lvlJc w:val="left"/>
      <w:pPr>
        <w:ind w:left="1728" w:hanging="1008"/>
      </w:pPr>
      <w:rPr>
        <w:rFonts w:ascii="Calibri" w:hAnsi="Calibri" w:hint="default"/>
        <w:b w:val="0"/>
        <w:i w:val="0"/>
        <w:color w:val="C5192D"/>
        <w:sz w:val="19"/>
      </w:rPr>
    </w:lvl>
    <w:lvl w:ilvl="2">
      <w:start w:val="1"/>
      <w:numFmt w:val="decimal"/>
      <w:lvlText w:val="%1.%2.%3."/>
      <w:lvlJc w:val="left"/>
      <w:pPr>
        <w:ind w:left="2880" w:hanging="1440"/>
      </w:pPr>
      <w:rPr>
        <w:rFonts w:ascii="Calibri" w:hAnsi="Calibri" w:hint="default"/>
        <w:b w:val="0"/>
        <w:i w:val="0"/>
        <w:color w:val="C5192D"/>
        <w:sz w:val="19"/>
      </w:rPr>
    </w:lvl>
    <w:lvl w:ilvl="3">
      <w:start w:val="1"/>
      <w:numFmt w:val="decimal"/>
      <w:lvlText w:val="%1.%2.%3.%4."/>
      <w:lvlJc w:val="left"/>
      <w:pPr>
        <w:ind w:left="18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4" w:hanging="1440"/>
      </w:pPr>
      <w:rPr>
        <w:rFonts w:hint="default"/>
      </w:rPr>
    </w:lvl>
  </w:abstractNum>
  <w:abstractNum w:abstractNumId="4" w15:restartNumberingAfterBreak="0">
    <w:nsid w:val="0F781167"/>
    <w:multiLevelType w:val="hybridMultilevel"/>
    <w:tmpl w:val="0F405ABA"/>
    <w:lvl w:ilvl="0" w:tplc="0156919C">
      <w:start w:val="1"/>
      <w:numFmt w:val="bullet"/>
      <w:lvlText w:val=""/>
      <w:lvlJc w:val="left"/>
      <w:pPr>
        <w:ind w:left="207" w:hanging="207"/>
      </w:pPr>
      <w:rPr>
        <w:rFonts w:ascii="Symbol" w:hAnsi="Symbol" w:hint="default"/>
        <w:color w:val="0077D4" w:themeColor="accent1"/>
      </w:rPr>
    </w:lvl>
    <w:lvl w:ilvl="1" w:tplc="FFFFFFFF" w:tentative="1">
      <w:start w:val="1"/>
      <w:numFmt w:val="bullet"/>
      <w:lvlText w:val="o"/>
      <w:lvlJc w:val="left"/>
      <w:pPr>
        <w:ind w:left="10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49" w:hanging="360"/>
      </w:pPr>
      <w:rPr>
        <w:rFonts w:ascii="Wingdings" w:hAnsi="Wingdings" w:hint="default"/>
      </w:rPr>
    </w:lvl>
  </w:abstractNum>
  <w:abstractNum w:abstractNumId="5" w15:restartNumberingAfterBreak="0">
    <w:nsid w:val="13A4267B"/>
    <w:multiLevelType w:val="hybridMultilevel"/>
    <w:tmpl w:val="CDC0C0A0"/>
    <w:styleLink w:val="ImportedStyle10"/>
    <w:lvl w:ilvl="0" w:tplc="6914B79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28BBE6">
      <w:start w:val="1"/>
      <w:numFmt w:val="bullet"/>
      <w:lvlText w:val="o"/>
      <w:lvlJc w:val="left"/>
      <w:pPr>
        <w:ind w:left="10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8942444">
      <w:start w:val="1"/>
      <w:numFmt w:val="bullet"/>
      <w:lvlText w:val="▪"/>
      <w:lvlJc w:val="left"/>
      <w:pPr>
        <w:ind w:left="17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586A272">
      <w:start w:val="1"/>
      <w:numFmt w:val="bullet"/>
      <w:lvlText w:val="▪"/>
      <w:lvlJc w:val="left"/>
      <w:pPr>
        <w:ind w:left="25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6E8069A">
      <w:start w:val="1"/>
      <w:numFmt w:val="bullet"/>
      <w:lvlText w:val="▪"/>
      <w:lvlJc w:val="left"/>
      <w:pPr>
        <w:ind w:left="32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7088192">
      <w:start w:val="1"/>
      <w:numFmt w:val="bullet"/>
      <w:lvlText w:val="▪"/>
      <w:lvlJc w:val="left"/>
      <w:pPr>
        <w:ind w:left="39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B86FD32">
      <w:start w:val="1"/>
      <w:numFmt w:val="bullet"/>
      <w:lvlText w:val="▪"/>
      <w:lvlJc w:val="left"/>
      <w:pPr>
        <w:ind w:left="46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DF8FA5C">
      <w:start w:val="1"/>
      <w:numFmt w:val="bullet"/>
      <w:lvlText w:val="▪"/>
      <w:lvlJc w:val="left"/>
      <w:pPr>
        <w:ind w:left="53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558CC6E">
      <w:start w:val="1"/>
      <w:numFmt w:val="bullet"/>
      <w:lvlText w:val="▪"/>
      <w:lvlJc w:val="left"/>
      <w:pPr>
        <w:ind w:left="61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69D274D"/>
    <w:multiLevelType w:val="hybridMultilevel"/>
    <w:tmpl w:val="BF129878"/>
    <w:lvl w:ilvl="0" w:tplc="84702AAC">
      <w:start w:val="1"/>
      <w:numFmt w:val="bullet"/>
      <w:lvlText w:val=""/>
      <w:lvlJc w:val="left"/>
      <w:pPr>
        <w:ind w:left="213" w:firstLine="76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7" w15:restartNumberingAfterBreak="0">
    <w:nsid w:val="196C0815"/>
    <w:multiLevelType w:val="multilevel"/>
    <w:tmpl w:val="60FA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A1156"/>
    <w:multiLevelType w:val="hybridMultilevel"/>
    <w:tmpl w:val="22CC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1399E"/>
    <w:multiLevelType w:val="hybridMultilevel"/>
    <w:tmpl w:val="417CC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850BF"/>
    <w:multiLevelType w:val="hybridMultilevel"/>
    <w:tmpl w:val="C7769BB8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E0708"/>
    <w:multiLevelType w:val="hybridMultilevel"/>
    <w:tmpl w:val="F84044C2"/>
    <w:styleLink w:val="ImportedStyle8"/>
    <w:lvl w:ilvl="0" w:tplc="45E6008C">
      <w:start w:val="1"/>
      <w:numFmt w:val="bullet"/>
      <w:lvlText w:val="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71E325E">
      <w:start w:val="1"/>
      <w:numFmt w:val="bullet"/>
      <w:lvlText w:val="□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A90C8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C4096DE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E0F52E">
      <w:start w:val="1"/>
      <w:numFmt w:val="bullet"/>
      <w:lvlText w:val="□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D4351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506FBA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2C0F54">
      <w:start w:val="1"/>
      <w:numFmt w:val="bullet"/>
      <w:lvlText w:val="□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8C60C3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1D376F9F"/>
    <w:multiLevelType w:val="hybridMultilevel"/>
    <w:tmpl w:val="0DD6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60FD0"/>
    <w:multiLevelType w:val="hybridMultilevel"/>
    <w:tmpl w:val="D10E81F6"/>
    <w:lvl w:ilvl="0" w:tplc="0409000F">
      <w:start w:val="1"/>
      <w:numFmt w:val="decimal"/>
      <w:lvlText w:val="%1."/>
      <w:lvlJc w:val="left"/>
      <w:pPr>
        <w:ind w:left="207" w:hanging="207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49" w:hanging="360"/>
      </w:pPr>
      <w:rPr>
        <w:rFonts w:ascii="Wingdings" w:hAnsi="Wingdings" w:hint="default"/>
      </w:rPr>
    </w:lvl>
  </w:abstractNum>
  <w:abstractNum w:abstractNumId="14" w15:restartNumberingAfterBreak="0">
    <w:nsid w:val="25671F68"/>
    <w:multiLevelType w:val="multilevel"/>
    <w:tmpl w:val="050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F37E6"/>
    <w:multiLevelType w:val="hybridMultilevel"/>
    <w:tmpl w:val="5DB45C6C"/>
    <w:lvl w:ilvl="0" w:tplc="680E709C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962AE"/>
    <w:multiLevelType w:val="hybridMultilevel"/>
    <w:tmpl w:val="2A988CCC"/>
    <w:lvl w:ilvl="0" w:tplc="16C8639A">
      <w:start w:val="1"/>
      <w:numFmt w:val="bullet"/>
      <w:pStyle w:val="Bulllets"/>
      <w:lvlText w:val=""/>
      <w:lvlJc w:val="left"/>
      <w:pPr>
        <w:ind w:left="720" w:hanging="360"/>
      </w:pPr>
      <w:rPr>
        <w:rFonts w:ascii="Symbol" w:hAnsi="Symbol" w:hint="default"/>
        <w:color w:val="C5192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C4E37"/>
    <w:multiLevelType w:val="hybridMultilevel"/>
    <w:tmpl w:val="65421BF0"/>
    <w:lvl w:ilvl="0" w:tplc="0FAA6604">
      <w:start w:val="1"/>
      <w:numFmt w:val="decimal"/>
      <w:pStyle w:val="Numbered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C5192D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D22C59"/>
    <w:multiLevelType w:val="hybridMultilevel"/>
    <w:tmpl w:val="207EC45E"/>
    <w:styleLink w:val="ImportedStyle9"/>
    <w:lvl w:ilvl="0" w:tplc="BF6E5DF2">
      <w:start w:val="1"/>
      <w:numFmt w:val="bullet"/>
      <w:lvlText w:val="·"/>
      <w:lvlJc w:val="left"/>
      <w:pPr>
        <w:ind w:left="466" w:hanging="4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FAB4A6">
      <w:start w:val="1"/>
      <w:numFmt w:val="bullet"/>
      <w:lvlText w:val="o"/>
      <w:lvlJc w:val="left"/>
      <w:pPr>
        <w:ind w:left="1186" w:hanging="4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F78E130">
      <w:start w:val="1"/>
      <w:numFmt w:val="bullet"/>
      <w:lvlText w:val="▪"/>
      <w:lvlJc w:val="left"/>
      <w:pPr>
        <w:ind w:left="1906" w:hanging="4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1E0D7A8">
      <w:start w:val="1"/>
      <w:numFmt w:val="bullet"/>
      <w:lvlText w:val="·"/>
      <w:lvlJc w:val="left"/>
      <w:pPr>
        <w:ind w:left="2626" w:hanging="4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0CA9130">
      <w:start w:val="1"/>
      <w:numFmt w:val="bullet"/>
      <w:lvlText w:val="o"/>
      <w:lvlJc w:val="left"/>
      <w:pPr>
        <w:ind w:left="3346" w:hanging="4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A42335A">
      <w:start w:val="1"/>
      <w:numFmt w:val="bullet"/>
      <w:lvlText w:val="▪"/>
      <w:lvlJc w:val="left"/>
      <w:pPr>
        <w:ind w:left="4066" w:hanging="4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A64AB56">
      <w:start w:val="1"/>
      <w:numFmt w:val="bullet"/>
      <w:lvlText w:val="·"/>
      <w:lvlJc w:val="left"/>
      <w:pPr>
        <w:ind w:left="4786" w:hanging="4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8146E9A">
      <w:start w:val="1"/>
      <w:numFmt w:val="bullet"/>
      <w:lvlText w:val="o"/>
      <w:lvlJc w:val="left"/>
      <w:pPr>
        <w:ind w:left="5506" w:hanging="4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87AA3AC">
      <w:start w:val="1"/>
      <w:numFmt w:val="bullet"/>
      <w:lvlText w:val="▪"/>
      <w:lvlJc w:val="left"/>
      <w:pPr>
        <w:ind w:left="6226" w:hanging="4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34E333CF"/>
    <w:multiLevelType w:val="hybridMultilevel"/>
    <w:tmpl w:val="EDDC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10B09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029C1"/>
    <w:multiLevelType w:val="hybridMultilevel"/>
    <w:tmpl w:val="04408C50"/>
    <w:lvl w:ilvl="0" w:tplc="0409000F">
      <w:start w:val="1"/>
      <w:numFmt w:val="decimal"/>
      <w:lvlText w:val="%1."/>
      <w:lvlJc w:val="left"/>
      <w:pPr>
        <w:ind w:left="482" w:hanging="360"/>
      </w:pPr>
    </w:lvl>
    <w:lvl w:ilvl="1" w:tplc="04090019" w:tentative="1">
      <w:start w:val="1"/>
      <w:numFmt w:val="lowerLetter"/>
      <w:lvlText w:val="%2."/>
      <w:lvlJc w:val="left"/>
      <w:pPr>
        <w:ind w:left="1202" w:hanging="360"/>
      </w:pPr>
    </w:lvl>
    <w:lvl w:ilvl="2" w:tplc="0409001B" w:tentative="1">
      <w:start w:val="1"/>
      <w:numFmt w:val="lowerRoman"/>
      <w:lvlText w:val="%3."/>
      <w:lvlJc w:val="right"/>
      <w:pPr>
        <w:ind w:left="1922" w:hanging="180"/>
      </w:pPr>
    </w:lvl>
    <w:lvl w:ilvl="3" w:tplc="0409000F" w:tentative="1">
      <w:start w:val="1"/>
      <w:numFmt w:val="decimal"/>
      <w:lvlText w:val="%4."/>
      <w:lvlJc w:val="left"/>
      <w:pPr>
        <w:ind w:left="2642" w:hanging="360"/>
      </w:pPr>
    </w:lvl>
    <w:lvl w:ilvl="4" w:tplc="04090019" w:tentative="1">
      <w:start w:val="1"/>
      <w:numFmt w:val="lowerLetter"/>
      <w:lvlText w:val="%5."/>
      <w:lvlJc w:val="left"/>
      <w:pPr>
        <w:ind w:left="3362" w:hanging="360"/>
      </w:pPr>
    </w:lvl>
    <w:lvl w:ilvl="5" w:tplc="0409001B" w:tentative="1">
      <w:start w:val="1"/>
      <w:numFmt w:val="lowerRoman"/>
      <w:lvlText w:val="%6."/>
      <w:lvlJc w:val="right"/>
      <w:pPr>
        <w:ind w:left="4082" w:hanging="180"/>
      </w:pPr>
    </w:lvl>
    <w:lvl w:ilvl="6" w:tplc="0409000F" w:tentative="1">
      <w:start w:val="1"/>
      <w:numFmt w:val="decimal"/>
      <w:lvlText w:val="%7."/>
      <w:lvlJc w:val="left"/>
      <w:pPr>
        <w:ind w:left="4802" w:hanging="360"/>
      </w:pPr>
    </w:lvl>
    <w:lvl w:ilvl="7" w:tplc="04090019" w:tentative="1">
      <w:start w:val="1"/>
      <w:numFmt w:val="lowerLetter"/>
      <w:lvlText w:val="%8."/>
      <w:lvlJc w:val="left"/>
      <w:pPr>
        <w:ind w:left="5522" w:hanging="360"/>
      </w:pPr>
    </w:lvl>
    <w:lvl w:ilvl="8" w:tplc="04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21" w15:restartNumberingAfterBreak="0">
    <w:nsid w:val="38030034"/>
    <w:multiLevelType w:val="hybridMultilevel"/>
    <w:tmpl w:val="CEEE1C7A"/>
    <w:lvl w:ilvl="0" w:tplc="A126AB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0744D6"/>
    <w:multiLevelType w:val="multilevel"/>
    <w:tmpl w:val="996C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000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537E4E"/>
    <w:multiLevelType w:val="hybridMultilevel"/>
    <w:tmpl w:val="B35EBE6A"/>
    <w:styleLink w:val="ImportedStyle11"/>
    <w:lvl w:ilvl="0" w:tplc="869ECE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F606E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812C4A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520D06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5209E2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8686F8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8827F5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B6566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DCA5CC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3ED13EE"/>
    <w:multiLevelType w:val="hybridMultilevel"/>
    <w:tmpl w:val="A9F49D30"/>
    <w:lvl w:ilvl="0" w:tplc="84702AA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abstractNum w:abstractNumId="25" w15:restartNumberingAfterBreak="0">
    <w:nsid w:val="480C274A"/>
    <w:multiLevelType w:val="hybridMultilevel"/>
    <w:tmpl w:val="EBD6351A"/>
    <w:styleLink w:val="ImportedStyle1"/>
    <w:lvl w:ilvl="0" w:tplc="7ECE402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2B6EABC">
      <w:start w:val="1"/>
      <w:numFmt w:val="bullet"/>
      <w:lvlText w:val="o"/>
      <w:lvlJc w:val="left"/>
      <w:pPr>
        <w:ind w:left="10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C242B4A">
      <w:start w:val="1"/>
      <w:numFmt w:val="bullet"/>
      <w:lvlText w:val="▪"/>
      <w:lvlJc w:val="left"/>
      <w:pPr>
        <w:ind w:left="17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96A2430">
      <w:start w:val="1"/>
      <w:numFmt w:val="bullet"/>
      <w:lvlText w:val="▪"/>
      <w:lvlJc w:val="left"/>
      <w:pPr>
        <w:ind w:left="25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4767844">
      <w:start w:val="1"/>
      <w:numFmt w:val="bullet"/>
      <w:lvlText w:val="▪"/>
      <w:lvlJc w:val="left"/>
      <w:pPr>
        <w:ind w:left="32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A7EE68A">
      <w:start w:val="1"/>
      <w:numFmt w:val="bullet"/>
      <w:lvlText w:val="▪"/>
      <w:lvlJc w:val="left"/>
      <w:pPr>
        <w:ind w:left="39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38433F0">
      <w:start w:val="1"/>
      <w:numFmt w:val="bullet"/>
      <w:lvlText w:val="▪"/>
      <w:lvlJc w:val="left"/>
      <w:pPr>
        <w:ind w:left="46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F22F7E6">
      <w:start w:val="1"/>
      <w:numFmt w:val="bullet"/>
      <w:lvlText w:val="▪"/>
      <w:lvlJc w:val="left"/>
      <w:pPr>
        <w:ind w:left="53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6F66D40">
      <w:start w:val="1"/>
      <w:numFmt w:val="bullet"/>
      <w:lvlText w:val="▪"/>
      <w:lvlJc w:val="left"/>
      <w:pPr>
        <w:ind w:left="61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6791991"/>
    <w:multiLevelType w:val="multilevel"/>
    <w:tmpl w:val="C1DEFB0E"/>
    <w:name w:val="UN_Numbered multi"/>
    <w:lvl w:ilvl="0">
      <w:start w:val="1"/>
      <w:numFmt w:val="decimal"/>
      <w:lvlText w:val="%1."/>
      <w:lvlJc w:val="left"/>
      <w:pPr>
        <w:ind w:left="648" w:hanging="504"/>
      </w:pPr>
      <w:rPr>
        <w:rFonts w:ascii="Calibri" w:hAnsi="Calibri" w:hint="default"/>
        <w:b w:val="0"/>
        <w:i w:val="0"/>
        <w:color w:val="C5192D"/>
        <w:sz w:val="19"/>
      </w:rPr>
    </w:lvl>
    <w:lvl w:ilvl="1">
      <w:start w:val="1"/>
      <w:numFmt w:val="decimal"/>
      <w:lvlText w:val="%1.%2."/>
      <w:lvlJc w:val="left"/>
      <w:pPr>
        <w:ind w:left="1440" w:hanging="792"/>
      </w:pPr>
      <w:rPr>
        <w:rFonts w:ascii="Calibri" w:hAnsi="Calibri" w:hint="default"/>
        <w:b w:val="0"/>
        <w:i w:val="0"/>
        <w:color w:val="C5192D"/>
        <w:sz w:val="19"/>
      </w:rPr>
    </w:lvl>
    <w:lvl w:ilvl="2">
      <w:start w:val="1"/>
      <w:numFmt w:val="decimal"/>
      <w:lvlText w:val="%1.%2.%3."/>
      <w:lvlJc w:val="left"/>
      <w:pPr>
        <w:ind w:left="1440" w:firstLine="288"/>
      </w:pPr>
      <w:rPr>
        <w:rFonts w:ascii="Calibri" w:hAnsi="Calibri" w:hint="default"/>
        <w:b w:val="0"/>
        <w:i w:val="0"/>
        <w:color w:val="C5192D"/>
        <w:sz w:val="19"/>
      </w:rPr>
    </w:lvl>
    <w:lvl w:ilvl="3">
      <w:start w:val="1"/>
      <w:numFmt w:val="decimal"/>
      <w:lvlText w:val="%1.%2.%3.%4."/>
      <w:lvlJc w:val="left"/>
      <w:pPr>
        <w:ind w:left="18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4" w:hanging="1440"/>
      </w:pPr>
      <w:rPr>
        <w:rFonts w:hint="default"/>
      </w:rPr>
    </w:lvl>
  </w:abstractNum>
  <w:abstractNum w:abstractNumId="27" w15:restartNumberingAfterBreak="0">
    <w:nsid w:val="57B505B5"/>
    <w:multiLevelType w:val="hybridMultilevel"/>
    <w:tmpl w:val="4F665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D70F65"/>
    <w:multiLevelType w:val="hybridMultilevel"/>
    <w:tmpl w:val="B53AE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E738AA"/>
    <w:multiLevelType w:val="hybridMultilevel"/>
    <w:tmpl w:val="19042E40"/>
    <w:lvl w:ilvl="0" w:tplc="84702AAC">
      <w:start w:val="1"/>
      <w:numFmt w:val="bullet"/>
      <w:lvlText w:val=""/>
      <w:lvlJc w:val="left"/>
      <w:pPr>
        <w:ind w:left="288" w:firstLine="76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0" w15:restartNumberingAfterBreak="0">
    <w:nsid w:val="62052CFA"/>
    <w:multiLevelType w:val="hybridMultilevel"/>
    <w:tmpl w:val="368E52CC"/>
    <w:lvl w:ilvl="0" w:tplc="A126A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4ACC"/>
    <w:multiLevelType w:val="hybridMultilevel"/>
    <w:tmpl w:val="7ACA3B68"/>
    <w:styleLink w:val="ImportedStyle100"/>
    <w:lvl w:ilvl="0" w:tplc="61F8DEBE">
      <w:start w:val="1"/>
      <w:numFmt w:val="bullet"/>
      <w:lvlText w:val="-"/>
      <w:lvlJc w:val="left"/>
      <w:pPr>
        <w:ind w:left="932" w:hanging="4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963F08">
      <w:start w:val="1"/>
      <w:numFmt w:val="bullet"/>
      <w:lvlText w:val="-"/>
      <w:lvlJc w:val="left"/>
      <w:pPr>
        <w:ind w:left="1652" w:hanging="4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9871B0">
      <w:start w:val="1"/>
      <w:numFmt w:val="bullet"/>
      <w:lvlText w:val="▪"/>
      <w:lvlJc w:val="left"/>
      <w:pPr>
        <w:ind w:left="2372" w:hanging="4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E5E8CC8">
      <w:start w:val="1"/>
      <w:numFmt w:val="bullet"/>
      <w:lvlText w:val="•"/>
      <w:lvlJc w:val="left"/>
      <w:pPr>
        <w:ind w:left="3092" w:hanging="4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5849218">
      <w:start w:val="1"/>
      <w:numFmt w:val="bullet"/>
      <w:lvlText w:val="o"/>
      <w:lvlJc w:val="left"/>
      <w:pPr>
        <w:ind w:left="3812" w:hanging="4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22A1C22">
      <w:start w:val="1"/>
      <w:numFmt w:val="bullet"/>
      <w:lvlText w:val="▪"/>
      <w:lvlJc w:val="left"/>
      <w:pPr>
        <w:ind w:left="4532" w:hanging="4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5041C1C">
      <w:start w:val="1"/>
      <w:numFmt w:val="bullet"/>
      <w:lvlText w:val="•"/>
      <w:lvlJc w:val="left"/>
      <w:pPr>
        <w:ind w:left="5252" w:hanging="4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40E485A">
      <w:start w:val="1"/>
      <w:numFmt w:val="bullet"/>
      <w:lvlText w:val="o"/>
      <w:lvlJc w:val="left"/>
      <w:pPr>
        <w:ind w:left="5972" w:hanging="4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D6E1B34">
      <w:start w:val="1"/>
      <w:numFmt w:val="bullet"/>
      <w:lvlText w:val="▪"/>
      <w:lvlJc w:val="left"/>
      <w:pPr>
        <w:ind w:left="6692" w:hanging="4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73901F37"/>
    <w:multiLevelType w:val="hybridMultilevel"/>
    <w:tmpl w:val="702E18D4"/>
    <w:lvl w:ilvl="0" w:tplc="04090001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abstractNum w:abstractNumId="33" w15:restartNumberingAfterBreak="0">
    <w:nsid w:val="7C07785E"/>
    <w:multiLevelType w:val="hybridMultilevel"/>
    <w:tmpl w:val="3792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842041">
    <w:abstractNumId w:val="16"/>
  </w:num>
  <w:num w:numId="2" w16cid:durableId="637497057">
    <w:abstractNumId w:val="3"/>
  </w:num>
  <w:num w:numId="3" w16cid:durableId="697311885">
    <w:abstractNumId w:val="17"/>
  </w:num>
  <w:num w:numId="4" w16cid:durableId="244192407">
    <w:abstractNumId w:val="25"/>
  </w:num>
  <w:num w:numId="5" w16cid:durableId="1372802411">
    <w:abstractNumId w:val="11"/>
  </w:num>
  <w:num w:numId="6" w16cid:durableId="1348874688">
    <w:abstractNumId w:val="18"/>
  </w:num>
  <w:num w:numId="7" w16cid:durableId="558251076">
    <w:abstractNumId w:val="31"/>
  </w:num>
  <w:num w:numId="8" w16cid:durableId="1158500338">
    <w:abstractNumId w:val="23"/>
  </w:num>
  <w:num w:numId="9" w16cid:durableId="395934882">
    <w:abstractNumId w:val="5"/>
  </w:num>
  <w:num w:numId="10" w16cid:durableId="1827430546">
    <w:abstractNumId w:val="0"/>
  </w:num>
  <w:num w:numId="11" w16cid:durableId="1949854641">
    <w:abstractNumId w:val="15"/>
  </w:num>
  <w:num w:numId="12" w16cid:durableId="1561399649">
    <w:abstractNumId w:val="30"/>
  </w:num>
  <w:num w:numId="13" w16cid:durableId="1479572469">
    <w:abstractNumId w:val="20"/>
  </w:num>
  <w:num w:numId="14" w16cid:durableId="319621816">
    <w:abstractNumId w:val="27"/>
  </w:num>
  <w:num w:numId="15" w16cid:durableId="1870797593">
    <w:abstractNumId w:val="32"/>
  </w:num>
  <w:num w:numId="16" w16cid:durableId="861406271">
    <w:abstractNumId w:val="24"/>
  </w:num>
  <w:num w:numId="17" w16cid:durableId="385952237">
    <w:abstractNumId w:val="29"/>
  </w:num>
  <w:num w:numId="18" w16cid:durableId="553927572">
    <w:abstractNumId w:val="6"/>
  </w:num>
  <w:num w:numId="19" w16cid:durableId="1302274360">
    <w:abstractNumId w:val="4"/>
  </w:num>
  <w:num w:numId="20" w16cid:durableId="749697628">
    <w:abstractNumId w:val="13"/>
  </w:num>
  <w:num w:numId="21" w16cid:durableId="1545212741">
    <w:abstractNumId w:val="10"/>
  </w:num>
  <w:num w:numId="22" w16cid:durableId="2010480461">
    <w:abstractNumId w:val="1"/>
  </w:num>
  <w:num w:numId="23" w16cid:durableId="1859735218">
    <w:abstractNumId w:val="21"/>
  </w:num>
  <w:num w:numId="24" w16cid:durableId="1399746549">
    <w:abstractNumId w:val="22"/>
  </w:num>
  <w:num w:numId="25" w16cid:durableId="82604609">
    <w:abstractNumId w:val="2"/>
  </w:num>
  <w:num w:numId="26" w16cid:durableId="707799805">
    <w:abstractNumId w:val="28"/>
  </w:num>
  <w:num w:numId="27" w16cid:durableId="283271092">
    <w:abstractNumId w:val="8"/>
  </w:num>
  <w:num w:numId="28" w16cid:durableId="1426267942">
    <w:abstractNumId w:val="19"/>
  </w:num>
  <w:num w:numId="29" w16cid:durableId="1819835925">
    <w:abstractNumId w:val="14"/>
  </w:num>
  <w:num w:numId="30" w16cid:durableId="416555660">
    <w:abstractNumId w:val="7"/>
  </w:num>
  <w:num w:numId="31" w16cid:durableId="1710954140">
    <w:abstractNumId w:val="12"/>
  </w:num>
  <w:num w:numId="32" w16cid:durableId="1901205675">
    <w:abstractNumId w:val="9"/>
  </w:num>
  <w:num w:numId="33" w16cid:durableId="129328625">
    <w:abstractNumId w:val="3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2NrKwNLE0MrY0M7FU0lEKTi0uzszPAymwqAUAdTWnmiwAAAA="/>
  </w:docVars>
  <w:rsids>
    <w:rsidRoot w:val="00F40FC9"/>
    <w:rsid w:val="00000AA7"/>
    <w:rsid w:val="00000B01"/>
    <w:rsid w:val="0000162D"/>
    <w:rsid w:val="000016A7"/>
    <w:rsid w:val="00001784"/>
    <w:rsid w:val="00001787"/>
    <w:rsid w:val="0000185B"/>
    <w:rsid w:val="00001CFC"/>
    <w:rsid w:val="00001D49"/>
    <w:rsid w:val="00001E8E"/>
    <w:rsid w:val="00001F15"/>
    <w:rsid w:val="00001F16"/>
    <w:rsid w:val="00002EE5"/>
    <w:rsid w:val="000030B6"/>
    <w:rsid w:val="000034ED"/>
    <w:rsid w:val="00003968"/>
    <w:rsid w:val="000039A4"/>
    <w:rsid w:val="00003AAA"/>
    <w:rsid w:val="00003B0F"/>
    <w:rsid w:val="00003D1E"/>
    <w:rsid w:val="000050F3"/>
    <w:rsid w:val="0000559A"/>
    <w:rsid w:val="000055CA"/>
    <w:rsid w:val="000056C4"/>
    <w:rsid w:val="00005BF9"/>
    <w:rsid w:val="00005F31"/>
    <w:rsid w:val="000074C3"/>
    <w:rsid w:val="00007718"/>
    <w:rsid w:val="00007995"/>
    <w:rsid w:val="00007E67"/>
    <w:rsid w:val="00010059"/>
    <w:rsid w:val="00010339"/>
    <w:rsid w:val="00010381"/>
    <w:rsid w:val="00010385"/>
    <w:rsid w:val="0001126B"/>
    <w:rsid w:val="0001175C"/>
    <w:rsid w:val="00011CA8"/>
    <w:rsid w:val="00011FD9"/>
    <w:rsid w:val="00012259"/>
    <w:rsid w:val="00012600"/>
    <w:rsid w:val="00012B10"/>
    <w:rsid w:val="00012DC0"/>
    <w:rsid w:val="00012F1E"/>
    <w:rsid w:val="0001389C"/>
    <w:rsid w:val="0001395F"/>
    <w:rsid w:val="0001409A"/>
    <w:rsid w:val="0001415A"/>
    <w:rsid w:val="00014207"/>
    <w:rsid w:val="000145B9"/>
    <w:rsid w:val="000146F0"/>
    <w:rsid w:val="00014957"/>
    <w:rsid w:val="00014CFE"/>
    <w:rsid w:val="000151DD"/>
    <w:rsid w:val="00015852"/>
    <w:rsid w:val="00015A00"/>
    <w:rsid w:val="0001636C"/>
    <w:rsid w:val="00016630"/>
    <w:rsid w:val="00016888"/>
    <w:rsid w:val="00016EF2"/>
    <w:rsid w:val="00016F0C"/>
    <w:rsid w:val="0001725F"/>
    <w:rsid w:val="00017B55"/>
    <w:rsid w:val="00017FC2"/>
    <w:rsid w:val="0002012F"/>
    <w:rsid w:val="00020A0F"/>
    <w:rsid w:val="00020A14"/>
    <w:rsid w:val="00020FF2"/>
    <w:rsid w:val="0002134F"/>
    <w:rsid w:val="000213A8"/>
    <w:rsid w:val="00021AE9"/>
    <w:rsid w:val="000221F9"/>
    <w:rsid w:val="000227DE"/>
    <w:rsid w:val="00022DC4"/>
    <w:rsid w:val="00023056"/>
    <w:rsid w:val="000234DF"/>
    <w:rsid w:val="0002379E"/>
    <w:rsid w:val="00023E8A"/>
    <w:rsid w:val="00023F93"/>
    <w:rsid w:val="00024464"/>
    <w:rsid w:val="00025163"/>
    <w:rsid w:val="000252DF"/>
    <w:rsid w:val="00025568"/>
    <w:rsid w:val="000256C0"/>
    <w:rsid w:val="00025DB9"/>
    <w:rsid w:val="00026A5D"/>
    <w:rsid w:val="00026E35"/>
    <w:rsid w:val="000270AA"/>
    <w:rsid w:val="00027672"/>
    <w:rsid w:val="000279F4"/>
    <w:rsid w:val="00027BA0"/>
    <w:rsid w:val="00027EE3"/>
    <w:rsid w:val="00030578"/>
    <w:rsid w:val="00030681"/>
    <w:rsid w:val="00030AEA"/>
    <w:rsid w:val="00030C2F"/>
    <w:rsid w:val="000310E3"/>
    <w:rsid w:val="00031ACA"/>
    <w:rsid w:val="0003273B"/>
    <w:rsid w:val="00032A79"/>
    <w:rsid w:val="00032B56"/>
    <w:rsid w:val="000335D4"/>
    <w:rsid w:val="00033663"/>
    <w:rsid w:val="00033B60"/>
    <w:rsid w:val="00033F0A"/>
    <w:rsid w:val="000341E9"/>
    <w:rsid w:val="00034220"/>
    <w:rsid w:val="00034294"/>
    <w:rsid w:val="00034B1F"/>
    <w:rsid w:val="00035C31"/>
    <w:rsid w:val="00035DC4"/>
    <w:rsid w:val="00036A88"/>
    <w:rsid w:val="000370D3"/>
    <w:rsid w:val="0003740F"/>
    <w:rsid w:val="000379C5"/>
    <w:rsid w:val="00037E69"/>
    <w:rsid w:val="000403FC"/>
    <w:rsid w:val="00040AB5"/>
    <w:rsid w:val="00041082"/>
    <w:rsid w:val="000411C7"/>
    <w:rsid w:val="00041D58"/>
    <w:rsid w:val="0004226D"/>
    <w:rsid w:val="0004278B"/>
    <w:rsid w:val="0004286E"/>
    <w:rsid w:val="00042C8E"/>
    <w:rsid w:val="00042F02"/>
    <w:rsid w:val="00043007"/>
    <w:rsid w:val="00043260"/>
    <w:rsid w:val="000432BD"/>
    <w:rsid w:val="000442AC"/>
    <w:rsid w:val="00044CDA"/>
    <w:rsid w:val="00044F86"/>
    <w:rsid w:val="00045061"/>
    <w:rsid w:val="000455F6"/>
    <w:rsid w:val="0004567C"/>
    <w:rsid w:val="00045977"/>
    <w:rsid w:val="00045B45"/>
    <w:rsid w:val="0004649F"/>
    <w:rsid w:val="00047420"/>
    <w:rsid w:val="0004750B"/>
    <w:rsid w:val="0004782D"/>
    <w:rsid w:val="00047D95"/>
    <w:rsid w:val="00050746"/>
    <w:rsid w:val="000508A2"/>
    <w:rsid w:val="00050C25"/>
    <w:rsid w:val="0005110D"/>
    <w:rsid w:val="000513FD"/>
    <w:rsid w:val="00051BD2"/>
    <w:rsid w:val="00051C96"/>
    <w:rsid w:val="00051E88"/>
    <w:rsid w:val="000520D7"/>
    <w:rsid w:val="0005332B"/>
    <w:rsid w:val="000537E9"/>
    <w:rsid w:val="0005425E"/>
    <w:rsid w:val="00054D52"/>
    <w:rsid w:val="00054EB2"/>
    <w:rsid w:val="0005551C"/>
    <w:rsid w:val="000556BB"/>
    <w:rsid w:val="0005570F"/>
    <w:rsid w:val="00055A80"/>
    <w:rsid w:val="00055C37"/>
    <w:rsid w:val="00056D84"/>
    <w:rsid w:val="00056E3F"/>
    <w:rsid w:val="0005715B"/>
    <w:rsid w:val="000571FD"/>
    <w:rsid w:val="00057AAA"/>
    <w:rsid w:val="00057D0C"/>
    <w:rsid w:val="0006020D"/>
    <w:rsid w:val="000605D4"/>
    <w:rsid w:val="0006080E"/>
    <w:rsid w:val="000609C1"/>
    <w:rsid w:val="00060B79"/>
    <w:rsid w:val="00060D23"/>
    <w:rsid w:val="000614A0"/>
    <w:rsid w:val="000618A9"/>
    <w:rsid w:val="00061B92"/>
    <w:rsid w:val="00061CC4"/>
    <w:rsid w:val="00061D39"/>
    <w:rsid w:val="00061D57"/>
    <w:rsid w:val="00061DB0"/>
    <w:rsid w:val="0006246F"/>
    <w:rsid w:val="00062671"/>
    <w:rsid w:val="00062B69"/>
    <w:rsid w:val="00062FB5"/>
    <w:rsid w:val="0006323B"/>
    <w:rsid w:val="00063377"/>
    <w:rsid w:val="0006338C"/>
    <w:rsid w:val="0006338D"/>
    <w:rsid w:val="000638C8"/>
    <w:rsid w:val="00063A54"/>
    <w:rsid w:val="00063F48"/>
    <w:rsid w:val="000640D1"/>
    <w:rsid w:val="00064A57"/>
    <w:rsid w:val="00064FC1"/>
    <w:rsid w:val="0006505F"/>
    <w:rsid w:val="00065063"/>
    <w:rsid w:val="0006599A"/>
    <w:rsid w:val="00065E72"/>
    <w:rsid w:val="000667D3"/>
    <w:rsid w:val="000668EE"/>
    <w:rsid w:val="0006694B"/>
    <w:rsid w:val="00066A29"/>
    <w:rsid w:val="00066E11"/>
    <w:rsid w:val="00066F03"/>
    <w:rsid w:val="00067436"/>
    <w:rsid w:val="00067835"/>
    <w:rsid w:val="00067D57"/>
    <w:rsid w:val="00067DC0"/>
    <w:rsid w:val="00070389"/>
    <w:rsid w:val="000703EE"/>
    <w:rsid w:val="0007040C"/>
    <w:rsid w:val="00070430"/>
    <w:rsid w:val="000707ED"/>
    <w:rsid w:val="0007088D"/>
    <w:rsid w:val="0007137D"/>
    <w:rsid w:val="00071D11"/>
    <w:rsid w:val="00071DC9"/>
    <w:rsid w:val="000727B8"/>
    <w:rsid w:val="0007294A"/>
    <w:rsid w:val="00072D97"/>
    <w:rsid w:val="00072E74"/>
    <w:rsid w:val="0007309C"/>
    <w:rsid w:val="000730C2"/>
    <w:rsid w:val="00073593"/>
    <w:rsid w:val="00073666"/>
    <w:rsid w:val="00073F6D"/>
    <w:rsid w:val="0007444E"/>
    <w:rsid w:val="00074D9B"/>
    <w:rsid w:val="00074F7E"/>
    <w:rsid w:val="00074F8C"/>
    <w:rsid w:val="000750D3"/>
    <w:rsid w:val="000753AB"/>
    <w:rsid w:val="00075585"/>
    <w:rsid w:val="00075BB2"/>
    <w:rsid w:val="00076A9D"/>
    <w:rsid w:val="00076B17"/>
    <w:rsid w:val="00076FCF"/>
    <w:rsid w:val="00080F4E"/>
    <w:rsid w:val="000816CF"/>
    <w:rsid w:val="0008171F"/>
    <w:rsid w:val="0008197C"/>
    <w:rsid w:val="00081F52"/>
    <w:rsid w:val="000821DA"/>
    <w:rsid w:val="0008283C"/>
    <w:rsid w:val="000829F5"/>
    <w:rsid w:val="00082E4C"/>
    <w:rsid w:val="00083E18"/>
    <w:rsid w:val="00083FE3"/>
    <w:rsid w:val="000848C6"/>
    <w:rsid w:val="00084D0B"/>
    <w:rsid w:val="00084EC8"/>
    <w:rsid w:val="000853AE"/>
    <w:rsid w:val="000854BA"/>
    <w:rsid w:val="00085808"/>
    <w:rsid w:val="000858B1"/>
    <w:rsid w:val="000863D5"/>
    <w:rsid w:val="00086441"/>
    <w:rsid w:val="00086CFA"/>
    <w:rsid w:val="0008713C"/>
    <w:rsid w:val="0008718D"/>
    <w:rsid w:val="0008770B"/>
    <w:rsid w:val="00087A7C"/>
    <w:rsid w:val="00090014"/>
    <w:rsid w:val="0009008F"/>
    <w:rsid w:val="00090942"/>
    <w:rsid w:val="00090A3A"/>
    <w:rsid w:val="00090C38"/>
    <w:rsid w:val="00091995"/>
    <w:rsid w:val="00091B2B"/>
    <w:rsid w:val="00091B8C"/>
    <w:rsid w:val="00091F61"/>
    <w:rsid w:val="00092577"/>
    <w:rsid w:val="00092B1D"/>
    <w:rsid w:val="000935D3"/>
    <w:rsid w:val="00093ABE"/>
    <w:rsid w:val="00093BE6"/>
    <w:rsid w:val="00093DB8"/>
    <w:rsid w:val="00094B6B"/>
    <w:rsid w:val="00094F6A"/>
    <w:rsid w:val="000952E7"/>
    <w:rsid w:val="000965A2"/>
    <w:rsid w:val="00096994"/>
    <w:rsid w:val="00096F68"/>
    <w:rsid w:val="0009719D"/>
    <w:rsid w:val="00097323"/>
    <w:rsid w:val="000974E1"/>
    <w:rsid w:val="00097B56"/>
    <w:rsid w:val="00097FB4"/>
    <w:rsid w:val="000A007B"/>
    <w:rsid w:val="000A02FE"/>
    <w:rsid w:val="000A067C"/>
    <w:rsid w:val="000A0BE6"/>
    <w:rsid w:val="000A10D0"/>
    <w:rsid w:val="000A1B2A"/>
    <w:rsid w:val="000A1BA1"/>
    <w:rsid w:val="000A2035"/>
    <w:rsid w:val="000A2888"/>
    <w:rsid w:val="000A31A3"/>
    <w:rsid w:val="000A3454"/>
    <w:rsid w:val="000A34B0"/>
    <w:rsid w:val="000A3A05"/>
    <w:rsid w:val="000A439D"/>
    <w:rsid w:val="000A445C"/>
    <w:rsid w:val="000A44FB"/>
    <w:rsid w:val="000A4A85"/>
    <w:rsid w:val="000A4C08"/>
    <w:rsid w:val="000A4CB4"/>
    <w:rsid w:val="000A4E3E"/>
    <w:rsid w:val="000A6324"/>
    <w:rsid w:val="000A6563"/>
    <w:rsid w:val="000A67E9"/>
    <w:rsid w:val="000A6879"/>
    <w:rsid w:val="000A70C5"/>
    <w:rsid w:val="000A79E4"/>
    <w:rsid w:val="000A7A85"/>
    <w:rsid w:val="000B0683"/>
    <w:rsid w:val="000B069E"/>
    <w:rsid w:val="000B1238"/>
    <w:rsid w:val="000B22B6"/>
    <w:rsid w:val="000B2A9A"/>
    <w:rsid w:val="000B2FDE"/>
    <w:rsid w:val="000B30C6"/>
    <w:rsid w:val="000B372A"/>
    <w:rsid w:val="000B3F51"/>
    <w:rsid w:val="000B4A67"/>
    <w:rsid w:val="000B4A87"/>
    <w:rsid w:val="000B4D33"/>
    <w:rsid w:val="000B55B4"/>
    <w:rsid w:val="000B5896"/>
    <w:rsid w:val="000B5999"/>
    <w:rsid w:val="000B5AED"/>
    <w:rsid w:val="000B6267"/>
    <w:rsid w:val="000B6E0D"/>
    <w:rsid w:val="000B75EF"/>
    <w:rsid w:val="000B7962"/>
    <w:rsid w:val="000B7988"/>
    <w:rsid w:val="000B7B8E"/>
    <w:rsid w:val="000B7D14"/>
    <w:rsid w:val="000C039F"/>
    <w:rsid w:val="000C0DE1"/>
    <w:rsid w:val="000C1004"/>
    <w:rsid w:val="000C1054"/>
    <w:rsid w:val="000C15E0"/>
    <w:rsid w:val="000C174A"/>
    <w:rsid w:val="000C2112"/>
    <w:rsid w:val="000C2448"/>
    <w:rsid w:val="000C2DFA"/>
    <w:rsid w:val="000C30A4"/>
    <w:rsid w:val="000C3449"/>
    <w:rsid w:val="000C3A25"/>
    <w:rsid w:val="000C41B9"/>
    <w:rsid w:val="000C44BF"/>
    <w:rsid w:val="000C52B8"/>
    <w:rsid w:val="000C59F5"/>
    <w:rsid w:val="000C5D23"/>
    <w:rsid w:val="000C609D"/>
    <w:rsid w:val="000C60E8"/>
    <w:rsid w:val="000C627E"/>
    <w:rsid w:val="000C6911"/>
    <w:rsid w:val="000C7249"/>
    <w:rsid w:val="000C7264"/>
    <w:rsid w:val="000C7361"/>
    <w:rsid w:val="000C776B"/>
    <w:rsid w:val="000C7BCA"/>
    <w:rsid w:val="000C7CD6"/>
    <w:rsid w:val="000C7E0C"/>
    <w:rsid w:val="000D02C6"/>
    <w:rsid w:val="000D073A"/>
    <w:rsid w:val="000D08D6"/>
    <w:rsid w:val="000D0CCF"/>
    <w:rsid w:val="000D11C7"/>
    <w:rsid w:val="000D1310"/>
    <w:rsid w:val="000D1807"/>
    <w:rsid w:val="000D1895"/>
    <w:rsid w:val="000D1B32"/>
    <w:rsid w:val="000D1D90"/>
    <w:rsid w:val="000D236A"/>
    <w:rsid w:val="000D2BB3"/>
    <w:rsid w:val="000D2EE7"/>
    <w:rsid w:val="000D30C7"/>
    <w:rsid w:val="000D37F2"/>
    <w:rsid w:val="000D3E04"/>
    <w:rsid w:val="000D4277"/>
    <w:rsid w:val="000D45C9"/>
    <w:rsid w:val="000D4AC5"/>
    <w:rsid w:val="000D4BC3"/>
    <w:rsid w:val="000D4CC0"/>
    <w:rsid w:val="000D5387"/>
    <w:rsid w:val="000D598C"/>
    <w:rsid w:val="000D5FE6"/>
    <w:rsid w:val="000D63F5"/>
    <w:rsid w:val="000D657F"/>
    <w:rsid w:val="000D6974"/>
    <w:rsid w:val="000D6BD5"/>
    <w:rsid w:val="000D6D7B"/>
    <w:rsid w:val="000D6D89"/>
    <w:rsid w:val="000D7377"/>
    <w:rsid w:val="000D7D37"/>
    <w:rsid w:val="000D7DDD"/>
    <w:rsid w:val="000E0450"/>
    <w:rsid w:val="000E0EAB"/>
    <w:rsid w:val="000E0F3F"/>
    <w:rsid w:val="000E14FE"/>
    <w:rsid w:val="000E16C4"/>
    <w:rsid w:val="000E1830"/>
    <w:rsid w:val="000E1939"/>
    <w:rsid w:val="000E1D98"/>
    <w:rsid w:val="000E210D"/>
    <w:rsid w:val="000E2AFF"/>
    <w:rsid w:val="000E312F"/>
    <w:rsid w:val="000E3496"/>
    <w:rsid w:val="000E35CF"/>
    <w:rsid w:val="000E3821"/>
    <w:rsid w:val="000E3AD3"/>
    <w:rsid w:val="000E40C4"/>
    <w:rsid w:val="000E43A7"/>
    <w:rsid w:val="000E521D"/>
    <w:rsid w:val="000E5886"/>
    <w:rsid w:val="000E593F"/>
    <w:rsid w:val="000E5CCF"/>
    <w:rsid w:val="000E5CE1"/>
    <w:rsid w:val="000E6405"/>
    <w:rsid w:val="000E6485"/>
    <w:rsid w:val="000E68F0"/>
    <w:rsid w:val="000E6B12"/>
    <w:rsid w:val="000E6D4F"/>
    <w:rsid w:val="000E74B0"/>
    <w:rsid w:val="000E7681"/>
    <w:rsid w:val="000E7957"/>
    <w:rsid w:val="000F015C"/>
    <w:rsid w:val="000F062D"/>
    <w:rsid w:val="000F1362"/>
    <w:rsid w:val="000F1385"/>
    <w:rsid w:val="000F16E8"/>
    <w:rsid w:val="000F1C20"/>
    <w:rsid w:val="000F21B6"/>
    <w:rsid w:val="000F21DD"/>
    <w:rsid w:val="000F222E"/>
    <w:rsid w:val="000F2B83"/>
    <w:rsid w:val="000F3050"/>
    <w:rsid w:val="000F37BA"/>
    <w:rsid w:val="000F3F0C"/>
    <w:rsid w:val="000F42B7"/>
    <w:rsid w:val="000F4351"/>
    <w:rsid w:val="000F4515"/>
    <w:rsid w:val="000F4C92"/>
    <w:rsid w:val="000F4F3F"/>
    <w:rsid w:val="000F557C"/>
    <w:rsid w:val="000F55EB"/>
    <w:rsid w:val="000F57DE"/>
    <w:rsid w:val="000F5B91"/>
    <w:rsid w:val="000F5C33"/>
    <w:rsid w:val="000F62B5"/>
    <w:rsid w:val="000F66D5"/>
    <w:rsid w:val="000F6915"/>
    <w:rsid w:val="000F7150"/>
    <w:rsid w:val="000F7591"/>
    <w:rsid w:val="000F774C"/>
    <w:rsid w:val="001000FB"/>
    <w:rsid w:val="00100164"/>
    <w:rsid w:val="0010053E"/>
    <w:rsid w:val="00100FE6"/>
    <w:rsid w:val="001012C3"/>
    <w:rsid w:val="00101461"/>
    <w:rsid w:val="0010165D"/>
    <w:rsid w:val="00101C2B"/>
    <w:rsid w:val="00102121"/>
    <w:rsid w:val="00102E4A"/>
    <w:rsid w:val="0010363E"/>
    <w:rsid w:val="00103B98"/>
    <w:rsid w:val="00103C4C"/>
    <w:rsid w:val="00103F43"/>
    <w:rsid w:val="0010402C"/>
    <w:rsid w:val="00104034"/>
    <w:rsid w:val="00104407"/>
    <w:rsid w:val="001046E9"/>
    <w:rsid w:val="00104874"/>
    <w:rsid w:val="00105A09"/>
    <w:rsid w:val="00105AC0"/>
    <w:rsid w:val="00105ACC"/>
    <w:rsid w:val="00105EAF"/>
    <w:rsid w:val="001061D7"/>
    <w:rsid w:val="00106BA7"/>
    <w:rsid w:val="00106BBF"/>
    <w:rsid w:val="00106D84"/>
    <w:rsid w:val="00106DE2"/>
    <w:rsid w:val="0010753D"/>
    <w:rsid w:val="00110230"/>
    <w:rsid w:val="001109D4"/>
    <w:rsid w:val="00110D3B"/>
    <w:rsid w:val="00110EA0"/>
    <w:rsid w:val="00111A77"/>
    <w:rsid w:val="00111D44"/>
    <w:rsid w:val="001124D6"/>
    <w:rsid w:val="0011264B"/>
    <w:rsid w:val="00113D91"/>
    <w:rsid w:val="001145DA"/>
    <w:rsid w:val="00114806"/>
    <w:rsid w:val="00114A19"/>
    <w:rsid w:val="00115002"/>
    <w:rsid w:val="001153C8"/>
    <w:rsid w:val="00115A14"/>
    <w:rsid w:val="00115B4A"/>
    <w:rsid w:val="00117048"/>
    <w:rsid w:val="00117B17"/>
    <w:rsid w:val="001203D9"/>
    <w:rsid w:val="00120A37"/>
    <w:rsid w:val="00120D7B"/>
    <w:rsid w:val="00120DC3"/>
    <w:rsid w:val="0012132B"/>
    <w:rsid w:val="001213FD"/>
    <w:rsid w:val="00121926"/>
    <w:rsid w:val="001221C9"/>
    <w:rsid w:val="0012232E"/>
    <w:rsid w:val="00122446"/>
    <w:rsid w:val="00122790"/>
    <w:rsid w:val="00122BB8"/>
    <w:rsid w:val="00122F19"/>
    <w:rsid w:val="00123038"/>
    <w:rsid w:val="00123712"/>
    <w:rsid w:val="00123984"/>
    <w:rsid w:val="001239D1"/>
    <w:rsid w:val="00123C60"/>
    <w:rsid w:val="00124111"/>
    <w:rsid w:val="00124CFD"/>
    <w:rsid w:val="0012529C"/>
    <w:rsid w:val="0012596B"/>
    <w:rsid w:val="00125A34"/>
    <w:rsid w:val="00125AD0"/>
    <w:rsid w:val="00125BA6"/>
    <w:rsid w:val="00125E80"/>
    <w:rsid w:val="00126C65"/>
    <w:rsid w:val="00126C8B"/>
    <w:rsid w:val="001278B1"/>
    <w:rsid w:val="00127962"/>
    <w:rsid w:val="00127968"/>
    <w:rsid w:val="001309C2"/>
    <w:rsid w:val="00130A44"/>
    <w:rsid w:val="001317C7"/>
    <w:rsid w:val="00131936"/>
    <w:rsid w:val="0013219B"/>
    <w:rsid w:val="001323B4"/>
    <w:rsid w:val="00132851"/>
    <w:rsid w:val="00133648"/>
    <w:rsid w:val="0013393F"/>
    <w:rsid w:val="00133EB8"/>
    <w:rsid w:val="001344AE"/>
    <w:rsid w:val="0013461C"/>
    <w:rsid w:val="001347A2"/>
    <w:rsid w:val="001348B7"/>
    <w:rsid w:val="001350CE"/>
    <w:rsid w:val="001357D8"/>
    <w:rsid w:val="00136A1A"/>
    <w:rsid w:val="00136DD3"/>
    <w:rsid w:val="00136E8D"/>
    <w:rsid w:val="00136F1F"/>
    <w:rsid w:val="00137057"/>
    <w:rsid w:val="0013705A"/>
    <w:rsid w:val="00137E47"/>
    <w:rsid w:val="00137E59"/>
    <w:rsid w:val="00137F07"/>
    <w:rsid w:val="001400F9"/>
    <w:rsid w:val="0014063F"/>
    <w:rsid w:val="0014072C"/>
    <w:rsid w:val="001408B3"/>
    <w:rsid w:val="0014096C"/>
    <w:rsid w:val="00140AF9"/>
    <w:rsid w:val="0014104C"/>
    <w:rsid w:val="00141434"/>
    <w:rsid w:val="001418C3"/>
    <w:rsid w:val="00141E3D"/>
    <w:rsid w:val="001420CA"/>
    <w:rsid w:val="001420F7"/>
    <w:rsid w:val="001429A8"/>
    <w:rsid w:val="00142A5D"/>
    <w:rsid w:val="00142A77"/>
    <w:rsid w:val="00142D94"/>
    <w:rsid w:val="00143823"/>
    <w:rsid w:val="001439FA"/>
    <w:rsid w:val="00143AC7"/>
    <w:rsid w:val="00143C5F"/>
    <w:rsid w:val="00143CA8"/>
    <w:rsid w:val="00143FF1"/>
    <w:rsid w:val="001450B1"/>
    <w:rsid w:val="001453FF"/>
    <w:rsid w:val="00145D40"/>
    <w:rsid w:val="00146835"/>
    <w:rsid w:val="00146B2A"/>
    <w:rsid w:val="00146EE1"/>
    <w:rsid w:val="001470FB"/>
    <w:rsid w:val="001472B3"/>
    <w:rsid w:val="00147822"/>
    <w:rsid w:val="00147C0A"/>
    <w:rsid w:val="00147C91"/>
    <w:rsid w:val="00150096"/>
    <w:rsid w:val="00150198"/>
    <w:rsid w:val="001503A3"/>
    <w:rsid w:val="001505DB"/>
    <w:rsid w:val="00150A0F"/>
    <w:rsid w:val="001511D8"/>
    <w:rsid w:val="0015126E"/>
    <w:rsid w:val="00151B30"/>
    <w:rsid w:val="00151CD5"/>
    <w:rsid w:val="001522E1"/>
    <w:rsid w:val="001526E2"/>
    <w:rsid w:val="00152C02"/>
    <w:rsid w:val="00152DB4"/>
    <w:rsid w:val="00153553"/>
    <w:rsid w:val="001535DD"/>
    <w:rsid w:val="00153809"/>
    <w:rsid w:val="00154981"/>
    <w:rsid w:val="00155447"/>
    <w:rsid w:val="00155BDF"/>
    <w:rsid w:val="00155C39"/>
    <w:rsid w:val="00155E04"/>
    <w:rsid w:val="00156102"/>
    <w:rsid w:val="00156231"/>
    <w:rsid w:val="00156378"/>
    <w:rsid w:val="0015666E"/>
    <w:rsid w:val="001568B1"/>
    <w:rsid w:val="00156F3A"/>
    <w:rsid w:val="00156FE9"/>
    <w:rsid w:val="0015708A"/>
    <w:rsid w:val="001571D9"/>
    <w:rsid w:val="00157373"/>
    <w:rsid w:val="001573D8"/>
    <w:rsid w:val="00157631"/>
    <w:rsid w:val="001605E6"/>
    <w:rsid w:val="001608AF"/>
    <w:rsid w:val="0016126D"/>
    <w:rsid w:val="00161892"/>
    <w:rsid w:val="00161C37"/>
    <w:rsid w:val="00161E76"/>
    <w:rsid w:val="0016201A"/>
    <w:rsid w:val="0016216F"/>
    <w:rsid w:val="00162D24"/>
    <w:rsid w:val="00163269"/>
    <w:rsid w:val="0016338B"/>
    <w:rsid w:val="0016362D"/>
    <w:rsid w:val="00163AA7"/>
    <w:rsid w:val="00163ABB"/>
    <w:rsid w:val="00163C0C"/>
    <w:rsid w:val="00163FE5"/>
    <w:rsid w:val="001645D2"/>
    <w:rsid w:val="00164BFF"/>
    <w:rsid w:val="00164D82"/>
    <w:rsid w:val="00165BA2"/>
    <w:rsid w:val="00165EA2"/>
    <w:rsid w:val="00165F4C"/>
    <w:rsid w:val="001668E4"/>
    <w:rsid w:val="0016690A"/>
    <w:rsid w:val="00167007"/>
    <w:rsid w:val="0016706D"/>
    <w:rsid w:val="001672DA"/>
    <w:rsid w:val="00167BC6"/>
    <w:rsid w:val="00167C8E"/>
    <w:rsid w:val="00167CB9"/>
    <w:rsid w:val="00167DDE"/>
    <w:rsid w:val="00170045"/>
    <w:rsid w:val="00170393"/>
    <w:rsid w:val="0017081D"/>
    <w:rsid w:val="00170C9B"/>
    <w:rsid w:val="00171224"/>
    <w:rsid w:val="001716AB"/>
    <w:rsid w:val="001717BE"/>
    <w:rsid w:val="001723DA"/>
    <w:rsid w:val="0017260F"/>
    <w:rsid w:val="001729A4"/>
    <w:rsid w:val="001729F8"/>
    <w:rsid w:val="00172A97"/>
    <w:rsid w:val="001739F9"/>
    <w:rsid w:val="0017401B"/>
    <w:rsid w:val="001740DB"/>
    <w:rsid w:val="0017419C"/>
    <w:rsid w:val="0017459C"/>
    <w:rsid w:val="00174DFF"/>
    <w:rsid w:val="001753D0"/>
    <w:rsid w:val="00175647"/>
    <w:rsid w:val="00175A3A"/>
    <w:rsid w:val="00175DC7"/>
    <w:rsid w:val="00175EBE"/>
    <w:rsid w:val="001760CB"/>
    <w:rsid w:val="0017654E"/>
    <w:rsid w:val="00176C70"/>
    <w:rsid w:val="00177026"/>
    <w:rsid w:val="001771ED"/>
    <w:rsid w:val="00177EB6"/>
    <w:rsid w:val="00180291"/>
    <w:rsid w:val="001808C9"/>
    <w:rsid w:val="00180B24"/>
    <w:rsid w:val="00180BD4"/>
    <w:rsid w:val="00180FA7"/>
    <w:rsid w:val="00181F03"/>
    <w:rsid w:val="00181F4F"/>
    <w:rsid w:val="00182626"/>
    <w:rsid w:val="001827C6"/>
    <w:rsid w:val="00183545"/>
    <w:rsid w:val="00183566"/>
    <w:rsid w:val="00183702"/>
    <w:rsid w:val="00183B04"/>
    <w:rsid w:val="00183B98"/>
    <w:rsid w:val="00183EDF"/>
    <w:rsid w:val="00185012"/>
    <w:rsid w:val="0018560D"/>
    <w:rsid w:val="001857DB"/>
    <w:rsid w:val="001861A1"/>
    <w:rsid w:val="00186520"/>
    <w:rsid w:val="0018715E"/>
    <w:rsid w:val="0018735A"/>
    <w:rsid w:val="001874C7"/>
    <w:rsid w:val="00187743"/>
    <w:rsid w:val="00190072"/>
    <w:rsid w:val="0019009B"/>
    <w:rsid w:val="00190CA4"/>
    <w:rsid w:val="00191C42"/>
    <w:rsid w:val="00192267"/>
    <w:rsid w:val="0019242D"/>
    <w:rsid w:val="0019255A"/>
    <w:rsid w:val="001929D6"/>
    <w:rsid w:val="00192F8B"/>
    <w:rsid w:val="00193086"/>
    <w:rsid w:val="00193993"/>
    <w:rsid w:val="00193E23"/>
    <w:rsid w:val="0019412D"/>
    <w:rsid w:val="0019433D"/>
    <w:rsid w:val="001943EB"/>
    <w:rsid w:val="0019444C"/>
    <w:rsid w:val="00195EE5"/>
    <w:rsid w:val="00196487"/>
    <w:rsid w:val="00196980"/>
    <w:rsid w:val="001969FA"/>
    <w:rsid w:val="00196A9D"/>
    <w:rsid w:val="00197281"/>
    <w:rsid w:val="0019751A"/>
    <w:rsid w:val="001A058F"/>
    <w:rsid w:val="001A06EE"/>
    <w:rsid w:val="001A0D75"/>
    <w:rsid w:val="001A1456"/>
    <w:rsid w:val="001A1860"/>
    <w:rsid w:val="001A25AF"/>
    <w:rsid w:val="001A30A6"/>
    <w:rsid w:val="001A347E"/>
    <w:rsid w:val="001A3BF7"/>
    <w:rsid w:val="001A3D68"/>
    <w:rsid w:val="001A409C"/>
    <w:rsid w:val="001A4285"/>
    <w:rsid w:val="001A428E"/>
    <w:rsid w:val="001A466C"/>
    <w:rsid w:val="001A486D"/>
    <w:rsid w:val="001A5120"/>
    <w:rsid w:val="001A53E4"/>
    <w:rsid w:val="001A569B"/>
    <w:rsid w:val="001A5944"/>
    <w:rsid w:val="001A60F4"/>
    <w:rsid w:val="001A6414"/>
    <w:rsid w:val="001A6752"/>
    <w:rsid w:val="001A6BDE"/>
    <w:rsid w:val="001A7149"/>
    <w:rsid w:val="001A7565"/>
    <w:rsid w:val="001A7FE0"/>
    <w:rsid w:val="001B0094"/>
    <w:rsid w:val="001B0133"/>
    <w:rsid w:val="001B044A"/>
    <w:rsid w:val="001B05E3"/>
    <w:rsid w:val="001B1060"/>
    <w:rsid w:val="001B14AC"/>
    <w:rsid w:val="001B150E"/>
    <w:rsid w:val="001B1A29"/>
    <w:rsid w:val="001B1B5F"/>
    <w:rsid w:val="001B1F09"/>
    <w:rsid w:val="001B2379"/>
    <w:rsid w:val="001B25D3"/>
    <w:rsid w:val="001B26C5"/>
    <w:rsid w:val="001B2D33"/>
    <w:rsid w:val="001B41D8"/>
    <w:rsid w:val="001B47B9"/>
    <w:rsid w:val="001B503C"/>
    <w:rsid w:val="001B530C"/>
    <w:rsid w:val="001B5977"/>
    <w:rsid w:val="001B5EBC"/>
    <w:rsid w:val="001B6936"/>
    <w:rsid w:val="001B6A46"/>
    <w:rsid w:val="001B6E4E"/>
    <w:rsid w:val="001B71BF"/>
    <w:rsid w:val="001B729F"/>
    <w:rsid w:val="001B74EB"/>
    <w:rsid w:val="001B785A"/>
    <w:rsid w:val="001B7C83"/>
    <w:rsid w:val="001C0597"/>
    <w:rsid w:val="001C0D21"/>
    <w:rsid w:val="001C0EA7"/>
    <w:rsid w:val="001C1302"/>
    <w:rsid w:val="001C1711"/>
    <w:rsid w:val="001C1844"/>
    <w:rsid w:val="001C1BD2"/>
    <w:rsid w:val="001C1CAF"/>
    <w:rsid w:val="001C1D6D"/>
    <w:rsid w:val="001C1F39"/>
    <w:rsid w:val="001C21D0"/>
    <w:rsid w:val="001C2921"/>
    <w:rsid w:val="001C2F81"/>
    <w:rsid w:val="001C384E"/>
    <w:rsid w:val="001C3F1F"/>
    <w:rsid w:val="001C414B"/>
    <w:rsid w:val="001C48C2"/>
    <w:rsid w:val="001C4CF4"/>
    <w:rsid w:val="001C62BB"/>
    <w:rsid w:val="001C6C8A"/>
    <w:rsid w:val="001C6F4E"/>
    <w:rsid w:val="001C722B"/>
    <w:rsid w:val="001C7D39"/>
    <w:rsid w:val="001C7DEF"/>
    <w:rsid w:val="001D02E0"/>
    <w:rsid w:val="001D05E5"/>
    <w:rsid w:val="001D0606"/>
    <w:rsid w:val="001D06C6"/>
    <w:rsid w:val="001D0813"/>
    <w:rsid w:val="001D095F"/>
    <w:rsid w:val="001D0C50"/>
    <w:rsid w:val="001D0DF8"/>
    <w:rsid w:val="001D1943"/>
    <w:rsid w:val="001D3301"/>
    <w:rsid w:val="001D3E78"/>
    <w:rsid w:val="001D3F29"/>
    <w:rsid w:val="001D473E"/>
    <w:rsid w:val="001D4BF7"/>
    <w:rsid w:val="001D4C40"/>
    <w:rsid w:val="001D4E1B"/>
    <w:rsid w:val="001D4FA8"/>
    <w:rsid w:val="001D5338"/>
    <w:rsid w:val="001D5589"/>
    <w:rsid w:val="001D57CC"/>
    <w:rsid w:val="001D59B2"/>
    <w:rsid w:val="001D603D"/>
    <w:rsid w:val="001D6CF5"/>
    <w:rsid w:val="001D736E"/>
    <w:rsid w:val="001D74FD"/>
    <w:rsid w:val="001D7A5E"/>
    <w:rsid w:val="001E06C3"/>
    <w:rsid w:val="001E07E3"/>
    <w:rsid w:val="001E080B"/>
    <w:rsid w:val="001E08F5"/>
    <w:rsid w:val="001E09D9"/>
    <w:rsid w:val="001E0D2E"/>
    <w:rsid w:val="001E13AD"/>
    <w:rsid w:val="001E1C4F"/>
    <w:rsid w:val="001E1F8B"/>
    <w:rsid w:val="001E2234"/>
    <w:rsid w:val="001E2400"/>
    <w:rsid w:val="001E25F6"/>
    <w:rsid w:val="001E2749"/>
    <w:rsid w:val="001E2C36"/>
    <w:rsid w:val="001E321D"/>
    <w:rsid w:val="001E322B"/>
    <w:rsid w:val="001E35DD"/>
    <w:rsid w:val="001E4C40"/>
    <w:rsid w:val="001E5209"/>
    <w:rsid w:val="001E6133"/>
    <w:rsid w:val="001E68B6"/>
    <w:rsid w:val="001E68CA"/>
    <w:rsid w:val="001E6A2D"/>
    <w:rsid w:val="001E7335"/>
    <w:rsid w:val="001E788B"/>
    <w:rsid w:val="001E7A6E"/>
    <w:rsid w:val="001E7B47"/>
    <w:rsid w:val="001E7D4F"/>
    <w:rsid w:val="001F001F"/>
    <w:rsid w:val="001F003F"/>
    <w:rsid w:val="001F0503"/>
    <w:rsid w:val="001F098C"/>
    <w:rsid w:val="001F0A7B"/>
    <w:rsid w:val="001F0D2C"/>
    <w:rsid w:val="001F0D9D"/>
    <w:rsid w:val="001F1760"/>
    <w:rsid w:val="001F17C8"/>
    <w:rsid w:val="001F1B16"/>
    <w:rsid w:val="001F201E"/>
    <w:rsid w:val="001F2137"/>
    <w:rsid w:val="001F2491"/>
    <w:rsid w:val="001F2556"/>
    <w:rsid w:val="001F2887"/>
    <w:rsid w:val="001F2E62"/>
    <w:rsid w:val="001F2F8A"/>
    <w:rsid w:val="001F34FE"/>
    <w:rsid w:val="001F3A99"/>
    <w:rsid w:val="001F3C69"/>
    <w:rsid w:val="001F4042"/>
    <w:rsid w:val="001F466D"/>
    <w:rsid w:val="001F494D"/>
    <w:rsid w:val="001F4E05"/>
    <w:rsid w:val="001F523F"/>
    <w:rsid w:val="001F5768"/>
    <w:rsid w:val="001F5984"/>
    <w:rsid w:val="001F60C0"/>
    <w:rsid w:val="001F61B3"/>
    <w:rsid w:val="001F641F"/>
    <w:rsid w:val="001F66AE"/>
    <w:rsid w:val="001F6734"/>
    <w:rsid w:val="001F6E32"/>
    <w:rsid w:val="001F78DA"/>
    <w:rsid w:val="001F7F30"/>
    <w:rsid w:val="002001E8"/>
    <w:rsid w:val="00200561"/>
    <w:rsid w:val="00200806"/>
    <w:rsid w:val="00200B3D"/>
    <w:rsid w:val="00200E28"/>
    <w:rsid w:val="00200E88"/>
    <w:rsid w:val="00200F41"/>
    <w:rsid w:val="0020120E"/>
    <w:rsid w:val="0020135F"/>
    <w:rsid w:val="002013EC"/>
    <w:rsid w:val="00201A41"/>
    <w:rsid w:val="0020200F"/>
    <w:rsid w:val="00202E95"/>
    <w:rsid w:val="00202EB2"/>
    <w:rsid w:val="00203652"/>
    <w:rsid w:val="0020380E"/>
    <w:rsid w:val="00203EB5"/>
    <w:rsid w:val="002047F5"/>
    <w:rsid w:val="00204C90"/>
    <w:rsid w:val="00204CCA"/>
    <w:rsid w:val="0020537C"/>
    <w:rsid w:val="00205578"/>
    <w:rsid w:val="002057E4"/>
    <w:rsid w:val="0020657D"/>
    <w:rsid w:val="00206B34"/>
    <w:rsid w:val="00206BED"/>
    <w:rsid w:val="00207335"/>
    <w:rsid w:val="002075D9"/>
    <w:rsid w:val="0020769E"/>
    <w:rsid w:val="002077E5"/>
    <w:rsid w:val="002078A7"/>
    <w:rsid w:val="002078BD"/>
    <w:rsid w:val="00207A1E"/>
    <w:rsid w:val="00207F96"/>
    <w:rsid w:val="00210986"/>
    <w:rsid w:val="00211370"/>
    <w:rsid w:val="002117FA"/>
    <w:rsid w:val="00211B15"/>
    <w:rsid w:val="0021247C"/>
    <w:rsid w:val="00212724"/>
    <w:rsid w:val="00213784"/>
    <w:rsid w:val="00213E2E"/>
    <w:rsid w:val="0021405E"/>
    <w:rsid w:val="002140EC"/>
    <w:rsid w:val="0021422D"/>
    <w:rsid w:val="002147EE"/>
    <w:rsid w:val="00214AB7"/>
    <w:rsid w:val="00215054"/>
    <w:rsid w:val="0021541A"/>
    <w:rsid w:val="002155F2"/>
    <w:rsid w:val="0021575F"/>
    <w:rsid w:val="00215B27"/>
    <w:rsid w:val="00215D5A"/>
    <w:rsid w:val="00216229"/>
    <w:rsid w:val="0021673E"/>
    <w:rsid w:val="00216C6D"/>
    <w:rsid w:val="00216DD8"/>
    <w:rsid w:val="0021751A"/>
    <w:rsid w:val="0021766E"/>
    <w:rsid w:val="00217BB6"/>
    <w:rsid w:val="00217DA7"/>
    <w:rsid w:val="00217EC3"/>
    <w:rsid w:val="00220147"/>
    <w:rsid w:val="0022019D"/>
    <w:rsid w:val="0022042B"/>
    <w:rsid w:val="002205DA"/>
    <w:rsid w:val="00221048"/>
    <w:rsid w:val="00221507"/>
    <w:rsid w:val="00221623"/>
    <w:rsid w:val="00221728"/>
    <w:rsid w:val="00221B16"/>
    <w:rsid w:val="00221B59"/>
    <w:rsid w:val="00221F93"/>
    <w:rsid w:val="002220A5"/>
    <w:rsid w:val="00222216"/>
    <w:rsid w:val="00222E6D"/>
    <w:rsid w:val="00223E33"/>
    <w:rsid w:val="00223E8A"/>
    <w:rsid w:val="00224260"/>
    <w:rsid w:val="00224A0B"/>
    <w:rsid w:val="00224AB0"/>
    <w:rsid w:val="00224D42"/>
    <w:rsid w:val="002257F5"/>
    <w:rsid w:val="00225994"/>
    <w:rsid w:val="00225B0C"/>
    <w:rsid w:val="002261EA"/>
    <w:rsid w:val="002262A6"/>
    <w:rsid w:val="0022676F"/>
    <w:rsid w:val="00226D8E"/>
    <w:rsid w:val="00226E2A"/>
    <w:rsid w:val="0022709A"/>
    <w:rsid w:val="002273FD"/>
    <w:rsid w:val="00227658"/>
    <w:rsid w:val="00227983"/>
    <w:rsid w:val="00227DD9"/>
    <w:rsid w:val="0023000F"/>
    <w:rsid w:val="00230341"/>
    <w:rsid w:val="00230574"/>
    <w:rsid w:val="00231174"/>
    <w:rsid w:val="002318A4"/>
    <w:rsid w:val="00231ECE"/>
    <w:rsid w:val="00231F12"/>
    <w:rsid w:val="0023203C"/>
    <w:rsid w:val="002324C0"/>
    <w:rsid w:val="002325C7"/>
    <w:rsid w:val="00233864"/>
    <w:rsid w:val="00233BB2"/>
    <w:rsid w:val="00233C71"/>
    <w:rsid w:val="002340DF"/>
    <w:rsid w:val="002347CD"/>
    <w:rsid w:val="00234DC7"/>
    <w:rsid w:val="002352A3"/>
    <w:rsid w:val="00235748"/>
    <w:rsid w:val="0023695E"/>
    <w:rsid w:val="00236F8B"/>
    <w:rsid w:val="0023709F"/>
    <w:rsid w:val="0023793B"/>
    <w:rsid w:val="00237A55"/>
    <w:rsid w:val="00237A85"/>
    <w:rsid w:val="00240029"/>
    <w:rsid w:val="00240122"/>
    <w:rsid w:val="00240176"/>
    <w:rsid w:val="0024041A"/>
    <w:rsid w:val="002404D3"/>
    <w:rsid w:val="00240654"/>
    <w:rsid w:val="0024072F"/>
    <w:rsid w:val="00240754"/>
    <w:rsid w:val="0024081A"/>
    <w:rsid w:val="00240A05"/>
    <w:rsid w:val="00240FCA"/>
    <w:rsid w:val="002413BC"/>
    <w:rsid w:val="00241562"/>
    <w:rsid w:val="00241A12"/>
    <w:rsid w:val="00241B19"/>
    <w:rsid w:val="00241D05"/>
    <w:rsid w:val="00242993"/>
    <w:rsid w:val="00242C02"/>
    <w:rsid w:val="00243B80"/>
    <w:rsid w:val="00244501"/>
    <w:rsid w:val="0024656D"/>
    <w:rsid w:val="00246D49"/>
    <w:rsid w:val="0024715B"/>
    <w:rsid w:val="00247387"/>
    <w:rsid w:val="002476A3"/>
    <w:rsid w:val="00247BA9"/>
    <w:rsid w:val="00247CD5"/>
    <w:rsid w:val="00250066"/>
    <w:rsid w:val="002500DA"/>
    <w:rsid w:val="00250165"/>
    <w:rsid w:val="00250618"/>
    <w:rsid w:val="00250F4A"/>
    <w:rsid w:val="002511A5"/>
    <w:rsid w:val="002512DC"/>
    <w:rsid w:val="002517D9"/>
    <w:rsid w:val="002519CF"/>
    <w:rsid w:val="002519D0"/>
    <w:rsid w:val="00251DF1"/>
    <w:rsid w:val="00251F6A"/>
    <w:rsid w:val="00253172"/>
    <w:rsid w:val="00253352"/>
    <w:rsid w:val="00253703"/>
    <w:rsid w:val="00253894"/>
    <w:rsid w:val="00253B7B"/>
    <w:rsid w:val="002541B0"/>
    <w:rsid w:val="00254C40"/>
    <w:rsid w:val="00254C4D"/>
    <w:rsid w:val="00254E07"/>
    <w:rsid w:val="002552F9"/>
    <w:rsid w:val="0025549C"/>
    <w:rsid w:val="0025582D"/>
    <w:rsid w:val="00255E77"/>
    <w:rsid w:val="0025600A"/>
    <w:rsid w:val="00256626"/>
    <w:rsid w:val="00256EE7"/>
    <w:rsid w:val="002571EC"/>
    <w:rsid w:val="002604D3"/>
    <w:rsid w:val="0026070A"/>
    <w:rsid w:val="0026097F"/>
    <w:rsid w:val="00260D31"/>
    <w:rsid w:val="00261989"/>
    <w:rsid w:val="00261BBC"/>
    <w:rsid w:val="00261CC8"/>
    <w:rsid w:val="00261F86"/>
    <w:rsid w:val="00262294"/>
    <w:rsid w:val="00263528"/>
    <w:rsid w:val="002636D2"/>
    <w:rsid w:val="00263AB7"/>
    <w:rsid w:val="00263B69"/>
    <w:rsid w:val="0026408C"/>
    <w:rsid w:val="00264403"/>
    <w:rsid w:val="00264F4D"/>
    <w:rsid w:val="002656F1"/>
    <w:rsid w:val="00265A67"/>
    <w:rsid w:val="00265B84"/>
    <w:rsid w:val="00265BFA"/>
    <w:rsid w:val="00265C06"/>
    <w:rsid w:val="00265FD8"/>
    <w:rsid w:val="00266067"/>
    <w:rsid w:val="002662AA"/>
    <w:rsid w:val="0026640D"/>
    <w:rsid w:val="002668A7"/>
    <w:rsid w:val="0026690B"/>
    <w:rsid w:val="00266BCE"/>
    <w:rsid w:val="00266BE2"/>
    <w:rsid w:val="002674C6"/>
    <w:rsid w:val="002679C6"/>
    <w:rsid w:val="00267DAA"/>
    <w:rsid w:val="00267FF4"/>
    <w:rsid w:val="002710A7"/>
    <w:rsid w:val="002713D2"/>
    <w:rsid w:val="0027148E"/>
    <w:rsid w:val="00271D05"/>
    <w:rsid w:val="00272B91"/>
    <w:rsid w:val="00272C12"/>
    <w:rsid w:val="00272E6E"/>
    <w:rsid w:val="00272FD2"/>
    <w:rsid w:val="00272FEB"/>
    <w:rsid w:val="00273020"/>
    <w:rsid w:val="00273400"/>
    <w:rsid w:val="00273EE3"/>
    <w:rsid w:val="0027434E"/>
    <w:rsid w:val="00274439"/>
    <w:rsid w:val="002748D1"/>
    <w:rsid w:val="00274F77"/>
    <w:rsid w:val="002750E9"/>
    <w:rsid w:val="00275344"/>
    <w:rsid w:val="00275366"/>
    <w:rsid w:val="00275489"/>
    <w:rsid w:val="00275714"/>
    <w:rsid w:val="00275782"/>
    <w:rsid w:val="002757C6"/>
    <w:rsid w:val="00275DA7"/>
    <w:rsid w:val="00275E3C"/>
    <w:rsid w:val="00276047"/>
    <w:rsid w:val="00276439"/>
    <w:rsid w:val="0027657E"/>
    <w:rsid w:val="00276621"/>
    <w:rsid w:val="002775D7"/>
    <w:rsid w:val="00277634"/>
    <w:rsid w:val="00277AB7"/>
    <w:rsid w:val="00277B7F"/>
    <w:rsid w:val="00277E18"/>
    <w:rsid w:val="00280235"/>
    <w:rsid w:val="002806B2"/>
    <w:rsid w:val="002807B6"/>
    <w:rsid w:val="002809E8"/>
    <w:rsid w:val="00280CB1"/>
    <w:rsid w:val="00280F5E"/>
    <w:rsid w:val="002819F9"/>
    <w:rsid w:val="00281AB8"/>
    <w:rsid w:val="002823A5"/>
    <w:rsid w:val="00282F78"/>
    <w:rsid w:val="00283340"/>
    <w:rsid w:val="002834EB"/>
    <w:rsid w:val="002835B0"/>
    <w:rsid w:val="002837A1"/>
    <w:rsid w:val="00284060"/>
    <w:rsid w:val="00284211"/>
    <w:rsid w:val="00284FF8"/>
    <w:rsid w:val="002858B0"/>
    <w:rsid w:val="00285997"/>
    <w:rsid w:val="002860A9"/>
    <w:rsid w:val="00286A34"/>
    <w:rsid w:val="00286C0A"/>
    <w:rsid w:val="00286E6F"/>
    <w:rsid w:val="00287409"/>
    <w:rsid w:val="0028757F"/>
    <w:rsid w:val="00287662"/>
    <w:rsid w:val="00287740"/>
    <w:rsid w:val="002878F3"/>
    <w:rsid w:val="00287907"/>
    <w:rsid w:val="002879CB"/>
    <w:rsid w:val="00287AC1"/>
    <w:rsid w:val="00287B30"/>
    <w:rsid w:val="002902FC"/>
    <w:rsid w:val="002906FA"/>
    <w:rsid w:val="0029079E"/>
    <w:rsid w:val="00290A7C"/>
    <w:rsid w:val="00290B81"/>
    <w:rsid w:val="00291702"/>
    <w:rsid w:val="00291BA1"/>
    <w:rsid w:val="00291C19"/>
    <w:rsid w:val="0029268E"/>
    <w:rsid w:val="00292850"/>
    <w:rsid w:val="00292FA3"/>
    <w:rsid w:val="00293DB9"/>
    <w:rsid w:val="00293F27"/>
    <w:rsid w:val="002940D0"/>
    <w:rsid w:val="00294549"/>
    <w:rsid w:val="002949DE"/>
    <w:rsid w:val="00294E8D"/>
    <w:rsid w:val="00295389"/>
    <w:rsid w:val="00295E15"/>
    <w:rsid w:val="0029646D"/>
    <w:rsid w:val="002966C0"/>
    <w:rsid w:val="002968AC"/>
    <w:rsid w:val="002969E0"/>
    <w:rsid w:val="00296C70"/>
    <w:rsid w:val="00296D94"/>
    <w:rsid w:val="002972BB"/>
    <w:rsid w:val="002976B3"/>
    <w:rsid w:val="002976B5"/>
    <w:rsid w:val="002A02B6"/>
    <w:rsid w:val="002A0B61"/>
    <w:rsid w:val="002A0CD5"/>
    <w:rsid w:val="002A1540"/>
    <w:rsid w:val="002A1D90"/>
    <w:rsid w:val="002A2392"/>
    <w:rsid w:val="002A2AD8"/>
    <w:rsid w:val="002A3174"/>
    <w:rsid w:val="002A358C"/>
    <w:rsid w:val="002A3883"/>
    <w:rsid w:val="002A3A3A"/>
    <w:rsid w:val="002A428F"/>
    <w:rsid w:val="002A519A"/>
    <w:rsid w:val="002A5509"/>
    <w:rsid w:val="002A5568"/>
    <w:rsid w:val="002A5756"/>
    <w:rsid w:val="002A5CDF"/>
    <w:rsid w:val="002A5DB8"/>
    <w:rsid w:val="002A5E9C"/>
    <w:rsid w:val="002A5F3F"/>
    <w:rsid w:val="002A6570"/>
    <w:rsid w:val="002A67D1"/>
    <w:rsid w:val="002A6DDD"/>
    <w:rsid w:val="002A7409"/>
    <w:rsid w:val="002B07E4"/>
    <w:rsid w:val="002B0801"/>
    <w:rsid w:val="002B0A66"/>
    <w:rsid w:val="002B0E6F"/>
    <w:rsid w:val="002B1006"/>
    <w:rsid w:val="002B15F6"/>
    <w:rsid w:val="002B16B3"/>
    <w:rsid w:val="002B1AD2"/>
    <w:rsid w:val="002B1B62"/>
    <w:rsid w:val="002B1DD2"/>
    <w:rsid w:val="002B254A"/>
    <w:rsid w:val="002B2709"/>
    <w:rsid w:val="002B2AFE"/>
    <w:rsid w:val="002B2D52"/>
    <w:rsid w:val="002B2E5D"/>
    <w:rsid w:val="002B31EC"/>
    <w:rsid w:val="002B36B0"/>
    <w:rsid w:val="002B36F1"/>
    <w:rsid w:val="002B3C69"/>
    <w:rsid w:val="002B3DF0"/>
    <w:rsid w:val="002B3E69"/>
    <w:rsid w:val="002B3F49"/>
    <w:rsid w:val="002B410D"/>
    <w:rsid w:val="002B4AB0"/>
    <w:rsid w:val="002B4DB5"/>
    <w:rsid w:val="002B535B"/>
    <w:rsid w:val="002B5494"/>
    <w:rsid w:val="002B57EB"/>
    <w:rsid w:val="002B5921"/>
    <w:rsid w:val="002B5AD3"/>
    <w:rsid w:val="002B5E12"/>
    <w:rsid w:val="002B60F8"/>
    <w:rsid w:val="002B67B9"/>
    <w:rsid w:val="002B6A0D"/>
    <w:rsid w:val="002B6CBB"/>
    <w:rsid w:val="002B7019"/>
    <w:rsid w:val="002B72B0"/>
    <w:rsid w:val="002B7D64"/>
    <w:rsid w:val="002B7FDF"/>
    <w:rsid w:val="002C01A8"/>
    <w:rsid w:val="002C065C"/>
    <w:rsid w:val="002C10D5"/>
    <w:rsid w:val="002C1B3D"/>
    <w:rsid w:val="002C1C79"/>
    <w:rsid w:val="002C1C9D"/>
    <w:rsid w:val="002C1F02"/>
    <w:rsid w:val="002C1F7A"/>
    <w:rsid w:val="002C23A6"/>
    <w:rsid w:val="002C285F"/>
    <w:rsid w:val="002C2A64"/>
    <w:rsid w:val="002C2E7D"/>
    <w:rsid w:val="002C316E"/>
    <w:rsid w:val="002C34F7"/>
    <w:rsid w:val="002C3DFA"/>
    <w:rsid w:val="002C416C"/>
    <w:rsid w:val="002C41C5"/>
    <w:rsid w:val="002C41CA"/>
    <w:rsid w:val="002C4447"/>
    <w:rsid w:val="002C4489"/>
    <w:rsid w:val="002C4DA5"/>
    <w:rsid w:val="002C5775"/>
    <w:rsid w:val="002C6853"/>
    <w:rsid w:val="002C741E"/>
    <w:rsid w:val="002C7593"/>
    <w:rsid w:val="002C7632"/>
    <w:rsid w:val="002C77A7"/>
    <w:rsid w:val="002C7A8C"/>
    <w:rsid w:val="002C7B4F"/>
    <w:rsid w:val="002D0206"/>
    <w:rsid w:val="002D0C15"/>
    <w:rsid w:val="002D125A"/>
    <w:rsid w:val="002D1422"/>
    <w:rsid w:val="002D192C"/>
    <w:rsid w:val="002D1B59"/>
    <w:rsid w:val="002D1CA4"/>
    <w:rsid w:val="002D20E4"/>
    <w:rsid w:val="002D20FB"/>
    <w:rsid w:val="002D2148"/>
    <w:rsid w:val="002D22F2"/>
    <w:rsid w:val="002D2689"/>
    <w:rsid w:val="002D2C4C"/>
    <w:rsid w:val="002D2CD9"/>
    <w:rsid w:val="002D3508"/>
    <w:rsid w:val="002D38AE"/>
    <w:rsid w:val="002D4A2F"/>
    <w:rsid w:val="002D4F4C"/>
    <w:rsid w:val="002D50FA"/>
    <w:rsid w:val="002D53FE"/>
    <w:rsid w:val="002D55D7"/>
    <w:rsid w:val="002D5A36"/>
    <w:rsid w:val="002D5B45"/>
    <w:rsid w:val="002D6049"/>
    <w:rsid w:val="002D6199"/>
    <w:rsid w:val="002D6867"/>
    <w:rsid w:val="002D6881"/>
    <w:rsid w:val="002D6A2C"/>
    <w:rsid w:val="002D7261"/>
    <w:rsid w:val="002E07A6"/>
    <w:rsid w:val="002E0D18"/>
    <w:rsid w:val="002E0E3A"/>
    <w:rsid w:val="002E1140"/>
    <w:rsid w:val="002E1498"/>
    <w:rsid w:val="002E18F8"/>
    <w:rsid w:val="002E1A28"/>
    <w:rsid w:val="002E228A"/>
    <w:rsid w:val="002E23A1"/>
    <w:rsid w:val="002E26C7"/>
    <w:rsid w:val="002E26D8"/>
    <w:rsid w:val="002E3234"/>
    <w:rsid w:val="002E3393"/>
    <w:rsid w:val="002E353F"/>
    <w:rsid w:val="002E3981"/>
    <w:rsid w:val="002E42A3"/>
    <w:rsid w:val="002E47DC"/>
    <w:rsid w:val="002E4D2E"/>
    <w:rsid w:val="002E4E46"/>
    <w:rsid w:val="002E51C3"/>
    <w:rsid w:val="002E55E9"/>
    <w:rsid w:val="002E5A3B"/>
    <w:rsid w:val="002E5AC4"/>
    <w:rsid w:val="002E5FD6"/>
    <w:rsid w:val="002E6111"/>
    <w:rsid w:val="002E66B1"/>
    <w:rsid w:val="002E6955"/>
    <w:rsid w:val="002E6E8E"/>
    <w:rsid w:val="002E7054"/>
    <w:rsid w:val="002E7232"/>
    <w:rsid w:val="002E7796"/>
    <w:rsid w:val="002E780D"/>
    <w:rsid w:val="002F02AA"/>
    <w:rsid w:val="002F0F66"/>
    <w:rsid w:val="002F1407"/>
    <w:rsid w:val="002F1811"/>
    <w:rsid w:val="002F212C"/>
    <w:rsid w:val="002F290A"/>
    <w:rsid w:val="002F29F8"/>
    <w:rsid w:val="002F3037"/>
    <w:rsid w:val="002F342C"/>
    <w:rsid w:val="002F3537"/>
    <w:rsid w:val="002F3AE5"/>
    <w:rsid w:val="002F3C02"/>
    <w:rsid w:val="002F447E"/>
    <w:rsid w:val="002F4C75"/>
    <w:rsid w:val="002F4DBE"/>
    <w:rsid w:val="002F4FC9"/>
    <w:rsid w:val="002F572E"/>
    <w:rsid w:val="002F5DC0"/>
    <w:rsid w:val="002F5DC9"/>
    <w:rsid w:val="002F5F32"/>
    <w:rsid w:val="002F65AA"/>
    <w:rsid w:val="002F69A1"/>
    <w:rsid w:val="002F69BB"/>
    <w:rsid w:val="002F6A6A"/>
    <w:rsid w:val="002F6F15"/>
    <w:rsid w:val="002F7059"/>
    <w:rsid w:val="002F73C2"/>
    <w:rsid w:val="002F73FA"/>
    <w:rsid w:val="002F756E"/>
    <w:rsid w:val="003001E2"/>
    <w:rsid w:val="0030038F"/>
    <w:rsid w:val="00300CD2"/>
    <w:rsid w:val="003017FB"/>
    <w:rsid w:val="003019DC"/>
    <w:rsid w:val="003022CD"/>
    <w:rsid w:val="003022F6"/>
    <w:rsid w:val="0030285D"/>
    <w:rsid w:val="003029E0"/>
    <w:rsid w:val="003034C7"/>
    <w:rsid w:val="0030366B"/>
    <w:rsid w:val="0030369D"/>
    <w:rsid w:val="0030385B"/>
    <w:rsid w:val="00303B22"/>
    <w:rsid w:val="00303D15"/>
    <w:rsid w:val="00303ED8"/>
    <w:rsid w:val="0030483A"/>
    <w:rsid w:val="003049F2"/>
    <w:rsid w:val="003052F0"/>
    <w:rsid w:val="00305C43"/>
    <w:rsid w:val="003064DC"/>
    <w:rsid w:val="003070E2"/>
    <w:rsid w:val="00307CA7"/>
    <w:rsid w:val="00307D55"/>
    <w:rsid w:val="00307F44"/>
    <w:rsid w:val="00310607"/>
    <w:rsid w:val="003112FA"/>
    <w:rsid w:val="003117A1"/>
    <w:rsid w:val="00311997"/>
    <w:rsid w:val="00311B95"/>
    <w:rsid w:val="00312D2B"/>
    <w:rsid w:val="00312E43"/>
    <w:rsid w:val="00312EB5"/>
    <w:rsid w:val="00313071"/>
    <w:rsid w:val="00313423"/>
    <w:rsid w:val="00313989"/>
    <w:rsid w:val="00313C6B"/>
    <w:rsid w:val="00314113"/>
    <w:rsid w:val="00314CEE"/>
    <w:rsid w:val="0031564A"/>
    <w:rsid w:val="0031564E"/>
    <w:rsid w:val="003160D7"/>
    <w:rsid w:val="00316168"/>
    <w:rsid w:val="003161AF"/>
    <w:rsid w:val="00317280"/>
    <w:rsid w:val="00317368"/>
    <w:rsid w:val="00317C15"/>
    <w:rsid w:val="00317CD9"/>
    <w:rsid w:val="00317D0A"/>
    <w:rsid w:val="00320830"/>
    <w:rsid w:val="003209FD"/>
    <w:rsid w:val="00320A92"/>
    <w:rsid w:val="00320DA9"/>
    <w:rsid w:val="003215B9"/>
    <w:rsid w:val="00321615"/>
    <w:rsid w:val="00321DBE"/>
    <w:rsid w:val="00322395"/>
    <w:rsid w:val="0032239C"/>
    <w:rsid w:val="00322899"/>
    <w:rsid w:val="00323F67"/>
    <w:rsid w:val="00324E4F"/>
    <w:rsid w:val="0032568D"/>
    <w:rsid w:val="00325A19"/>
    <w:rsid w:val="0032681C"/>
    <w:rsid w:val="00326B45"/>
    <w:rsid w:val="003270DD"/>
    <w:rsid w:val="003272A7"/>
    <w:rsid w:val="003275A3"/>
    <w:rsid w:val="00327921"/>
    <w:rsid w:val="00330A75"/>
    <w:rsid w:val="00331706"/>
    <w:rsid w:val="003318A0"/>
    <w:rsid w:val="00331B9C"/>
    <w:rsid w:val="003323E8"/>
    <w:rsid w:val="003324C8"/>
    <w:rsid w:val="00333161"/>
    <w:rsid w:val="003340D6"/>
    <w:rsid w:val="003343B3"/>
    <w:rsid w:val="003352A6"/>
    <w:rsid w:val="0033572E"/>
    <w:rsid w:val="00335ADA"/>
    <w:rsid w:val="00336139"/>
    <w:rsid w:val="00336241"/>
    <w:rsid w:val="00336369"/>
    <w:rsid w:val="00336559"/>
    <w:rsid w:val="0033669E"/>
    <w:rsid w:val="00336727"/>
    <w:rsid w:val="0033681B"/>
    <w:rsid w:val="003372DE"/>
    <w:rsid w:val="00337325"/>
    <w:rsid w:val="00337896"/>
    <w:rsid w:val="00337CF8"/>
    <w:rsid w:val="00340520"/>
    <w:rsid w:val="00340B24"/>
    <w:rsid w:val="00340CAD"/>
    <w:rsid w:val="003412EC"/>
    <w:rsid w:val="0034190F"/>
    <w:rsid w:val="003419EB"/>
    <w:rsid w:val="00341A45"/>
    <w:rsid w:val="00342C8A"/>
    <w:rsid w:val="00342E8E"/>
    <w:rsid w:val="00343A28"/>
    <w:rsid w:val="00343AD7"/>
    <w:rsid w:val="00343C4C"/>
    <w:rsid w:val="00343D74"/>
    <w:rsid w:val="00343FDD"/>
    <w:rsid w:val="0034434E"/>
    <w:rsid w:val="00344711"/>
    <w:rsid w:val="00344D26"/>
    <w:rsid w:val="00345933"/>
    <w:rsid w:val="003459BB"/>
    <w:rsid w:val="00345E79"/>
    <w:rsid w:val="00346409"/>
    <w:rsid w:val="00346847"/>
    <w:rsid w:val="00346B72"/>
    <w:rsid w:val="00346E40"/>
    <w:rsid w:val="003474E1"/>
    <w:rsid w:val="003478F5"/>
    <w:rsid w:val="00347D17"/>
    <w:rsid w:val="00347E1D"/>
    <w:rsid w:val="00350AC5"/>
    <w:rsid w:val="00350AE1"/>
    <w:rsid w:val="00350C60"/>
    <w:rsid w:val="00351321"/>
    <w:rsid w:val="0035137D"/>
    <w:rsid w:val="00351694"/>
    <w:rsid w:val="00351994"/>
    <w:rsid w:val="00351A5A"/>
    <w:rsid w:val="00351B99"/>
    <w:rsid w:val="0035245F"/>
    <w:rsid w:val="0035250A"/>
    <w:rsid w:val="00352648"/>
    <w:rsid w:val="003527D7"/>
    <w:rsid w:val="003528B3"/>
    <w:rsid w:val="00353AD2"/>
    <w:rsid w:val="00354424"/>
    <w:rsid w:val="0035451D"/>
    <w:rsid w:val="003546AA"/>
    <w:rsid w:val="00354A58"/>
    <w:rsid w:val="00354DB7"/>
    <w:rsid w:val="0035504C"/>
    <w:rsid w:val="0035514C"/>
    <w:rsid w:val="003551DE"/>
    <w:rsid w:val="003553F3"/>
    <w:rsid w:val="00355572"/>
    <w:rsid w:val="003555E6"/>
    <w:rsid w:val="003555E7"/>
    <w:rsid w:val="003558FB"/>
    <w:rsid w:val="00355EF2"/>
    <w:rsid w:val="00356187"/>
    <w:rsid w:val="00356AA9"/>
    <w:rsid w:val="00356C5C"/>
    <w:rsid w:val="003570F6"/>
    <w:rsid w:val="00357318"/>
    <w:rsid w:val="00357364"/>
    <w:rsid w:val="003602EA"/>
    <w:rsid w:val="00360486"/>
    <w:rsid w:val="0036069C"/>
    <w:rsid w:val="00360924"/>
    <w:rsid w:val="00361390"/>
    <w:rsid w:val="003619F4"/>
    <w:rsid w:val="00361A94"/>
    <w:rsid w:val="00362DA7"/>
    <w:rsid w:val="003633D3"/>
    <w:rsid w:val="003634D2"/>
    <w:rsid w:val="00363A1A"/>
    <w:rsid w:val="00364887"/>
    <w:rsid w:val="003648E4"/>
    <w:rsid w:val="00364ECD"/>
    <w:rsid w:val="0036540E"/>
    <w:rsid w:val="0036583C"/>
    <w:rsid w:val="00365D2D"/>
    <w:rsid w:val="00366494"/>
    <w:rsid w:val="003668E3"/>
    <w:rsid w:val="003672C8"/>
    <w:rsid w:val="003702E4"/>
    <w:rsid w:val="003709E0"/>
    <w:rsid w:val="0037114C"/>
    <w:rsid w:val="00371DF6"/>
    <w:rsid w:val="00372D9D"/>
    <w:rsid w:val="00372DC4"/>
    <w:rsid w:val="00373AA1"/>
    <w:rsid w:val="0037453E"/>
    <w:rsid w:val="00374642"/>
    <w:rsid w:val="00374F15"/>
    <w:rsid w:val="0037508F"/>
    <w:rsid w:val="003755BB"/>
    <w:rsid w:val="00375606"/>
    <w:rsid w:val="00375809"/>
    <w:rsid w:val="003758E2"/>
    <w:rsid w:val="00376FED"/>
    <w:rsid w:val="003774FE"/>
    <w:rsid w:val="00377821"/>
    <w:rsid w:val="00377A38"/>
    <w:rsid w:val="00377AEA"/>
    <w:rsid w:val="00380289"/>
    <w:rsid w:val="00380582"/>
    <w:rsid w:val="00380796"/>
    <w:rsid w:val="00380872"/>
    <w:rsid w:val="00380896"/>
    <w:rsid w:val="003809BF"/>
    <w:rsid w:val="003810EC"/>
    <w:rsid w:val="00381773"/>
    <w:rsid w:val="00381828"/>
    <w:rsid w:val="003821F5"/>
    <w:rsid w:val="00382DA0"/>
    <w:rsid w:val="00382DE8"/>
    <w:rsid w:val="00382E62"/>
    <w:rsid w:val="00382F0C"/>
    <w:rsid w:val="0038344D"/>
    <w:rsid w:val="00383554"/>
    <w:rsid w:val="0038433C"/>
    <w:rsid w:val="0038459B"/>
    <w:rsid w:val="00385425"/>
    <w:rsid w:val="00385A04"/>
    <w:rsid w:val="00386303"/>
    <w:rsid w:val="00386AFC"/>
    <w:rsid w:val="00386F74"/>
    <w:rsid w:val="0038775D"/>
    <w:rsid w:val="003877F9"/>
    <w:rsid w:val="00387B83"/>
    <w:rsid w:val="00387D33"/>
    <w:rsid w:val="00387F0A"/>
    <w:rsid w:val="0039050A"/>
    <w:rsid w:val="0039065E"/>
    <w:rsid w:val="003908F3"/>
    <w:rsid w:val="003909BB"/>
    <w:rsid w:val="00390B82"/>
    <w:rsid w:val="00390CB1"/>
    <w:rsid w:val="003914E2"/>
    <w:rsid w:val="003915C7"/>
    <w:rsid w:val="00391B39"/>
    <w:rsid w:val="00391F96"/>
    <w:rsid w:val="00391FC4"/>
    <w:rsid w:val="00392A63"/>
    <w:rsid w:val="00392E35"/>
    <w:rsid w:val="00392EF0"/>
    <w:rsid w:val="0039318D"/>
    <w:rsid w:val="00393530"/>
    <w:rsid w:val="0039359B"/>
    <w:rsid w:val="003937BA"/>
    <w:rsid w:val="00393EC3"/>
    <w:rsid w:val="00393F1F"/>
    <w:rsid w:val="00394990"/>
    <w:rsid w:val="00394B2C"/>
    <w:rsid w:val="003952B0"/>
    <w:rsid w:val="003952FB"/>
    <w:rsid w:val="00395498"/>
    <w:rsid w:val="00396F73"/>
    <w:rsid w:val="003A019A"/>
    <w:rsid w:val="003A0423"/>
    <w:rsid w:val="003A0AD1"/>
    <w:rsid w:val="003A11CF"/>
    <w:rsid w:val="003A22F1"/>
    <w:rsid w:val="003A26AD"/>
    <w:rsid w:val="003A3638"/>
    <w:rsid w:val="003A3C8B"/>
    <w:rsid w:val="003A3FAA"/>
    <w:rsid w:val="003A43F5"/>
    <w:rsid w:val="003A4513"/>
    <w:rsid w:val="003A4624"/>
    <w:rsid w:val="003A5282"/>
    <w:rsid w:val="003A52EA"/>
    <w:rsid w:val="003A5518"/>
    <w:rsid w:val="003A58A2"/>
    <w:rsid w:val="003A5982"/>
    <w:rsid w:val="003A5EFC"/>
    <w:rsid w:val="003A62CC"/>
    <w:rsid w:val="003A6301"/>
    <w:rsid w:val="003A6C2B"/>
    <w:rsid w:val="003A6E98"/>
    <w:rsid w:val="003A71B8"/>
    <w:rsid w:val="003A7CBA"/>
    <w:rsid w:val="003B091A"/>
    <w:rsid w:val="003B0C8D"/>
    <w:rsid w:val="003B0CB3"/>
    <w:rsid w:val="003B0E25"/>
    <w:rsid w:val="003B0EFE"/>
    <w:rsid w:val="003B15CA"/>
    <w:rsid w:val="003B268A"/>
    <w:rsid w:val="003B268F"/>
    <w:rsid w:val="003B2A7B"/>
    <w:rsid w:val="003B2AA6"/>
    <w:rsid w:val="003B317C"/>
    <w:rsid w:val="003B32D2"/>
    <w:rsid w:val="003B34DF"/>
    <w:rsid w:val="003B379D"/>
    <w:rsid w:val="003B3D8A"/>
    <w:rsid w:val="003B3E71"/>
    <w:rsid w:val="003B436D"/>
    <w:rsid w:val="003B4B51"/>
    <w:rsid w:val="003B5062"/>
    <w:rsid w:val="003B5C9B"/>
    <w:rsid w:val="003B5E16"/>
    <w:rsid w:val="003B6626"/>
    <w:rsid w:val="003B666F"/>
    <w:rsid w:val="003B6B38"/>
    <w:rsid w:val="003B6D27"/>
    <w:rsid w:val="003B6E80"/>
    <w:rsid w:val="003B7172"/>
    <w:rsid w:val="003B740D"/>
    <w:rsid w:val="003B7555"/>
    <w:rsid w:val="003C0275"/>
    <w:rsid w:val="003C0369"/>
    <w:rsid w:val="003C1A07"/>
    <w:rsid w:val="003C2216"/>
    <w:rsid w:val="003C2288"/>
    <w:rsid w:val="003C2666"/>
    <w:rsid w:val="003C28BB"/>
    <w:rsid w:val="003C3690"/>
    <w:rsid w:val="003C36BB"/>
    <w:rsid w:val="003C4113"/>
    <w:rsid w:val="003C451C"/>
    <w:rsid w:val="003C4B17"/>
    <w:rsid w:val="003C5628"/>
    <w:rsid w:val="003C5864"/>
    <w:rsid w:val="003C6032"/>
    <w:rsid w:val="003C61F2"/>
    <w:rsid w:val="003C7316"/>
    <w:rsid w:val="003C7B37"/>
    <w:rsid w:val="003D02EF"/>
    <w:rsid w:val="003D0929"/>
    <w:rsid w:val="003D10AB"/>
    <w:rsid w:val="003D1322"/>
    <w:rsid w:val="003D163D"/>
    <w:rsid w:val="003D1AED"/>
    <w:rsid w:val="003D213E"/>
    <w:rsid w:val="003D242B"/>
    <w:rsid w:val="003D26F1"/>
    <w:rsid w:val="003D2B65"/>
    <w:rsid w:val="003D3060"/>
    <w:rsid w:val="003D357B"/>
    <w:rsid w:val="003D386D"/>
    <w:rsid w:val="003D39B9"/>
    <w:rsid w:val="003D3BFC"/>
    <w:rsid w:val="003D3E96"/>
    <w:rsid w:val="003D409F"/>
    <w:rsid w:val="003D41D4"/>
    <w:rsid w:val="003D420C"/>
    <w:rsid w:val="003D4743"/>
    <w:rsid w:val="003D4797"/>
    <w:rsid w:val="003D4853"/>
    <w:rsid w:val="003D4D50"/>
    <w:rsid w:val="003D50AD"/>
    <w:rsid w:val="003D51C5"/>
    <w:rsid w:val="003D52B1"/>
    <w:rsid w:val="003D74B1"/>
    <w:rsid w:val="003D78A5"/>
    <w:rsid w:val="003D7FCC"/>
    <w:rsid w:val="003E008A"/>
    <w:rsid w:val="003E0FF1"/>
    <w:rsid w:val="003E1A36"/>
    <w:rsid w:val="003E23A5"/>
    <w:rsid w:val="003E24A9"/>
    <w:rsid w:val="003E2507"/>
    <w:rsid w:val="003E2888"/>
    <w:rsid w:val="003E28F3"/>
    <w:rsid w:val="003E2EAD"/>
    <w:rsid w:val="003E2ECA"/>
    <w:rsid w:val="003E2F65"/>
    <w:rsid w:val="003E2F96"/>
    <w:rsid w:val="003E3417"/>
    <w:rsid w:val="003E4603"/>
    <w:rsid w:val="003E4650"/>
    <w:rsid w:val="003E477C"/>
    <w:rsid w:val="003E4858"/>
    <w:rsid w:val="003E5091"/>
    <w:rsid w:val="003E51D8"/>
    <w:rsid w:val="003E5B51"/>
    <w:rsid w:val="003E5C3C"/>
    <w:rsid w:val="003E5DE9"/>
    <w:rsid w:val="003E6025"/>
    <w:rsid w:val="003E61D9"/>
    <w:rsid w:val="003E6252"/>
    <w:rsid w:val="003E67DB"/>
    <w:rsid w:val="003E6E7A"/>
    <w:rsid w:val="003E6FEA"/>
    <w:rsid w:val="003E7280"/>
    <w:rsid w:val="003E76D5"/>
    <w:rsid w:val="003E780D"/>
    <w:rsid w:val="003F0327"/>
    <w:rsid w:val="003F04B4"/>
    <w:rsid w:val="003F054D"/>
    <w:rsid w:val="003F09E5"/>
    <w:rsid w:val="003F0ABE"/>
    <w:rsid w:val="003F0DBD"/>
    <w:rsid w:val="003F0E93"/>
    <w:rsid w:val="003F1BEC"/>
    <w:rsid w:val="003F1ECA"/>
    <w:rsid w:val="003F272A"/>
    <w:rsid w:val="003F285A"/>
    <w:rsid w:val="003F290C"/>
    <w:rsid w:val="003F2E50"/>
    <w:rsid w:val="003F32FC"/>
    <w:rsid w:val="003F3952"/>
    <w:rsid w:val="003F3F12"/>
    <w:rsid w:val="003F4086"/>
    <w:rsid w:val="003F4B85"/>
    <w:rsid w:val="003F4F68"/>
    <w:rsid w:val="003F554E"/>
    <w:rsid w:val="003F6B5C"/>
    <w:rsid w:val="003F6E81"/>
    <w:rsid w:val="003F721D"/>
    <w:rsid w:val="003F7857"/>
    <w:rsid w:val="003F7B05"/>
    <w:rsid w:val="003F7E25"/>
    <w:rsid w:val="003F7FB5"/>
    <w:rsid w:val="00400256"/>
    <w:rsid w:val="00400D10"/>
    <w:rsid w:val="00401E81"/>
    <w:rsid w:val="00401FB9"/>
    <w:rsid w:val="00402F7C"/>
    <w:rsid w:val="00403113"/>
    <w:rsid w:val="0040328F"/>
    <w:rsid w:val="004032EA"/>
    <w:rsid w:val="00403450"/>
    <w:rsid w:val="004036F6"/>
    <w:rsid w:val="00403CA4"/>
    <w:rsid w:val="00404115"/>
    <w:rsid w:val="004042AC"/>
    <w:rsid w:val="004043EC"/>
    <w:rsid w:val="0040478A"/>
    <w:rsid w:val="00405510"/>
    <w:rsid w:val="00405641"/>
    <w:rsid w:val="00405B5B"/>
    <w:rsid w:val="00405C86"/>
    <w:rsid w:val="004063E9"/>
    <w:rsid w:val="0040643F"/>
    <w:rsid w:val="0040653A"/>
    <w:rsid w:val="004067D2"/>
    <w:rsid w:val="004068B4"/>
    <w:rsid w:val="00406BA6"/>
    <w:rsid w:val="004077DD"/>
    <w:rsid w:val="00407BE2"/>
    <w:rsid w:val="004111CC"/>
    <w:rsid w:val="004112EF"/>
    <w:rsid w:val="0041158A"/>
    <w:rsid w:val="004117F7"/>
    <w:rsid w:val="0041192E"/>
    <w:rsid w:val="00412650"/>
    <w:rsid w:val="00412737"/>
    <w:rsid w:val="004128C7"/>
    <w:rsid w:val="00413776"/>
    <w:rsid w:val="00413AE9"/>
    <w:rsid w:val="00413E3F"/>
    <w:rsid w:val="00414779"/>
    <w:rsid w:val="0041532F"/>
    <w:rsid w:val="00415CA5"/>
    <w:rsid w:val="00415CBD"/>
    <w:rsid w:val="00415DD0"/>
    <w:rsid w:val="00416ED7"/>
    <w:rsid w:val="004174CD"/>
    <w:rsid w:val="00417D12"/>
    <w:rsid w:val="00417D96"/>
    <w:rsid w:val="00417F58"/>
    <w:rsid w:val="00420876"/>
    <w:rsid w:val="004209A9"/>
    <w:rsid w:val="004214B7"/>
    <w:rsid w:val="004214F1"/>
    <w:rsid w:val="0042157D"/>
    <w:rsid w:val="00421D6D"/>
    <w:rsid w:val="0042231C"/>
    <w:rsid w:val="004231E1"/>
    <w:rsid w:val="00423A6C"/>
    <w:rsid w:val="00423A7F"/>
    <w:rsid w:val="00423BBC"/>
    <w:rsid w:val="00423D30"/>
    <w:rsid w:val="00424B3D"/>
    <w:rsid w:val="00424E4A"/>
    <w:rsid w:val="00425250"/>
    <w:rsid w:val="00425356"/>
    <w:rsid w:val="00425648"/>
    <w:rsid w:val="00425D90"/>
    <w:rsid w:val="00426624"/>
    <w:rsid w:val="00426B9C"/>
    <w:rsid w:val="00426F19"/>
    <w:rsid w:val="004271A7"/>
    <w:rsid w:val="004278CB"/>
    <w:rsid w:val="00427A36"/>
    <w:rsid w:val="00427C43"/>
    <w:rsid w:val="00427E85"/>
    <w:rsid w:val="00431124"/>
    <w:rsid w:val="00431259"/>
    <w:rsid w:val="0043184C"/>
    <w:rsid w:val="00431910"/>
    <w:rsid w:val="00431A51"/>
    <w:rsid w:val="00431CB1"/>
    <w:rsid w:val="004323C1"/>
    <w:rsid w:val="0043252A"/>
    <w:rsid w:val="0043280B"/>
    <w:rsid w:val="00433546"/>
    <w:rsid w:val="004335BF"/>
    <w:rsid w:val="00433D16"/>
    <w:rsid w:val="0043414B"/>
    <w:rsid w:val="004343CD"/>
    <w:rsid w:val="00434647"/>
    <w:rsid w:val="004349FC"/>
    <w:rsid w:val="00434F04"/>
    <w:rsid w:val="0043589A"/>
    <w:rsid w:val="00435BAB"/>
    <w:rsid w:val="00435F07"/>
    <w:rsid w:val="00435F29"/>
    <w:rsid w:val="004361E4"/>
    <w:rsid w:val="0043632A"/>
    <w:rsid w:val="0043661D"/>
    <w:rsid w:val="0043694F"/>
    <w:rsid w:val="00436DE1"/>
    <w:rsid w:val="00437A1D"/>
    <w:rsid w:val="00437AEA"/>
    <w:rsid w:val="00437B9F"/>
    <w:rsid w:val="00437D8C"/>
    <w:rsid w:val="00437F9D"/>
    <w:rsid w:val="004404DD"/>
    <w:rsid w:val="004408F4"/>
    <w:rsid w:val="0044093B"/>
    <w:rsid w:val="00441135"/>
    <w:rsid w:val="004411E5"/>
    <w:rsid w:val="0044139B"/>
    <w:rsid w:val="00441551"/>
    <w:rsid w:val="004415A1"/>
    <w:rsid w:val="00441700"/>
    <w:rsid w:val="00441AF3"/>
    <w:rsid w:val="00441DC9"/>
    <w:rsid w:val="00441F73"/>
    <w:rsid w:val="0044205E"/>
    <w:rsid w:val="00442DC1"/>
    <w:rsid w:val="004437A1"/>
    <w:rsid w:val="004439AE"/>
    <w:rsid w:val="00444CC3"/>
    <w:rsid w:val="00444CDC"/>
    <w:rsid w:val="00445199"/>
    <w:rsid w:val="00445310"/>
    <w:rsid w:val="004459AE"/>
    <w:rsid w:val="00446505"/>
    <w:rsid w:val="00446547"/>
    <w:rsid w:val="00446739"/>
    <w:rsid w:val="004467E0"/>
    <w:rsid w:val="00446D99"/>
    <w:rsid w:val="00446E21"/>
    <w:rsid w:val="00447084"/>
    <w:rsid w:val="004471F4"/>
    <w:rsid w:val="004478B3"/>
    <w:rsid w:val="00447A39"/>
    <w:rsid w:val="00447C01"/>
    <w:rsid w:val="0045016E"/>
    <w:rsid w:val="00450D6C"/>
    <w:rsid w:val="004511C3"/>
    <w:rsid w:val="00451235"/>
    <w:rsid w:val="004517B7"/>
    <w:rsid w:val="00451973"/>
    <w:rsid w:val="00453F87"/>
    <w:rsid w:val="00454792"/>
    <w:rsid w:val="004551EC"/>
    <w:rsid w:val="00455511"/>
    <w:rsid w:val="004555CD"/>
    <w:rsid w:val="00455B34"/>
    <w:rsid w:val="004561E9"/>
    <w:rsid w:val="004564FF"/>
    <w:rsid w:val="0045651D"/>
    <w:rsid w:val="00456D52"/>
    <w:rsid w:val="00456EB2"/>
    <w:rsid w:val="00457138"/>
    <w:rsid w:val="004571BD"/>
    <w:rsid w:val="004572CE"/>
    <w:rsid w:val="00457512"/>
    <w:rsid w:val="00457676"/>
    <w:rsid w:val="00457E61"/>
    <w:rsid w:val="0046035D"/>
    <w:rsid w:val="004603D9"/>
    <w:rsid w:val="004603EB"/>
    <w:rsid w:val="00460A05"/>
    <w:rsid w:val="00460D08"/>
    <w:rsid w:val="00461035"/>
    <w:rsid w:val="004614A7"/>
    <w:rsid w:val="00462753"/>
    <w:rsid w:val="00463336"/>
    <w:rsid w:val="00463830"/>
    <w:rsid w:val="00463B2A"/>
    <w:rsid w:val="004641E6"/>
    <w:rsid w:val="00464207"/>
    <w:rsid w:val="00464DA2"/>
    <w:rsid w:val="00465BA3"/>
    <w:rsid w:val="00465BCD"/>
    <w:rsid w:val="00465F9D"/>
    <w:rsid w:val="00465FA9"/>
    <w:rsid w:val="0046604A"/>
    <w:rsid w:val="00466106"/>
    <w:rsid w:val="00466759"/>
    <w:rsid w:val="004674DD"/>
    <w:rsid w:val="004674EF"/>
    <w:rsid w:val="00467670"/>
    <w:rsid w:val="00467752"/>
    <w:rsid w:val="00467BF0"/>
    <w:rsid w:val="00467C70"/>
    <w:rsid w:val="00467D14"/>
    <w:rsid w:val="00467D3C"/>
    <w:rsid w:val="004702A0"/>
    <w:rsid w:val="004702DE"/>
    <w:rsid w:val="00470A84"/>
    <w:rsid w:val="00470B69"/>
    <w:rsid w:val="00470DF2"/>
    <w:rsid w:val="00470ED8"/>
    <w:rsid w:val="004715B7"/>
    <w:rsid w:val="00471956"/>
    <w:rsid w:val="00471CBC"/>
    <w:rsid w:val="004722DF"/>
    <w:rsid w:val="00472A6A"/>
    <w:rsid w:val="00473346"/>
    <w:rsid w:val="00473BBD"/>
    <w:rsid w:val="00473C89"/>
    <w:rsid w:val="00473F9B"/>
    <w:rsid w:val="00474559"/>
    <w:rsid w:val="00474766"/>
    <w:rsid w:val="004748AB"/>
    <w:rsid w:val="00474D8E"/>
    <w:rsid w:val="00474F31"/>
    <w:rsid w:val="004751F2"/>
    <w:rsid w:val="00475A5B"/>
    <w:rsid w:val="00475A89"/>
    <w:rsid w:val="00475D08"/>
    <w:rsid w:val="0047619F"/>
    <w:rsid w:val="004761F4"/>
    <w:rsid w:val="00476550"/>
    <w:rsid w:val="004766C0"/>
    <w:rsid w:val="004768A7"/>
    <w:rsid w:val="00476EFC"/>
    <w:rsid w:val="00476FEC"/>
    <w:rsid w:val="0047745E"/>
    <w:rsid w:val="0047781A"/>
    <w:rsid w:val="0048050B"/>
    <w:rsid w:val="004805A1"/>
    <w:rsid w:val="004807C2"/>
    <w:rsid w:val="00480935"/>
    <w:rsid w:val="00480B1C"/>
    <w:rsid w:val="00481CC0"/>
    <w:rsid w:val="0048262D"/>
    <w:rsid w:val="0048296A"/>
    <w:rsid w:val="0048299C"/>
    <w:rsid w:val="00482C8D"/>
    <w:rsid w:val="00483039"/>
    <w:rsid w:val="004834C7"/>
    <w:rsid w:val="00483665"/>
    <w:rsid w:val="00483CA9"/>
    <w:rsid w:val="0048402D"/>
    <w:rsid w:val="00484251"/>
    <w:rsid w:val="004846EA"/>
    <w:rsid w:val="00484761"/>
    <w:rsid w:val="00484E40"/>
    <w:rsid w:val="0048511E"/>
    <w:rsid w:val="00485463"/>
    <w:rsid w:val="00485959"/>
    <w:rsid w:val="004859E1"/>
    <w:rsid w:val="00485D16"/>
    <w:rsid w:val="00485F30"/>
    <w:rsid w:val="00486057"/>
    <w:rsid w:val="00486094"/>
    <w:rsid w:val="00486318"/>
    <w:rsid w:val="004864C9"/>
    <w:rsid w:val="00486915"/>
    <w:rsid w:val="00486CE6"/>
    <w:rsid w:val="00487102"/>
    <w:rsid w:val="0048745C"/>
    <w:rsid w:val="00487875"/>
    <w:rsid w:val="00490164"/>
    <w:rsid w:val="0049054B"/>
    <w:rsid w:val="004907F7"/>
    <w:rsid w:val="0049081A"/>
    <w:rsid w:val="00490BDC"/>
    <w:rsid w:val="00490D35"/>
    <w:rsid w:val="00490FDE"/>
    <w:rsid w:val="00491648"/>
    <w:rsid w:val="00491A29"/>
    <w:rsid w:val="00491F20"/>
    <w:rsid w:val="00492B93"/>
    <w:rsid w:val="00492F2A"/>
    <w:rsid w:val="004932A5"/>
    <w:rsid w:val="0049387A"/>
    <w:rsid w:val="00493D25"/>
    <w:rsid w:val="0049451A"/>
    <w:rsid w:val="00494B1A"/>
    <w:rsid w:val="00494D22"/>
    <w:rsid w:val="0049529D"/>
    <w:rsid w:val="004959C1"/>
    <w:rsid w:val="00495A99"/>
    <w:rsid w:val="00495EE4"/>
    <w:rsid w:val="00496432"/>
    <w:rsid w:val="004968E0"/>
    <w:rsid w:val="00496DDA"/>
    <w:rsid w:val="00497179"/>
    <w:rsid w:val="004977BB"/>
    <w:rsid w:val="004A00AC"/>
    <w:rsid w:val="004A02DF"/>
    <w:rsid w:val="004A0508"/>
    <w:rsid w:val="004A0C47"/>
    <w:rsid w:val="004A0FC8"/>
    <w:rsid w:val="004A130B"/>
    <w:rsid w:val="004A14FD"/>
    <w:rsid w:val="004A1EC4"/>
    <w:rsid w:val="004A267E"/>
    <w:rsid w:val="004A29E6"/>
    <w:rsid w:val="004A2A17"/>
    <w:rsid w:val="004A2BED"/>
    <w:rsid w:val="004A2CAC"/>
    <w:rsid w:val="004A3C12"/>
    <w:rsid w:val="004A46E8"/>
    <w:rsid w:val="004A48D0"/>
    <w:rsid w:val="004A4EC3"/>
    <w:rsid w:val="004A57C0"/>
    <w:rsid w:val="004A615F"/>
    <w:rsid w:val="004A6619"/>
    <w:rsid w:val="004A670E"/>
    <w:rsid w:val="004A694F"/>
    <w:rsid w:val="004A6B3D"/>
    <w:rsid w:val="004A6BFD"/>
    <w:rsid w:val="004A6F57"/>
    <w:rsid w:val="004A71EE"/>
    <w:rsid w:val="004A779D"/>
    <w:rsid w:val="004A78E0"/>
    <w:rsid w:val="004A7AE7"/>
    <w:rsid w:val="004B00DA"/>
    <w:rsid w:val="004B04A1"/>
    <w:rsid w:val="004B0BD2"/>
    <w:rsid w:val="004B15BB"/>
    <w:rsid w:val="004B1D73"/>
    <w:rsid w:val="004B1FDD"/>
    <w:rsid w:val="004B2430"/>
    <w:rsid w:val="004B27DE"/>
    <w:rsid w:val="004B2C8B"/>
    <w:rsid w:val="004B3305"/>
    <w:rsid w:val="004B347B"/>
    <w:rsid w:val="004B35AD"/>
    <w:rsid w:val="004B369B"/>
    <w:rsid w:val="004B3DE1"/>
    <w:rsid w:val="004B3FAE"/>
    <w:rsid w:val="004B3FE5"/>
    <w:rsid w:val="004B44C0"/>
    <w:rsid w:val="004B45E4"/>
    <w:rsid w:val="004B4A2E"/>
    <w:rsid w:val="004B55CA"/>
    <w:rsid w:val="004B59CA"/>
    <w:rsid w:val="004B5D8C"/>
    <w:rsid w:val="004B65EE"/>
    <w:rsid w:val="004B6621"/>
    <w:rsid w:val="004B66C5"/>
    <w:rsid w:val="004B6C7E"/>
    <w:rsid w:val="004B6E5C"/>
    <w:rsid w:val="004B6EA0"/>
    <w:rsid w:val="004B712A"/>
    <w:rsid w:val="004B71EF"/>
    <w:rsid w:val="004B7218"/>
    <w:rsid w:val="004B75DB"/>
    <w:rsid w:val="004B7847"/>
    <w:rsid w:val="004B7894"/>
    <w:rsid w:val="004B7BC0"/>
    <w:rsid w:val="004B7D3C"/>
    <w:rsid w:val="004B7E09"/>
    <w:rsid w:val="004C07F1"/>
    <w:rsid w:val="004C08C4"/>
    <w:rsid w:val="004C0E77"/>
    <w:rsid w:val="004C0F61"/>
    <w:rsid w:val="004C16EE"/>
    <w:rsid w:val="004C193F"/>
    <w:rsid w:val="004C1C26"/>
    <w:rsid w:val="004C2A98"/>
    <w:rsid w:val="004C2DA8"/>
    <w:rsid w:val="004C2E6B"/>
    <w:rsid w:val="004C31B7"/>
    <w:rsid w:val="004C32A9"/>
    <w:rsid w:val="004C440F"/>
    <w:rsid w:val="004C4537"/>
    <w:rsid w:val="004C510C"/>
    <w:rsid w:val="004C53D3"/>
    <w:rsid w:val="004C5631"/>
    <w:rsid w:val="004C5CA3"/>
    <w:rsid w:val="004C65E0"/>
    <w:rsid w:val="004C69A0"/>
    <w:rsid w:val="004C6CC2"/>
    <w:rsid w:val="004C7389"/>
    <w:rsid w:val="004C7F13"/>
    <w:rsid w:val="004D02E1"/>
    <w:rsid w:val="004D0890"/>
    <w:rsid w:val="004D0B6F"/>
    <w:rsid w:val="004D0F6E"/>
    <w:rsid w:val="004D1036"/>
    <w:rsid w:val="004D1E37"/>
    <w:rsid w:val="004D1F8C"/>
    <w:rsid w:val="004D2350"/>
    <w:rsid w:val="004D248E"/>
    <w:rsid w:val="004D282B"/>
    <w:rsid w:val="004D31F2"/>
    <w:rsid w:val="004D35F1"/>
    <w:rsid w:val="004D380D"/>
    <w:rsid w:val="004D39DB"/>
    <w:rsid w:val="004D3CC8"/>
    <w:rsid w:val="004D4220"/>
    <w:rsid w:val="004D4D34"/>
    <w:rsid w:val="004D4D36"/>
    <w:rsid w:val="004D51D7"/>
    <w:rsid w:val="004D5264"/>
    <w:rsid w:val="004D5C52"/>
    <w:rsid w:val="004D5CDC"/>
    <w:rsid w:val="004D5CDE"/>
    <w:rsid w:val="004D5D34"/>
    <w:rsid w:val="004D623A"/>
    <w:rsid w:val="004D636E"/>
    <w:rsid w:val="004D64BF"/>
    <w:rsid w:val="004D69EB"/>
    <w:rsid w:val="004D6AAB"/>
    <w:rsid w:val="004D715D"/>
    <w:rsid w:val="004D726E"/>
    <w:rsid w:val="004D75C9"/>
    <w:rsid w:val="004D7DE6"/>
    <w:rsid w:val="004E00D9"/>
    <w:rsid w:val="004E08FB"/>
    <w:rsid w:val="004E091A"/>
    <w:rsid w:val="004E0D26"/>
    <w:rsid w:val="004E1302"/>
    <w:rsid w:val="004E150A"/>
    <w:rsid w:val="004E15FF"/>
    <w:rsid w:val="004E201A"/>
    <w:rsid w:val="004E27CC"/>
    <w:rsid w:val="004E293E"/>
    <w:rsid w:val="004E2A3F"/>
    <w:rsid w:val="004E3476"/>
    <w:rsid w:val="004E35AB"/>
    <w:rsid w:val="004E3626"/>
    <w:rsid w:val="004E36F0"/>
    <w:rsid w:val="004E3763"/>
    <w:rsid w:val="004E397D"/>
    <w:rsid w:val="004E39D4"/>
    <w:rsid w:val="004E4647"/>
    <w:rsid w:val="004E4998"/>
    <w:rsid w:val="004E4A49"/>
    <w:rsid w:val="004E68C0"/>
    <w:rsid w:val="004E6961"/>
    <w:rsid w:val="004E6ED9"/>
    <w:rsid w:val="004E73D7"/>
    <w:rsid w:val="004E7A0B"/>
    <w:rsid w:val="004E7CA5"/>
    <w:rsid w:val="004E7E5E"/>
    <w:rsid w:val="004F0164"/>
    <w:rsid w:val="004F0412"/>
    <w:rsid w:val="004F055F"/>
    <w:rsid w:val="004F096A"/>
    <w:rsid w:val="004F0DF0"/>
    <w:rsid w:val="004F1A86"/>
    <w:rsid w:val="004F217F"/>
    <w:rsid w:val="004F23C8"/>
    <w:rsid w:val="004F2B01"/>
    <w:rsid w:val="004F341F"/>
    <w:rsid w:val="004F3686"/>
    <w:rsid w:val="004F389F"/>
    <w:rsid w:val="004F51E0"/>
    <w:rsid w:val="004F56CD"/>
    <w:rsid w:val="004F573D"/>
    <w:rsid w:val="004F5D61"/>
    <w:rsid w:val="004F6150"/>
    <w:rsid w:val="004F65BF"/>
    <w:rsid w:val="004F6E75"/>
    <w:rsid w:val="004F7067"/>
    <w:rsid w:val="004F7771"/>
    <w:rsid w:val="004F7B09"/>
    <w:rsid w:val="00500534"/>
    <w:rsid w:val="0050064B"/>
    <w:rsid w:val="005007B8"/>
    <w:rsid w:val="005008B2"/>
    <w:rsid w:val="00500FD4"/>
    <w:rsid w:val="00501050"/>
    <w:rsid w:val="00501975"/>
    <w:rsid w:val="00501E0B"/>
    <w:rsid w:val="005023D3"/>
    <w:rsid w:val="00502450"/>
    <w:rsid w:val="0050386F"/>
    <w:rsid w:val="00504072"/>
    <w:rsid w:val="005042AD"/>
    <w:rsid w:val="0050435B"/>
    <w:rsid w:val="0050452C"/>
    <w:rsid w:val="005046CF"/>
    <w:rsid w:val="00504D1C"/>
    <w:rsid w:val="0050519F"/>
    <w:rsid w:val="005054C0"/>
    <w:rsid w:val="00505B99"/>
    <w:rsid w:val="00505C22"/>
    <w:rsid w:val="005068FE"/>
    <w:rsid w:val="00506C93"/>
    <w:rsid w:val="00506DFC"/>
    <w:rsid w:val="00506F66"/>
    <w:rsid w:val="00507383"/>
    <w:rsid w:val="0050750A"/>
    <w:rsid w:val="00507983"/>
    <w:rsid w:val="00510A60"/>
    <w:rsid w:val="00510ACD"/>
    <w:rsid w:val="00510ECC"/>
    <w:rsid w:val="0051127A"/>
    <w:rsid w:val="00511370"/>
    <w:rsid w:val="005115A0"/>
    <w:rsid w:val="00511855"/>
    <w:rsid w:val="00511933"/>
    <w:rsid w:val="00511A5D"/>
    <w:rsid w:val="005120A7"/>
    <w:rsid w:val="005124F1"/>
    <w:rsid w:val="005125AA"/>
    <w:rsid w:val="00512BF9"/>
    <w:rsid w:val="0051326E"/>
    <w:rsid w:val="005135AE"/>
    <w:rsid w:val="00513E38"/>
    <w:rsid w:val="00513F48"/>
    <w:rsid w:val="00514379"/>
    <w:rsid w:val="00514638"/>
    <w:rsid w:val="00514797"/>
    <w:rsid w:val="00514FA1"/>
    <w:rsid w:val="00515216"/>
    <w:rsid w:val="0051538A"/>
    <w:rsid w:val="00515893"/>
    <w:rsid w:val="00515BCE"/>
    <w:rsid w:val="00516335"/>
    <w:rsid w:val="005171D4"/>
    <w:rsid w:val="00517282"/>
    <w:rsid w:val="005176D8"/>
    <w:rsid w:val="00517955"/>
    <w:rsid w:val="00520225"/>
    <w:rsid w:val="00520583"/>
    <w:rsid w:val="00520F1C"/>
    <w:rsid w:val="00521116"/>
    <w:rsid w:val="00521127"/>
    <w:rsid w:val="00521353"/>
    <w:rsid w:val="005213A9"/>
    <w:rsid w:val="0052158C"/>
    <w:rsid w:val="00521F2A"/>
    <w:rsid w:val="00522E32"/>
    <w:rsid w:val="005230AF"/>
    <w:rsid w:val="005230C7"/>
    <w:rsid w:val="0052355C"/>
    <w:rsid w:val="00523A4B"/>
    <w:rsid w:val="00523BA4"/>
    <w:rsid w:val="00524447"/>
    <w:rsid w:val="0052543F"/>
    <w:rsid w:val="00525AA6"/>
    <w:rsid w:val="00525AB3"/>
    <w:rsid w:val="00525CC8"/>
    <w:rsid w:val="00525EE3"/>
    <w:rsid w:val="0052616B"/>
    <w:rsid w:val="0052629B"/>
    <w:rsid w:val="00527B8E"/>
    <w:rsid w:val="00527EFB"/>
    <w:rsid w:val="00527FA1"/>
    <w:rsid w:val="00530126"/>
    <w:rsid w:val="00530132"/>
    <w:rsid w:val="00530136"/>
    <w:rsid w:val="00530886"/>
    <w:rsid w:val="00530EE9"/>
    <w:rsid w:val="00531406"/>
    <w:rsid w:val="00531459"/>
    <w:rsid w:val="0053162C"/>
    <w:rsid w:val="005316C4"/>
    <w:rsid w:val="005316DD"/>
    <w:rsid w:val="00531A82"/>
    <w:rsid w:val="005323EA"/>
    <w:rsid w:val="005327A2"/>
    <w:rsid w:val="005328BF"/>
    <w:rsid w:val="00532C13"/>
    <w:rsid w:val="00533796"/>
    <w:rsid w:val="005339F8"/>
    <w:rsid w:val="00533A28"/>
    <w:rsid w:val="00533AB9"/>
    <w:rsid w:val="00534243"/>
    <w:rsid w:val="005342E4"/>
    <w:rsid w:val="0053436B"/>
    <w:rsid w:val="00534422"/>
    <w:rsid w:val="005344D7"/>
    <w:rsid w:val="0053451E"/>
    <w:rsid w:val="00534873"/>
    <w:rsid w:val="00534D3A"/>
    <w:rsid w:val="00535754"/>
    <w:rsid w:val="005361FE"/>
    <w:rsid w:val="00536E6E"/>
    <w:rsid w:val="005406EE"/>
    <w:rsid w:val="00540836"/>
    <w:rsid w:val="005408FD"/>
    <w:rsid w:val="00540EBB"/>
    <w:rsid w:val="00540FE7"/>
    <w:rsid w:val="005413C5"/>
    <w:rsid w:val="005415E0"/>
    <w:rsid w:val="00541E53"/>
    <w:rsid w:val="00542372"/>
    <w:rsid w:val="0054242C"/>
    <w:rsid w:val="00542591"/>
    <w:rsid w:val="00542A05"/>
    <w:rsid w:val="00542B4B"/>
    <w:rsid w:val="00542B98"/>
    <w:rsid w:val="00543C68"/>
    <w:rsid w:val="00544736"/>
    <w:rsid w:val="00544960"/>
    <w:rsid w:val="00544A1D"/>
    <w:rsid w:val="00544B24"/>
    <w:rsid w:val="00544F19"/>
    <w:rsid w:val="00545349"/>
    <w:rsid w:val="00546643"/>
    <w:rsid w:val="005467B2"/>
    <w:rsid w:val="00547060"/>
    <w:rsid w:val="00547214"/>
    <w:rsid w:val="00547497"/>
    <w:rsid w:val="005475D3"/>
    <w:rsid w:val="00547683"/>
    <w:rsid w:val="005476E8"/>
    <w:rsid w:val="00547733"/>
    <w:rsid w:val="00547986"/>
    <w:rsid w:val="00547D22"/>
    <w:rsid w:val="00547F9E"/>
    <w:rsid w:val="0055054E"/>
    <w:rsid w:val="005508B1"/>
    <w:rsid w:val="00550C07"/>
    <w:rsid w:val="00550EB8"/>
    <w:rsid w:val="00551576"/>
    <w:rsid w:val="005530C9"/>
    <w:rsid w:val="00553238"/>
    <w:rsid w:val="00553C1D"/>
    <w:rsid w:val="0055415B"/>
    <w:rsid w:val="005542B1"/>
    <w:rsid w:val="00554989"/>
    <w:rsid w:val="005550C0"/>
    <w:rsid w:val="00555373"/>
    <w:rsid w:val="00555963"/>
    <w:rsid w:val="005567EA"/>
    <w:rsid w:val="005568A1"/>
    <w:rsid w:val="005577C5"/>
    <w:rsid w:val="00557C87"/>
    <w:rsid w:val="00557D01"/>
    <w:rsid w:val="00557D3C"/>
    <w:rsid w:val="0056051B"/>
    <w:rsid w:val="00560F72"/>
    <w:rsid w:val="005611B2"/>
    <w:rsid w:val="005617B1"/>
    <w:rsid w:val="0056237D"/>
    <w:rsid w:val="005628E9"/>
    <w:rsid w:val="00562917"/>
    <w:rsid w:val="00562D90"/>
    <w:rsid w:val="00562DB3"/>
    <w:rsid w:val="005630A9"/>
    <w:rsid w:val="00563315"/>
    <w:rsid w:val="005633A7"/>
    <w:rsid w:val="00563B4D"/>
    <w:rsid w:val="00563DE6"/>
    <w:rsid w:val="00563F57"/>
    <w:rsid w:val="00564207"/>
    <w:rsid w:val="0056468E"/>
    <w:rsid w:val="005654A1"/>
    <w:rsid w:val="00565D58"/>
    <w:rsid w:val="00566164"/>
    <w:rsid w:val="005665F4"/>
    <w:rsid w:val="00566743"/>
    <w:rsid w:val="00566ECF"/>
    <w:rsid w:val="00567465"/>
    <w:rsid w:val="005675E7"/>
    <w:rsid w:val="00567BFD"/>
    <w:rsid w:val="00567DC7"/>
    <w:rsid w:val="00570193"/>
    <w:rsid w:val="005702F9"/>
    <w:rsid w:val="00570D92"/>
    <w:rsid w:val="00570EBC"/>
    <w:rsid w:val="005713DE"/>
    <w:rsid w:val="0057176F"/>
    <w:rsid w:val="00571976"/>
    <w:rsid w:val="005719F0"/>
    <w:rsid w:val="00571C23"/>
    <w:rsid w:val="00571E00"/>
    <w:rsid w:val="005723FA"/>
    <w:rsid w:val="0057245B"/>
    <w:rsid w:val="00572504"/>
    <w:rsid w:val="00572594"/>
    <w:rsid w:val="0057279C"/>
    <w:rsid w:val="005727B7"/>
    <w:rsid w:val="00572B09"/>
    <w:rsid w:val="00572C99"/>
    <w:rsid w:val="005732BF"/>
    <w:rsid w:val="005732DF"/>
    <w:rsid w:val="005737CC"/>
    <w:rsid w:val="00573AA6"/>
    <w:rsid w:val="00573CB5"/>
    <w:rsid w:val="0057409A"/>
    <w:rsid w:val="005747CF"/>
    <w:rsid w:val="00574D68"/>
    <w:rsid w:val="00574DD9"/>
    <w:rsid w:val="0057554E"/>
    <w:rsid w:val="005759C3"/>
    <w:rsid w:val="005759CB"/>
    <w:rsid w:val="00576367"/>
    <w:rsid w:val="00576A5D"/>
    <w:rsid w:val="00576E8B"/>
    <w:rsid w:val="00577312"/>
    <w:rsid w:val="00577D26"/>
    <w:rsid w:val="0058076A"/>
    <w:rsid w:val="00580812"/>
    <w:rsid w:val="0058096E"/>
    <w:rsid w:val="00580A70"/>
    <w:rsid w:val="00580C4D"/>
    <w:rsid w:val="005810FC"/>
    <w:rsid w:val="0058148E"/>
    <w:rsid w:val="00581712"/>
    <w:rsid w:val="0058176B"/>
    <w:rsid w:val="005818C1"/>
    <w:rsid w:val="00581997"/>
    <w:rsid w:val="00581A0A"/>
    <w:rsid w:val="00581B0C"/>
    <w:rsid w:val="00582238"/>
    <w:rsid w:val="00582902"/>
    <w:rsid w:val="0058294F"/>
    <w:rsid w:val="0058378F"/>
    <w:rsid w:val="00583BFF"/>
    <w:rsid w:val="00583D74"/>
    <w:rsid w:val="005848F1"/>
    <w:rsid w:val="00584AFA"/>
    <w:rsid w:val="00584B63"/>
    <w:rsid w:val="0058524F"/>
    <w:rsid w:val="00585554"/>
    <w:rsid w:val="005857BF"/>
    <w:rsid w:val="00585B66"/>
    <w:rsid w:val="00585E32"/>
    <w:rsid w:val="005860AF"/>
    <w:rsid w:val="00586148"/>
    <w:rsid w:val="00586BFC"/>
    <w:rsid w:val="005877C6"/>
    <w:rsid w:val="00587917"/>
    <w:rsid w:val="00590231"/>
    <w:rsid w:val="00590B75"/>
    <w:rsid w:val="00591522"/>
    <w:rsid w:val="0059171A"/>
    <w:rsid w:val="00591CFA"/>
    <w:rsid w:val="00592426"/>
    <w:rsid w:val="005924B7"/>
    <w:rsid w:val="005924C4"/>
    <w:rsid w:val="00592AA8"/>
    <w:rsid w:val="00592DD9"/>
    <w:rsid w:val="00593406"/>
    <w:rsid w:val="00593ADD"/>
    <w:rsid w:val="00593E74"/>
    <w:rsid w:val="00593F41"/>
    <w:rsid w:val="00594084"/>
    <w:rsid w:val="0059476B"/>
    <w:rsid w:val="00594A59"/>
    <w:rsid w:val="00594AC8"/>
    <w:rsid w:val="00594B92"/>
    <w:rsid w:val="00595105"/>
    <w:rsid w:val="00595413"/>
    <w:rsid w:val="00595A9C"/>
    <w:rsid w:val="00595C6E"/>
    <w:rsid w:val="00595C73"/>
    <w:rsid w:val="005964E1"/>
    <w:rsid w:val="00596701"/>
    <w:rsid w:val="00596A3E"/>
    <w:rsid w:val="00596AAF"/>
    <w:rsid w:val="00596B47"/>
    <w:rsid w:val="005971EF"/>
    <w:rsid w:val="005A0024"/>
    <w:rsid w:val="005A0B9D"/>
    <w:rsid w:val="005A0F9D"/>
    <w:rsid w:val="005A136D"/>
    <w:rsid w:val="005A15D9"/>
    <w:rsid w:val="005A1B6E"/>
    <w:rsid w:val="005A2212"/>
    <w:rsid w:val="005A2D6F"/>
    <w:rsid w:val="005A3044"/>
    <w:rsid w:val="005A3061"/>
    <w:rsid w:val="005A3759"/>
    <w:rsid w:val="005A3B7A"/>
    <w:rsid w:val="005A3FC3"/>
    <w:rsid w:val="005A44C9"/>
    <w:rsid w:val="005A44EA"/>
    <w:rsid w:val="005A4799"/>
    <w:rsid w:val="005A4815"/>
    <w:rsid w:val="005A49DE"/>
    <w:rsid w:val="005A535A"/>
    <w:rsid w:val="005A5D36"/>
    <w:rsid w:val="005A5F84"/>
    <w:rsid w:val="005A6105"/>
    <w:rsid w:val="005A61D4"/>
    <w:rsid w:val="005A69DC"/>
    <w:rsid w:val="005A6CD0"/>
    <w:rsid w:val="005A7324"/>
    <w:rsid w:val="005A765B"/>
    <w:rsid w:val="005A76C6"/>
    <w:rsid w:val="005A7766"/>
    <w:rsid w:val="005B0E2A"/>
    <w:rsid w:val="005B0F95"/>
    <w:rsid w:val="005B105E"/>
    <w:rsid w:val="005B17DC"/>
    <w:rsid w:val="005B1A0F"/>
    <w:rsid w:val="005B1AD4"/>
    <w:rsid w:val="005B1BFD"/>
    <w:rsid w:val="005B2236"/>
    <w:rsid w:val="005B228E"/>
    <w:rsid w:val="005B2510"/>
    <w:rsid w:val="005B2715"/>
    <w:rsid w:val="005B28CE"/>
    <w:rsid w:val="005B2A1F"/>
    <w:rsid w:val="005B30BA"/>
    <w:rsid w:val="005B3D3B"/>
    <w:rsid w:val="005B4159"/>
    <w:rsid w:val="005B4728"/>
    <w:rsid w:val="005B4D47"/>
    <w:rsid w:val="005B567E"/>
    <w:rsid w:val="005B5E8E"/>
    <w:rsid w:val="005B6005"/>
    <w:rsid w:val="005B6672"/>
    <w:rsid w:val="005B66FE"/>
    <w:rsid w:val="005B695B"/>
    <w:rsid w:val="005B6C85"/>
    <w:rsid w:val="005B6DAC"/>
    <w:rsid w:val="005B7C5C"/>
    <w:rsid w:val="005C005B"/>
    <w:rsid w:val="005C02E0"/>
    <w:rsid w:val="005C070A"/>
    <w:rsid w:val="005C0E4A"/>
    <w:rsid w:val="005C16B2"/>
    <w:rsid w:val="005C210E"/>
    <w:rsid w:val="005C2E78"/>
    <w:rsid w:val="005C33E9"/>
    <w:rsid w:val="005C3A5A"/>
    <w:rsid w:val="005C42AC"/>
    <w:rsid w:val="005C431E"/>
    <w:rsid w:val="005C4F21"/>
    <w:rsid w:val="005C50C5"/>
    <w:rsid w:val="005C53E6"/>
    <w:rsid w:val="005C5A36"/>
    <w:rsid w:val="005C5D87"/>
    <w:rsid w:val="005C62ED"/>
    <w:rsid w:val="005C68EA"/>
    <w:rsid w:val="005C6E90"/>
    <w:rsid w:val="005C6EB9"/>
    <w:rsid w:val="005C6F3F"/>
    <w:rsid w:val="005C70C8"/>
    <w:rsid w:val="005C7315"/>
    <w:rsid w:val="005C78CA"/>
    <w:rsid w:val="005D029F"/>
    <w:rsid w:val="005D02FB"/>
    <w:rsid w:val="005D0328"/>
    <w:rsid w:val="005D070B"/>
    <w:rsid w:val="005D07FC"/>
    <w:rsid w:val="005D0851"/>
    <w:rsid w:val="005D0B65"/>
    <w:rsid w:val="005D0F3E"/>
    <w:rsid w:val="005D15C3"/>
    <w:rsid w:val="005D1CEA"/>
    <w:rsid w:val="005D1F14"/>
    <w:rsid w:val="005D1F8B"/>
    <w:rsid w:val="005D21B1"/>
    <w:rsid w:val="005D2D77"/>
    <w:rsid w:val="005D2E25"/>
    <w:rsid w:val="005D2E82"/>
    <w:rsid w:val="005D360A"/>
    <w:rsid w:val="005D396C"/>
    <w:rsid w:val="005D40B8"/>
    <w:rsid w:val="005D47FB"/>
    <w:rsid w:val="005D4961"/>
    <w:rsid w:val="005D5252"/>
    <w:rsid w:val="005D551D"/>
    <w:rsid w:val="005D56EE"/>
    <w:rsid w:val="005D5A90"/>
    <w:rsid w:val="005D5E23"/>
    <w:rsid w:val="005D6023"/>
    <w:rsid w:val="005D648C"/>
    <w:rsid w:val="005D649B"/>
    <w:rsid w:val="005D6867"/>
    <w:rsid w:val="005D6DD5"/>
    <w:rsid w:val="005D7333"/>
    <w:rsid w:val="005D78E5"/>
    <w:rsid w:val="005D79CE"/>
    <w:rsid w:val="005D7B08"/>
    <w:rsid w:val="005D7BF9"/>
    <w:rsid w:val="005E0088"/>
    <w:rsid w:val="005E05D0"/>
    <w:rsid w:val="005E07C4"/>
    <w:rsid w:val="005E0FBB"/>
    <w:rsid w:val="005E1162"/>
    <w:rsid w:val="005E11B8"/>
    <w:rsid w:val="005E1753"/>
    <w:rsid w:val="005E1921"/>
    <w:rsid w:val="005E238C"/>
    <w:rsid w:val="005E2728"/>
    <w:rsid w:val="005E27BE"/>
    <w:rsid w:val="005E2C96"/>
    <w:rsid w:val="005E2F85"/>
    <w:rsid w:val="005E3155"/>
    <w:rsid w:val="005E3287"/>
    <w:rsid w:val="005E3329"/>
    <w:rsid w:val="005E4485"/>
    <w:rsid w:val="005E486D"/>
    <w:rsid w:val="005E4A9E"/>
    <w:rsid w:val="005E4ABF"/>
    <w:rsid w:val="005E4FE8"/>
    <w:rsid w:val="005E5B0F"/>
    <w:rsid w:val="005E5C08"/>
    <w:rsid w:val="005E5F48"/>
    <w:rsid w:val="005E64EB"/>
    <w:rsid w:val="005E658C"/>
    <w:rsid w:val="005E6E1E"/>
    <w:rsid w:val="005E7155"/>
    <w:rsid w:val="005E7480"/>
    <w:rsid w:val="005E7C40"/>
    <w:rsid w:val="005E7D71"/>
    <w:rsid w:val="005F0329"/>
    <w:rsid w:val="005F0BFF"/>
    <w:rsid w:val="005F19FA"/>
    <w:rsid w:val="005F1DA3"/>
    <w:rsid w:val="005F2037"/>
    <w:rsid w:val="005F273B"/>
    <w:rsid w:val="005F308E"/>
    <w:rsid w:val="005F3868"/>
    <w:rsid w:val="005F3EED"/>
    <w:rsid w:val="005F437C"/>
    <w:rsid w:val="005F467B"/>
    <w:rsid w:val="005F46DF"/>
    <w:rsid w:val="005F4876"/>
    <w:rsid w:val="005F4AE9"/>
    <w:rsid w:val="005F4FAF"/>
    <w:rsid w:val="005F5390"/>
    <w:rsid w:val="005F5B27"/>
    <w:rsid w:val="005F5C7C"/>
    <w:rsid w:val="005F5CD4"/>
    <w:rsid w:val="005F6065"/>
    <w:rsid w:val="005F70DF"/>
    <w:rsid w:val="005F74ED"/>
    <w:rsid w:val="005F76D3"/>
    <w:rsid w:val="005F7C4F"/>
    <w:rsid w:val="005F7DC8"/>
    <w:rsid w:val="0060055B"/>
    <w:rsid w:val="006005B5"/>
    <w:rsid w:val="00600600"/>
    <w:rsid w:val="00600D3E"/>
    <w:rsid w:val="00600F6A"/>
    <w:rsid w:val="0060122E"/>
    <w:rsid w:val="006018AD"/>
    <w:rsid w:val="00601938"/>
    <w:rsid w:val="006020D6"/>
    <w:rsid w:val="006028B2"/>
    <w:rsid w:val="00603592"/>
    <w:rsid w:val="00603778"/>
    <w:rsid w:val="00603B35"/>
    <w:rsid w:val="00603D9E"/>
    <w:rsid w:val="006040E5"/>
    <w:rsid w:val="0060433F"/>
    <w:rsid w:val="0060491C"/>
    <w:rsid w:val="00604B42"/>
    <w:rsid w:val="0060544E"/>
    <w:rsid w:val="00605969"/>
    <w:rsid w:val="00605C5D"/>
    <w:rsid w:val="00605E3A"/>
    <w:rsid w:val="006061EA"/>
    <w:rsid w:val="0060620C"/>
    <w:rsid w:val="006063F6"/>
    <w:rsid w:val="00606996"/>
    <w:rsid w:val="00606B35"/>
    <w:rsid w:val="00606FC4"/>
    <w:rsid w:val="00607215"/>
    <w:rsid w:val="006074B2"/>
    <w:rsid w:val="0060756D"/>
    <w:rsid w:val="00607DC6"/>
    <w:rsid w:val="00607F46"/>
    <w:rsid w:val="00607F66"/>
    <w:rsid w:val="00607FA4"/>
    <w:rsid w:val="00610347"/>
    <w:rsid w:val="00610F35"/>
    <w:rsid w:val="00611E3D"/>
    <w:rsid w:val="0061208C"/>
    <w:rsid w:val="006120F1"/>
    <w:rsid w:val="00612553"/>
    <w:rsid w:val="00612711"/>
    <w:rsid w:val="00612BF8"/>
    <w:rsid w:val="0061337D"/>
    <w:rsid w:val="00613423"/>
    <w:rsid w:val="00613BD9"/>
    <w:rsid w:val="00613F04"/>
    <w:rsid w:val="00615909"/>
    <w:rsid w:val="00615BF5"/>
    <w:rsid w:val="00615EF3"/>
    <w:rsid w:val="006164F8"/>
    <w:rsid w:val="00616DDE"/>
    <w:rsid w:val="0061779E"/>
    <w:rsid w:val="00617BB7"/>
    <w:rsid w:val="00617F77"/>
    <w:rsid w:val="006218B4"/>
    <w:rsid w:val="00621CB9"/>
    <w:rsid w:val="00621EAF"/>
    <w:rsid w:val="00621EDE"/>
    <w:rsid w:val="00621FC6"/>
    <w:rsid w:val="00622244"/>
    <w:rsid w:val="0062275F"/>
    <w:rsid w:val="0062296C"/>
    <w:rsid w:val="00622AC2"/>
    <w:rsid w:val="00622C9F"/>
    <w:rsid w:val="00622CFF"/>
    <w:rsid w:val="00622DFF"/>
    <w:rsid w:val="0062325C"/>
    <w:rsid w:val="006235F2"/>
    <w:rsid w:val="0062360E"/>
    <w:rsid w:val="00624161"/>
    <w:rsid w:val="00624788"/>
    <w:rsid w:val="00625399"/>
    <w:rsid w:val="0062554F"/>
    <w:rsid w:val="0062578A"/>
    <w:rsid w:val="00625B34"/>
    <w:rsid w:val="00625EF0"/>
    <w:rsid w:val="006264C0"/>
    <w:rsid w:val="00626544"/>
    <w:rsid w:val="0062699B"/>
    <w:rsid w:val="00626AEE"/>
    <w:rsid w:val="00627147"/>
    <w:rsid w:val="00627903"/>
    <w:rsid w:val="006279FE"/>
    <w:rsid w:val="00630548"/>
    <w:rsid w:val="0063067A"/>
    <w:rsid w:val="00630D5F"/>
    <w:rsid w:val="00631701"/>
    <w:rsid w:val="00631EF6"/>
    <w:rsid w:val="0063213D"/>
    <w:rsid w:val="00632576"/>
    <w:rsid w:val="00632E94"/>
    <w:rsid w:val="00633676"/>
    <w:rsid w:val="0063382E"/>
    <w:rsid w:val="00633931"/>
    <w:rsid w:val="0063397E"/>
    <w:rsid w:val="00633D2E"/>
    <w:rsid w:val="00634357"/>
    <w:rsid w:val="006345BF"/>
    <w:rsid w:val="006345C5"/>
    <w:rsid w:val="0063464E"/>
    <w:rsid w:val="006347DA"/>
    <w:rsid w:val="00634D86"/>
    <w:rsid w:val="00634E17"/>
    <w:rsid w:val="006358CD"/>
    <w:rsid w:val="006359EA"/>
    <w:rsid w:val="00635D00"/>
    <w:rsid w:val="00636021"/>
    <w:rsid w:val="0063697A"/>
    <w:rsid w:val="00637367"/>
    <w:rsid w:val="00637441"/>
    <w:rsid w:val="0063779A"/>
    <w:rsid w:val="00637B26"/>
    <w:rsid w:val="00640913"/>
    <w:rsid w:val="00640CFF"/>
    <w:rsid w:val="00640FDF"/>
    <w:rsid w:val="006413C7"/>
    <w:rsid w:val="006419E7"/>
    <w:rsid w:val="00641BF2"/>
    <w:rsid w:val="00642390"/>
    <w:rsid w:val="006424D2"/>
    <w:rsid w:val="00642FA0"/>
    <w:rsid w:val="00642FEE"/>
    <w:rsid w:val="0064319A"/>
    <w:rsid w:val="0064359E"/>
    <w:rsid w:val="00643708"/>
    <w:rsid w:val="00643EA6"/>
    <w:rsid w:val="00644201"/>
    <w:rsid w:val="0064485C"/>
    <w:rsid w:val="00645581"/>
    <w:rsid w:val="00645603"/>
    <w:rsid w:val="00645FCF"/>
    <w:rsid w:val="006468C4"/>
    <w:rsid w:val="006469E1"/>
    <w:rsid w:val="00647339"/>
    <w:rsid w:val="00647A12"/>
    <w:rsid w:val="00650301"/>
    <w:rsid w:val="006505F6"/>
    <w:rsid w:val="0065128C"/>
    <w:rsid w:val="006513C1"/>
    <w:rsid w:val="00651574"/>
    <w:rsid w:val="00651C3F"/>
    <w:rsid w:val="00651C7E"/>
    <w:rsid w:val="00651F86"/>
    <w:rsid w:val="00652295"/>
    <w:rsid w:val="0065236A"/>
    <w:rsid w:val="0065237E"/>
    <w:rsid w:val="0065245E"/>
    <w:rsid w:val="00652881"/>
    <w:rsid w:val="00652981"/>
    <w:rsid w:val="006538D8"/>
    <w:rsid w:val="00653C31"/>
    <w:rsid w:val="006542A4"/>
    <w:rsid w:val="006554D7"/>
    <w:rsid w:val="0065575A"/>
    <w:rsid w:val="00655827"/>
    <w:rsid w:val="00655A22"/>
    <w:rsid w:val="00655ABF"/>
    <w:rsid w:val="00655F29"/>
    <w:rsid w:val="006564D4"/>
    <w:rsid w:val="00656699"/>
    <w:rsid w:val="00656B62"/>
    <w:rsid w:val="00656D1F"/>
    <w:rsid w:val="00656DF5"/>
    <w:rsid w:val="006570F6"/>
    <w:rsid w:val="0065725A"/>
    <w:rsid w:val="006576C6"/>
    <w:rsid w:val="00657F9D"/>
    <w:rsid w:val="006600DA"/>
    <w:rsid w:val="006610F6"/>
    <w:rsid w:val="006614D6"/>
    <w:rsid w:val="006617F8"/>
    <w:rsid w:val="00661C07"/>
    <w:rsid w:val="00662286"/>
    <w:rsid w:val="006623FF"/>
    <w:rsid w:val="006626DE"/>
    <w:rsid w:val="00662B51"/>
    <w:rsid w:val="00662EFB"/>
    <w:rsid w:val="006633D9"/>
    <w:rsid w:val="00663B4B"/>
    <w:rsid w:val="00663CBD"/>
    <w:rsid w:val="00663E87"/>
    <w:rsid w:val="006640B4"/>
    <w:rsid w:val="006641E0"/>
    <w:rsid w:val="00664910"/>
    <w:rsid w:val="00664A46"/>
    <w:rsid w:val="00664EC4"/>
    <w:rsid w:val="006656EA"/>
    <w:rsid w:val="0066593D"/>
    <w:rsid w:val="00665D39"/>
    <w:rsid w:val="006662BF"/>
    <w:rsid w:val="006664C2"/>
    <w:rsid w:val="006667CC"/>
    <w:rsid w:val="006668A0"/>
    <w:rsid w:val="006671B9"/>
    <w:rsid w:val="006673D1"/>
    <w:rsid w:val="006678E8"/>
    <w:rsid w:val="00667BAA"/>
    <w:rsid w:val="006708AE"/>
    <w:rsid w:val="00670DC9"/>
    <w:rsid w:val="00671388"/>
    <w:rsid w:val="00671408"/>
    <w:rsid w:val="006716B8"/>
    <w:rsid w:val="006716CD"/>
    <w:rsid w:val="00671740"/>
    <w:rsid w:val="0067196F"/>
    <w:rsid w:val="00671E61"/>
    <w:rsid w:val="006725D9"/>
    <w:rsid w:val="006727B5"/>
    <w:rsid w:val="00672A84"/>
    <w:rsid w:val="00672F6D"/>
    <w:rsid w:val="00673458"/>
    <w:rsid w:val="00673C17"/>
    <w:rsid w:val="0067426C"/>
    <w:rsid w:val="0067429E"/>
    <w:rsid w:val="00674554"/>
    <w:rsid w:val="00674AF1"/>
    <w:rsid w:val="00674CAC"/>
    <w:rsid w:val="00674DA4"/>
    <w:rsid w:val="006758AA"/>
    <w:rsid w:val="00675966"/>
    <w:rsid w:val="00676B3F"/>
    <w:rsid w:val="0067705B"/>
    <w:rsid w:val="0067742E"/>
    <w:rsid w:val="0067772D"/>
    <w:rsid w:val="00677A65"/>
    <w:rsid w:val="00680A89"/>
    <w:rsid w:val="00680C75"/>
    <w:rsid w:val="00680CE5"/>
    <w:rsid w:val="00680E90"/>
    <w:rsid w:val="0068149D"/>
    <w:rsid w:val="00682219"/>
    <w:rsid w:val="0068251F"/>
    <w:rsid w:val="006825FE"/>
    <w:rsid w:val="00683264"/>
    <w:rsid w:val="006833DA"/>
    <w:rsid w:val="006839CA"/>
    <w:rsid w:val="006841B3"/>
    <w:rsid w:val="00684DDD"/>
    <w:rsid w:val="00684FBB"/>
    <w:rsid w:val="006850FA"/>
    <w:rsid w:val="00685BDA"/>
    <w:rsid w:val="00685DC3"/>
    <w:rsid w:val="0068621F"/>
    <w:rsid w:val="00686416"/>
    <w:rsid w:val="0068651F"/>
    <w:rsid w:val="006866F3"/>
    <w:rsid w:val="00687254"/>
    <w:rsid w:val="00687364"/>
    <w:rsid w:val="00687483"/>
    <w:rsid w:val="0068758D"/>
    <w:rsid w:val="00687C5C"/>
    <w:rsid w:val="00690022"/>
    <w:rsid w:val="006900F6"/>
    <w:rsid w:val="00690E72"/>
    <w:rsid w:val="0069107E"/>
    <w:rsid w:val="006912BC"/>
    <w:rsid w:val="00691A99"/>
    <w:rsid w:val="00691E5E"/>
    <w:rsid w:val="00691EB8"/>
    <w:rsid w:val="0069270F"/>
    <w:rsid w:val="00692B06"/>
    <w:rsid w:val="00692E4B"/>
    <w:rsid w:val="00693461"/>
    <w:rsid w:val="00693BAD"/>
    <w:rsid w:val="00693EB8"/>
    <w:rsid w:val="006948AC"/>
    <w:rsid w:val="006948AE"/>
    <w:rsid w:val="006949F4"/>
    <w:rsid w:val="00694C7A"/>
    <w:rsid w:val="006957BA"/>
    <w:rsid w:val="006964A0"/>
    <w:rsid w:val="00697836"/>
    <w:rsid w:val="006A01AD"/>
    <w:rsid w:val="006A0345"/>
    <w:rsid w:val="006A04AB"/>
    <w:rsid w:val="006A058E"/>
    <w:rsid w:val="006A0BF4"/>
    <w:rsid w:val="006A0C13"/>
    <w:rsid w:val="006A0E02"/>
    <w:rsid w:val="006A13C1"/>
    <w:rsid w:val="006A13DC"/>
    <w:rsid w:val="006A1C14"/>
    <w:rsid w:val="006A1D08"/>
    <w:rsid w:val="006A1E29"/>
    <w:rsid w:val="006A2029"/>
    <w:rsid w:val="006A22FB"/>
    <w:rsid w:val="006A299E"/>
    <w:rsid w:val="006A2B1A"/>
    <w:rsid w:val="006A2D35"/>
    <w:rsid w:val="006A328A"/>
    <w:rsid w:val="006A3751"/>
    <w:rsid w:val="006A38C0"/>
    <w:rsid w:val="006A3C9A"/>
    <w:rsid w:val="006A3E31"/>
    <w:rsid w:val="006A4599"/>
    <w:rsid w:val="006A4C1C"/>
    <w:rsid w:val="006A4C70"/>
    <w:rsid w:val="006A4EF8"/>
    <w:rsid w:val="006A4F65"/>
    <w:rsid w:val="006A6239"/>
    <w:rsid w:val="006A6B8F"/>
    <w:rsid w:val="006A749A"/>
    <w:rsid w:val="006A754C"/>
    <w:rsid w:val="006A7B87"/>
    <w:rsid w:val="006A7DA0"/>
    <w:rsid w:val="006A7DEE"/>
    <w:rsid w:val="006B002E"/>
    <w:rsid w:val="006B0492"/>
    <w:rsid w:val="006B0584"/>
    <w:rsid w:val="006B085F"/>
    <w:rsid w:val="006B0CE5"/>
    <w:rsid w:val="006B0F9B"/>
    <w:rsid w:val="006B1202"/>
    <w:rsid w:val="006B1765"/>
    <w:rsid w:val="006B1AD1"/>
    <w:rsid w:val="006B1B3A"/>
    <w:rsid w:val="006B28BF"/>
    <w:rsid w:val="006B29C9"/>
    <w:rsid w:val="006B3C45"/>
    <w:rsid w:val="006B3ED5"/>
    <w:rsid w:val="006B3F65"/>
    <w:rsid w:val="006B4078"/>
    <w:rsid w:val="006B440A"/>
    <w:rsid w:val="006B4D75"/>
    <w:rsid w:val="006B5B82"/>
    <w:rsid w:val="006B6AF1"/>
    <w:rsid w:val="006B6F8F"/>
    <w:rsid w:val="006B6FFC"/>
    <w:rsid w:val="006B70B2"/>
    <w:rsid w:val="006B7431"/>
    <w:rsid w:val="006B7558"/>
    <w:rsid w:val="006B7786"/>
    <w:rsid w:val="006B7B8F"/>
    <w:rsid w:val="006C0037"/>
    <w:rsid w:val="006C0429"/>
    <w:rsid w:val="006C05E7"/>
    <w:rsid w:val="006C0C61"/>
    <w:rsid w:val="006C0CF7"/>
    <w:rsid w:val="006C1404"/>
    <w:rsid w:val="006C1971"/>
    <w:rsid w:val="006C201D"/>
    <w:rsid w:val="006C21DA"/>
    <w:rsid w:val="006C2359"/>
    <w:rsid w:val="006C2830"/>
    <w:rsid w:val="006C2D19"/>
    <w:rsid w:val="006C35BF"/>
    <w:rsid w:val="006C37D8"/>
    <w:rsid w:val="006C3A64"/>
    <w:rsid w:val="006C3E1C"/>
    <w:rsid w:val="006C3F64"/>
    <w:rsid w:val="006C4266"/>
    <w:rsid w:val="006C46AA"/>
    <w:rsid w:val="006C56B5"/>
    <w:rsid w:val="006C6862"/>
    <w:rsid w:val="006C69DE"/>
    <w:rsid w:val="006C6A6C"/>
    <w:rsid w:val="006C6C4A"/>
    <w:rsid w:val="006C6E52"/>
    <w:rsid w:val="006C7EFF"/>
    <w:rsid w:val="006D01DF"/>
    <w:rsid w:val="006D095E"/>
    <w:rsid w:val="006D0ACA"/>
    <w:rsid w:val="006D0BBC"/>
    <w:rsid w:val="006D1111"/>
    <w:rsid w:val="006D1346"/>
    <w:rsid w:val="006D18D3"/>
    <w:rsid w:val="006D1B17"/>
    <w:rsid w:val="006D1C49"/>
    <w:rsid w:val="006D20B7"/>
    <w:rsid w:val="006D2711"/>
    <w:rsid w:val="006D325C"/>
    <w:rsid w:val="006D34B2"/>
    <w:rsid w:val="006D3596"/>
    <w:rsid w:val="006D39D6"/>
    <w:rsid w:val="006D3C80"/>
    <w:rsid w:val="006D3FD6"/>
    <w:rsid w:val="006D40D8"/>
    <w:rsid w:val="006D46B9"/>
    <w:rsid w:val="006D4D3B"/>
    <w:rsid w:val="006D54C8"/>
    <w:rsid w:val="006D5E8E"/>
    <w:rsid w:val="006D60D5"/>
    <w:rsid w:val="006D646A"/>
    <w:rsid w:val="006D6F92"/>
    <w:rsid w:val="006D7017"/>
    <w:rsid w:val="006D7061"/>
    <w:rsid w:val="006D72D7"/>
    <w:rsid w:val="006D7302"/>
    <w:rsid w:val="006D74F8"/>
    <w:rsid w:val="006D7509"/>
    <w:rsid w:val="006D7725"/>
    <w:rsid w:val="006D7DBF"/>
    <w:rsid w:val="006E0587"/>
    <w:rsid w:val="006E0970"/>
    <w:rsid w:val="006E12C2"/>
    <w:rsid w:val="006E132F"/>
    <w:rsid w:val="006E16A3"/>
    <w:rsid w:val="006E170B"/>
    <w:rsid w:val="006E17FB"/>
    <w:rsid w:val="006E185D"/>
    <w:rsid w:val="006E206B"/>
    <w:rsid w:val="006E2109"/>
    <w:rsid w:val="006E28FD"/>
    <w:rsid w:val="006E2A4E"/>
    <w:rsid w:val="006E323D"/>
    <w:rsid w:val="006E3340"/>
    <w:rsid w:val="006E374E"/>
    <w:rsid w:val="006E3A88"/>
    <w:rsid w:val="006E3DD8"/>
    <w:rsid w:val="006E42C3"/>
    <w:rsid w:val="006E4486"/>
    <w:rsid w:val="006E45DD"/>
    <w:rsid w:val="006E4916"/>
    <w:rsid w:val="006E4B2D"/>
    <w:rsid w:val="006E5D7D"/>
    <w:rsid w:val="006E6377"/>
    <w:rsid w:val="006E65F0"/>
    <w:rsid w:val="006E6C4C"/>
    <w:rsid w:val="006E7845"/>
    <w:rsid w:val="006E7B31"/>
    <w:rsid w:val="006E7E85"/>
    <w:rsid w:val="006F034A"/>
    <w:rsid w:val="006F08B7"/>
    <w:rsid w:val="006F0969"/>
    <w:rsid w:val="006F0CAB"/>
    <w:rsid w:val="006F0F5A"/>
    <w:rsid w:val="006F15B5"/>
    <w:rsid w:val="006F16F8"/>
    <w:rsid w:val="006F252B"/>
    <w:rsid w:val="006F286F"/>
    <w:rsid w:val="006F29C1"/>
    <w:rsid w:val="006F2B49"/>
    <w:rsid w:val="006F2F32"/>
    <w:rsid w:val="006F2F44"/>
    <w:rsid w:val="006F4231"/>
    <w:rsid w:val="006F45A5"/>
    <w:rsid w:val="006F462E"/>
    <w:rsid w:val="006F471A"/>
    <w:rsid w:val="006F4DD9"/>
    <w:rsid w:val="006F503B"/>
    <w:rsid w:val="006F53D6"/>
    <w:rsid w:val="006F548E"/>
    <w:rsid w:val="006F5A25"/>
    <w:rsid w:val="006F64B5"/>
    <w:rsid w:val="006F6AA1"/>
    <w:rsid w:val="006F75D8"/>
    <w:rsid w:val="007005DA"/>
    <w:rsid w:val="00700663"/>
    <w:rsid w:val="007009A3"/>
    <w:rsid w:val="00700A29"/>
    <w:rsid w:val="007016BD"/>
    <w:rsid w:val="00701F1A"/>
    <w:rsid w:val="0070207E"/>
    <w:rsid w:val="00702435"/>
    <w:rsid w:val="0070289E"/>
    <w:rsid w:val="00702C32"/>
    <w:rsid w:val="00702E60"/>
    <w:rsid w:val="00702E84"/>
    <w:rsid w:val="00702EC2"/>
    <w:rsid w:val="007030D7"/>
    <w:rsid w:val="00703175"/>
    <w:rsid w:val="00703441"/>
    <w:rsid w:val="00703493"/>
    <w:rsid w:val="00703710"/>
    <w:rsid w:val="00703A96"/>
    <w:rsid w:val="00703B1E"/>
    <w:rsid w:val="007044AF"/>
    <w:rsid w:val="00704D46"/>
    <w:rsid w:val="00704FDE"/>
    <w:rsid w:val="0070527C"/>
    <w:rsid w:val="007058B5"/>
    <w:rsid w:val="00705ED6"/>
    <w:rsid w:val="007063FF"/>
    <w:rsid w:val="00706AB8"/>
    <w:rsid w:val="00706BA4"/>
    <w:rsid w:val="00706C1A"/>
    <w:rsid w:val="00706D34"/>
    <w:rsid w:val="00706FAE"/>
    <w:rsid w:val="00707025"/>
    <w:rsid w:val="00707152"/>
    <w:rsid w:val="007072AC"/>
    <w:rsid w:val="007077E9"/>
    <w:rsid w:val="007100EE"/>
    <w:rsid w:val="00710208"/>
    <w:rsid w:val="00710990"/>
    <w:rsid w:val="0071118C"/>
    <w:rsid w:val="00711EC3"/>
    <w:rsid w:val="007126F7"/>
    <w:rsid w:val="00713294"/>
    <w:rsid w:val="007136EB"/>
    <w:rsid w:val="007137FE"/>
    <w:rsid w:val="00713FAD"/>
    <w:rsid w:val="007146BB"/>
    <w:rsid w:val="00715125"/>
    <w:rsid w:val="00715222"/>
    <w:rsid w:val="00715C73"/>
    <w:rsid w:val="00715F1E"/>
    <w:rsid w:val="0071617F"/>
    <w:rsid w:val="00716182"/>
    <w:rsid w:val="00716AAD"/>
    <w:rsid w:val="00716F16"/>
    <w:rsid w:val="0071762D"/>
    <w:rsid w:val="00717A6F"/>
    <w:rsid w:val="00717E9A"/>
    <w:rsid w:val="00720270"/>
    <w:rsid w:val="0072031C"/>
    <w:rsid w:val="007209D4"/>
    <w:rsid w:val="007211E3"/>
    <w:rsid w:val="007217E2"/>
    <w:rsid w:val="0072196C"/>
    <w:rsid w:val="0072230D"/>
    <w:rsid w:val="007228A8"/>
    <w:rsid w:val="00722BAB"/>
    <w:rsid w:val="00722BD3"/>
    <w:rsid w:val="007238A7"/>
    <w:rsid w:val="00723B66"/>
    <w:rsid w:val="00723F6A"/>
    <w:rsid w:val="0072432E"/>
    <w:rsid w:val="007245F7"/>
    <w:rsid w:val="00724B00"/>
    <w:rsid w:val="00724C3E"/>
    <w:rsid w:val="0072524B"/>
    <w:rsid w:val="0072644E"/>
    <w:rsid w:val="00726933"/>
    <w:rsid w:val="00726C3A"/>
    <w:rsid w:val="00726FE0"/>
    <w:rsid w:val="00727CBE"/>
    <w:rsid w:val="00727E8B"/>
    <w:rsid w:val="007303FB"/>
    <w:rsid w:val="0073069C"/>
    <w:rsid w:val="00730F94"/>
    <w:rsid w:val="00731136"/>
    <w:rsid w:val="007315C1"/>
    <w:rsid w:val="00731826"/>
    <w:rsid w:val="0073218E"/>
    <w:rsid w:val="00732222"/>
    <w:rsid w:val="00732463"/>
    <w:rsid w:val="0073247D"/>
    <w:rsid w:val="00732FF4"/>
    <w:rsid w:val="00733384"/>
    <w:rsid w:val="0073364A"/>
    <w:rsid w:val="00733CE1"/>
    <w:rsid w:val="00733E7F"/>
    <w:rsid w:val="00734F31"/>
    <w:rsid w:val="00734FC9"/>
    <w:rsid w:val="0073508D"/>
    <w:rsid w:val="007358F5"/>
    <w:rsid w:val="007359FB"/>
    <w:rsid w:val="00735A56"/>
    <w:rsid w:val="00735EE0"/>
    <w:rsid w:val="00735F3B"/>
    <w:rsid w:val="007360F5"/>
    <w:rsid w:val="00736369"/>
    <w:rsid w:val="00736551"/>
    <w:rsid w:val="0073711E"/>
    <w:rsid w:val="00737598"/>
    <w:rsid w:val="007379C0"/>
    <w:rsid w:val="00737A4A"/>
    <w:rsid w:val="007400F7"/>
    <w:rsid w:val="007402D1"/>
    <w:rsid w:val="007403D4"/>
    <w:rsid w:val="0074118B"/>
    <w:rsid w:val="0074133B"/>
    <w:rsid w:val="007413E7"/>
    <w:rsid w:val="00741576"/>
    <w:rsid w:val="00741AEE"/>
    <w:rsid w:val="00741F10"/>
    <w:rsid w:val="00741F93"/>
    <w:rsid w:val="00742295"/>
    <w:rsid w:val="007424E9"/>
    <w:rsid w:val="00744106"/>
    <w:rsid w:val="00744794"/>
    <w:rsid w:val="00744A38"/>
    <w:rsid w:val="007454BF"/>
    <w:rsid w:val="00745A90"/>
    <w:rsid w:val="00745AE2"/>
    <w:rsid w:val="00745AF7"/>
    <w:rsid w:val="00745E62"/>
    <w:rsid w:val="007460A0"/>
    <w:rsid w:val="007469DA"/>
    <w:rsid w:val="00746EF9"/>
    <w:rsid w:val="00746F70"/>
    <w:rsid w:val="0074747A"/>
    <w:rsid w:val="00747884"/>
    <w:rsid w:val="00747B85"/>
    <w:rsid w:val="00747DF0"/>
    <w:rsid w:val="0075001C"/>
    <w:rsid w:val="00750555"/>
    <w:rsid w:val="00750D56"/>
    <w:rsid w:val="00750F52"/>
    <w:rsid w:val="00750F92"/>
    <w:rsid w:val="00752198"/>
    <w:rsid w:val="007522E8"/>
    <w:rsid w:val="007524A7"/>
    <w:rsid w:val="007527D8"/>
    <w:rsid w:val="007528C6"/>
    <w:rsid w:val="007534BA"/>
    <w:rsid w:val="00754486"/>
    <w:rsid w:val="00754565"/>
    <w:rsid w:val="007549CD"/>
    <w:rsid w:val="007550E0"/>
    <w:rsid w:val="007556A3"/>
    <w:rsid w:val="007556E2"/>
    <w:rsid w:val="007558BB"/>
    <w:rsid w:val="00755998"/>
    <w:rsid w:val="00755D06"/>
    <w:rsid w:val="00755E72"/>
    <w:rsid w:val="00756209"/>
    <w:rsid w:val="0075636E"/>
    <w:rsid w:val="00756A57"/>
    <w:rsid w:val="00756B84"/>
    <w:rsid w:val="00756BF8"/>
    <w:rsid w:val="00756E5B"/>
    <w:rsid w:val="0075759A"/>
    <w:rsid w:val="00757B85"/>
    <w:rsid w:val="00757D7B"/>
    <w:rsid w:val="00757E90"/>
    <w:rsid w:val="00757EB6"/>
    <w:rsid w:val="00757F45"/>
    <w:rsid w:val="00757F4D"/>
    <w:rsid w:val="00760179"/>
    <w:rsid w:val="00760838"/>
    <w:rsid w:val="00760CCE"/>
    <w:rsid w:val="0076104E"/>
    <w:rsid w:val="00761962"/>
    <w:rsid w:val="007619ED"/>
    <w:rsid w:val="007621D9"/>
    <w:rsid w:val="00762A71"/>
    <w:rsid w:val="00762F9A"/>
    <w:rsid w:val="00762FCD"/>
    <w:rsid w:val="007632CD"/>
    <w:rsid w:val="007637E3"/>
    <w:rsid w:val="007637E6"/>
    <w:rsid w:val="00763B68"/>
    <w:rsid w:val="00763B69"/>
    <w:rsid w:val="0076433E"/>
    <w:rsid w:val="00764386"/>
    <w:rsid w:val="00764462"/>
    <w:rsid w:val="007648AF"/>
    <w:rsid w:val="00764992"/>
    <w:rsid w:val="00764B0C"/>
    <w:rsid w:val="007651E4"/>
    <w:rsid w:val="0076524F"/>
    <w:rsid w:val="0076535C"/>
    <w:rsid w:val="00765438"/>
    <w:rsid w:val="0076599D"/>
    <w:rsid w:val="00765A82"/>
    <w:rsid w:val="00765E70"/>
    <w:rsid w:val="0076636A"/>
    <w:rsid w:val="007663EC"/>
    <w:rsid w:val="00766E0A"/>
    <w:rsid w:val="00766E16"/>
    <w:rsid w:val="00767056"/>
    <w:rsid w:val="007676BC"/>
    <w:rsid w:val="007677F2"/>
    <w:rsid w:val="007679B7"/>
    <w:rsid w:val="007705AE"/>
    <w:rsid w:val="0077075D"/>
    <w:rsid w:val="00770EBF"/>
    <w:rsid w:val="007718DB"/>
    <w:rsid w:val="00771A97"/>
    <w:rsid w:val="00771CD0"/>
    <w:rsid w:val="00772948"/>
    <w:rsid w:val="007731FF"/>
    <w:rsid w:val="007738C3"/>
    <w:rsid w:val="00773EBB"/>
    <w:rsid w:val="00775152"/>
    <w:rsid w:val="0077564F"/>
    <w:rsid w:val="0077598C"/>
    <w:rsid w:val="00775DAE"/>
    <w:rsid w:val="00776116"/>
    <w:rsid w:val="0077613C"/>
    <w:rsid w:val="007763E0"/>
    <w:rsid w:val="00777006"/>
    <w:rsid w:val="00777371"/>
    <w:rsid w:val="00777454"/>
    <w:rsid w:val="00777DD6"/>
    <w:rsid w:val="0078019C"/>
    <w:rsid w:val="007801E4"/>
    <w:rsid w:val="00780945"/>
    <w:rsid w:val="007814B1"/>
    <w:rsid w:val="00781DD6"/>
    <w:rsid w:val="00781F67"/>
    <w:rsid w:val="007821AF"/>
    <w:rsid w:val="007825A1"/>
    <w:rsid w:val="00782A72"/>
    <w:rsid w:val="00782AE1"/>
    <w:rsid w:val="00782BED"/>
    <w:rsid w:val="00783031"/>
    <w:rsid w:val="00783416"/>
    <w:rsid w:val="00783654"/>
    <w:rsid w:val="00783E95"/>
    <w:rsid w:val="007841C9"/>
    <w:rsid w:val="00784B44"/>
    <w:rsid w:val="00784CD5"/>
    <w:rsid w:val="00784EC3"/>
    <w:rsid w:val="00785964"/>
    <w:rsid w:val="00785975"/>
    <w:rsid w:val="00785A96"/>
    <w:rsid w:val="00785ACC"/>
    <w:rsid w:val="0078625C"/>
    <w:rsid w:val="00786C01"/>
    <w:rsid w:val="00786C76"/>
    <w:rsid w:val="0078770C"/>
    <w:rsid w:val="00787A71"/>
    <w:rsid w:val="00787D0A"/>
    <w:rsid w:val="00787DE9"/>
    <w:rsid w:val="007903B4"/>
    <w:rsid w:val="0079042D"/>
    <w:rsid w:val="00790D8C"/>
    <w:rsid w:val="00791096"/>
    <w:rsid w:val="00791168"/>
    <w:rsid w:val="0079122C"/>
    <w:rsid w:val="00791312"/>
    <w:rsid w:val="00791569"/>
    <w:rsid w:val="00791887"/>
    <w:rsid w:val="00791DC4"/>
    <w:rsid w:val="00791E69"/>
    <w:rsid w:val="007922A3"/>
    <w:rsid w:val="00792589"/>
    <w:rsid w:val="00792A8D"/>
    <w:rsid w:val="00792AA8"/>
    <w:rsid w:val="0079317B"/>
    <w:rsid w:val="007932BB"/>
    <w:rsid w:val="00793322"/>
    <w:rsid w:val="00793464"/>
    <w:rsid w:val="007934D7"/>
    <w:rsid w:val="00793E49"/>
    <w:rsid w:val="00793FB6"/>
    <w:rsid w:val="00793FCE"/>
    <w:rsid w:val="00794544"/>
    <w:rsid w:val="0079474E"/>
    <w:rsid w:val="00794ABB"/>
    <w:rsid w:val="00794F36"/>
    <w:rsid w:val="00794FC8"/>
    <w:rsid w:val="0079516F"/>
    <w:rsid w:val="00795248"/>
    <w:rsid w:val="00795EDD"/>
    <w:rsid w:val="00796188"/>
    <w:rsid w:val="0079633D"/>
    <w:rsid w:val="00796617"/>
    <w:rsid w:val="00796E9A"/>
    <w:rsid w:val="007975B0"/>
    <w:rsid w:val="00797738"/>
    <w:rsid w:val="007A0285"/>
    <w:rsid w:val="007A0FD5"/>
    <w:rsid w:val="007A1271"/>
    <w:rsid w:val="007A1316"/>
    <w:rsid w:val="007A19FF"/>
    <w:rsid w:val="007A1C1E"/>
    <w:rsid w:val="007A1F14"/>
    <w:rsid w:val="007A2041"/>
    <w:rsid w:val="007A2591"/>
    <w:rsid w:val="007A27E0"/>
    <w:rsid w:val="007A2A69"/>
    <w:rsid w:val="007A2D18"/>
    <w:rsid w:val="007A3798"/>
    <w:rsid w:val="007A3E30"/>
    <w:rsid w:val="007A4415"/>
    <w:rsid w:val="007A474B"/>
    <w:rsid w:val="007A4D29"/>
    <w:rsid w:val="007A4F45"/>
    <w:rsid w:val="007A528F"/>
    <w:rsid w:val="007A56B7"/>
    <w:rsid w:val="007A5D50"/>
    <w:rsid w:val="007A6251"/>
    <w:rsid w:val="007A726D"/>
    <w:rsid w:val="007A7440"/>
    <w:rsid w:val="007A75AA"/>
    <w:rsid w:val="007A774E"/>
    <w:rsid w:val="007A799F"/>
    <w:rsid w:val="007A7B49"/>
    <w:rsid w:val="007A7BDB"/>
    <w:rsid w:val="007A7FAB"/>
    <w:rsid w:val="007B0079"/>
    <w:rsid w:val="007B0913"/>
    <w:rsid w:val="007B0F2A"/>
    <w:rsid w:val="007B24C3"/>
    <w:rsid w:val="007B2898"/>
    <w:rsid w:val="007B28D9"/>
    <w:rsid w:val="007B2B57"/>
    <w:rsid w:val="007B305B"/>
    <w:rsid w:val="007B3224"/>
    <w:rsid w:val="007B361D"/>
    <w:rsid w:val="007B3E91"/>
    <w:rsid w:val="007B43F1"/>
    <w:rsid w:val="007B43FF"/>
    <w:rsid w:val="007B4B74"/>
    <w:rsid w:val="007B4C9D"/>
    <w:rsid w:val="007B4ED6"/>
    <w:rsid w:val="007B5F30"/>
    <w:rsid w:val="007B6E3F"/>
    <w:rsid w:val="007B6F74"/>
    <w:rsid w:val="007B7242"/>
    <w:rsid w:val="007B7880"/>
    <w:rsid w:val="007C04E1"/>
    <w:rsid w:val="007C05E6"/>
    <w:rsid w:val="007C05F2"/>
    <w:rsid w:val="007C0629"/>
    <w:rsid w:val="007C09DF"/>
    <w:rsid w:val="007C1154"/>
    <w:rsid w:val="007C1955"/>
    <w:rsid w:val="007C220C"/>
    <w:rsid w:val="007C336D"/>
    <w:rsid w:val="007C34ED"/>
    <w:rsid w:val="007C355E"/>
    <w:rsid w:val="007C3691"/>
    <w:rsid w:val="007C3841"/>
    <w:rsid w:val="007C39C2"/>
    <w:rsid w:val="007C3BA2"/>
    <w:rsid w:val="007C3D76"/>
    <w:rsid w:val="007C40B2"/>
    <w:rsid w:val="007C51D2"/>
    <w:rsid w:val="007C528C"/>
    <w:rsid w:val="007C55DC"/>
    <w:rsid w:val="007C5CEC"/>
    <w:rsid w:val="007C68AF"/>
    <w:rsid w:val="007C6A9E"/>
    <w:rsid w:val="007C6C92"/>
    <w:rsid w:val="007C6E53"/>
    <w:rsid w:val="007C7413"/>
    <w:rsid w:val="007C765D"/>
    <w:rsid w:val="007C7E2F"/>
    <w:rsid w:val="007C7E86"/>
    <w:rsid w:val="007D0189"/>
    <w:rsid w:val="007D0D99"/>
    <w:rsid w:val="007D0E9E"/>
    <w:rsid w:val="007D10A8"/>
    <w:rsid w:val="007D115B"/>
    <w:rsid w:val="007D1246"/>
    <w:rsid w:val="007D19AB"/>
    <w:rsid w:val="007D1A70"/>
    <w:rsid w:val="007D1DED"/>
    <w:rsid w:val="007D22B6"/>
    <w:rsid w:val="007D308A"/>
    <w:rsid w:val="007D30EC"/>
    <w:rsid w:val="007D352D"/>
    <w:rsid w:val="007D38B1"/>
    <w:rsid w:val="007D482A"/>
    <w:rsid w:val="007D6316"/>
    <w:rsid w:val="007D69F2"/>
    <w:rsid w:val="007D6D61"/>
    <w:rsid w:val="007D740F"/>
    <w:rsid w:val="007D7A1D"/>
    <w:rsid w:val="007D7D82"/>
    <w:rsid w:val="007E022E"/>
    <w:rsid w:val="007E1294"/>
    <w:rsid w:val="007E1A66"/>
    <w:rsid w:val="007E20E1"/>
    <w:rsid w:val="007E244D"/>
    <w:rsid w:val="007E24E8"/>
    <w:rsid w:val="007E2BBA"/>
    <w:rsid w:val="007E2C8C"/>
    <w:rsid w:val="007E3D32"/>
    <w:rsid w:val="007E4232"/>
    <w:rsid w:val="007E455D"/>
    <w:rsid w:val="007E49A2"/>
    <w:rsid w:val="007E4B5A"/>
    <w:rsid w:val="007E4FAB"/>
    <w:rsid w:val="007E5261"/>
    <w:rsid w:val="007E56FA"/>
    <w:rsid w:val="007E73FE"/>
    <w:rsid w:val="007E74C7"/>
    <w:rsid w:val="007E7563"/>
    <w:rsid w:val="007E7D46"/>
    <w:rsid w:val="007F02E1"/>
    <w:rsid w:val="007F0648"/>
    <w:rsid w:val="007F0A29"/>
    <w:rsid w:val="007F10B6"/>
    <w:rsid w:val="007F13A2"/>
    <w:rsid w:val="007F159D"/>
    <w:rsid w:val="007F17FB"/>
    <w:rsid w:val="007F320C"/>
    <w:rsid w:val="007F3372"/>
    <w:rsid w:val="007F35EB"/>
    <w:rsid w:val="007F388A"/>
    <w:rsid w:val="007F3DA6"/>
    <w:rsid w:val="007F4235"/>
    <w:rsid w:val="007F472F"/>
    <w:rsid w:val="007F4735"/>
    <w:rsid w:val="007F4E2D"/>
    <w:rsid w:val="007F4E59"/>
    <w:rsid w:val="007F517D"/>
    <w:rsid w:val="007F58D9"/>
    <w:rsid w:val="007F5B97"/>
    <w:rsid w:val="007F669B"/>
    <w:rsid w:val="007F73DD"/>
    <w:rsid w:val="007F74EC"/>
    <w:rsid w:val="007F7936"/>
    <w:rsid w:val="007F79DB"/>
    <w:rsid w:val="00800206"/>
    <w:rsid w:val="0080028F"/>
    <w:rsid w:val="00800483"/>
    <w:rsid w:val="00800BA0"/>
    <w:rsid w:val="008013B0"/>
    <w:rsid w:val="008015A0"/>
    <w:rsid w:val="00801D37"/>
    <w:rsid w:val="00801EBC"/>
    <w:rsid w:val="00802841"/>
    <w:rsid w:val="00802A02"/>
    <w:rsid w:val="00803499"/>
    <w:rsid w:val="00803D35"/>
    <w:rsid w:val="00803F28"/>
    <w:rsid w:val="00803FA8"/>
    <w:rsid w:val="00803FFD"/>
    <w:rsid w:val="008047FA"/>
    <w:rsid w:val="00804D33"/>
    <w:rsid w:val="008066A7"/>
    <w:rsid w:val="00806B14"/>
    <w:rsid w:val="00806E16"/>
    <w:rsid w:val="0080702A"/>
    <w:rsid w:val="008074F0"/>
    <w:rsid w:val="00807BA8"/>
    <w:rsid w:val="00810B7C"/>
    <w:rsid w:val="00811965"/>
    <w:rsid w:val="00811F85"/>
    <w:rsid w:val="008133EE"/>
    <w:rsid w:val="0081342E"/>
    <w:rsid w:val="00813736"/>
    <w:rsid w:val="008142C4"/>
    <w:rsid w:val="00814340"/>
    <w:rsid w:val="008143DA"/>
    <w:rsid w:val="00814F0E"/>
    <w:rsid w:val="008156A9"/>
    <w:rsid w:val="00815B84"/>
    <w:rsid w:val="00815F3C"/>
    <w:rsid w:val="008164B1"/>
    <w:rsid w:val="008166C4"/>
    <w:rsid w:val="008169C1"/>
    <w:rsid w:val="00817E51"/>
    <w:rsid w:val="00820076"/>
    <w:rsid w:val="00820150"/>
    <w:rsid w:val="008202E5"/>
    <w:rsid w:val="00820530"/>
    <w:rsid w:val="008205A1"/>
    <w:rsid w:val="00820A05"/>
    <w:rsid w:val="00821587"/>
    <w:rsid w:val="008219B0"/>
    <w:rsid w:val="00821B47"/>
    <w:rsid w:val="00821BF4"/>
    <w:rsid w:val="00821CD6"/>
    <w:rsid w:val="00821E6D"/>
    <w:rsid w:val="00822463"/>
    <w:rsid w:val="008229A9"/>
    <w:rsid w:val="008229CA"/>
    <w:rsid w:val="00822FFE"/>
    <w:rsid w:val="00823111"/>
    <w:rsid w:val="008231CA"/>
    <w:rsid w:val="008233D4"/>
    <w:rsid w:val="00823CA2"/>
    <w:rsid w:val="008244F6"/>
    <w:rsid w:val="008246A2"/>
    <w:rsid w:val="008259A9"/>
    <w:rsid w:val="00825B0B"/>
    <w:rsid w:val="008266C3"/>
    <w:rsid w:val="00826771"/>
    <w:rsid w:val="00826832"/>
    <w:rsid w:val="00826A0A"/>
    <w:rsid w:val="00826B44"/>
    <w:rsid w:val="00826D0D"/>
    <w:rsid w:val="008271A8"/>
    <w:rsid w:val="008272BE"/>
    <w:rsid w:val="0082748F"/>
    <w:rsid w:val="0082786F"/>
    <w:rsid w:val="00827908"/>
    <w:rsid w:val="00827D6B"/>
    <w:rsid w:val="00827DFB"/>
    <w:rsid w:val="00830129"/>
    <w:rsid w:val="008305E3"/>
    <w:rsid w:val="008312E7"/>
    <w:rsid w:val="00831499"/>
    <w:rsid w:val="008315B4"/>
    <w:rsid w:val="0083199E"/>
    <w:rsid w:val="00831D79"/>
    <w:rsid w:val="0083200A"/>
    <w:rsid w:val="008324B9"/>
    <w:rsid w:val="008324DC"/>
    <w:rsid w:val="008324E8"/>
    <w:rsid w:val="008327EB"/>
    <w:rsid w:val="008331BD"/>
    <w:rsid w:val="0083322F"/>
    <w:rsid w:val="0083362D"/>
    <w:rsid w:val="00834863"/>
    <w:rsid w:val="00834D7B"/>
    <w:rsid w:val="00835284"/>
    <w:rsid w:val="0083794A"/>
    <w:rsid w:val="00837AB5"/>
    <w:rsid w:val="00837B53"/>
    <w:rsid w:val="00840073"/>
    <w:rsid w:val="00840297"/>
    <w:rsid w:val="00840335"/>
    <w:rsid w:val="00840388"/>
    <w:rsid w:val="00841410"/>
    <w:rsid w:val="00841618"/>
    <w:rsid w:val="008419FB"/>
    <w:rsid w:val="00842CB4"/>
    <w:rsid w:val="0084304A"/>
    <w:rsid w:val="00843330"/>
    <w:rsid w:val="008435CB"/>
    <w:rsid w:val="008439BF"/>
    <w:rsid w:val="00843CB5"/>
    <w:rsid w:val="00843DC4"/>
    <w:rsid w:val="00844683"/>
    <w:rsid w:val="00844698"/>
    <w:rsid w:val="008453DF"/>
    <w:rsid w:val="00845CF4"/>
    <w:rsid w:val="00846445"/>
    <w:rsid w:val="0084649C"/>
    <w:rsid w:val="00846752"/>
    <w:rsid w:val="00846F60"/>
    <w:rsid w:val="008478B8"/>
    <w:rsid w:val="00847DBB"/>
    <w:rsid w:val="00847E83"/>
    <w:rsid w:val="0085049F"/>
    <w:rsid w:val="0085055B"/>
    <w:rsid w:val="00850ADF"/>
    <w:rsid w:val="00850C7A"/>
    <w:rsid w:val="00850CBC"/>
    <w:rsid w:val="00850DE6"/>
    <w:rsid w:val="00850FB1"/>
    <w:rsid w:val="008510BB"/>
    <w:rsid w:val="00852AA6"/>
    <w:rsid w:val="008535D8"/>
    <w:rsid w:val="008535FC"/>
    <w:rsid w:val="00853B66"/>
    <w:rsid w:val="00854384"/>
    <w:rsid w:val="00854446"/>
    <w:rsid w:val="008548C6"/>
    <w:rsid w:val="008549F7"/>
    <w:rsid w:val="00854F0E"/>
    <w:rsid w:val="0085527C"/>
    <w:rsid w:val="008552CC"/>
    <w:rsid w:val="008557E1"/>
    <w:rsid w:val="008557F5"/>
    <w:rsid w:val="00855A36"/>
    <w:rsid w:val="00855DA8"/>
    <w:rsid w:val="008564D9"/>
    <w:rsid w:val="008567C9"/>
    <w:rsid w:val="00857451"/>
    <w:rsid w:val="008575C7"/>
    <w:rsid w:val="00857845"/>
    <w:rsid w:val="008601EF"/>
    <w:rsid w:val="008602BD"/>
    <w:rsid w:val="0086033A"/>
    <w:rsid w:val="0086041C"/>
    <w:rsid w:val="00860C36"/>
    <w:rsid w:val="00860C77"/>
    <w:rsid w:val="00862214"/>
    <w:rsid w:val="00863055"/>
    <w:rsid w:val="00863294"/>
    <w:rsid w:val="00863445"/>
    <w:rsid w:val="008636AF"/>
    <w:rsid w:val="00863B44"/>
    <w:rsid w:val="00863E86"/>
    <w:rsid w:val="0086417E"/>
    <w:rsid w:val="008653C0"/>
    <w:rsid w:val="00865652"/>
    <w:rsid w:val="008657C3"/>
    <w:rsid w:val="00865F74"/>
    <w:rsid w:val="00866224"/>
    <w:rsid w:val="008662F6"/>
    <w:rsid w:val="008664A9"/>
    <w:rsid w:val="008669EC"/>
    <w:rsid w:val="00866BC9"/>
    <w:rsid w:val="008675CF"/>
    <w:rsid w:val="00867757"/>
    <w:rsid w:val="0086775F"/>
    <w:rsid w:val="00870762"/>
    <w:rsid w:val="008708E0"/>
    <w:rsid w:val="00870B23"/>
    <w:rsid w:val="00870C8C"/>
    <w:rsid w:val="0087126F"/>
    <w:rsid w:val="00871476"/>
    <w:rsid w:val="0087162B"/>
    <w:rsid w:val="00871D0D"/>
    <w:rsid w:val="0087213C"/>
    <w:rsid w:val="00872311"/>
    <w:rsid w:val="0087282C"/>
    <w:rsid w:val="00872929"/>
    <w:rsid w:val="00872932"/>
    <w:rsid w:val="00872C68"/>
    <w:rsid w:val="0087344F"/>
    <w:rsid w:val="00873484"/>
    <w:rsid w:val="00873660"/>
    <w:rsid w:val="00873B81"/>
    <w:rsid w:val="00873BB4"/>
    <w:rsid w:val="00873FC1"/>
    <w:rsid w:val="008751D8"/>
    <w:rsid w:val="0087527A"/>
    <w:rsid w:val="0087541D"/>
    <w:rsid w:val="008762A6"/>
    <w:rsid w:val="00876607"/>
    <w:rsid w:val="00876A64"/>
    <w:rsid w:val="00876B8F"/>
    <w:rsid w:val="00876EA0"/>
    <w:rsid w:val="00877FE7"/>
    <w:rsid w:val="0088061C"/>
    <w:rsid w:val="0088065A"/>
    <w:rsid w:val="0088073B"/>
    <w:rsid w:val="00880966"/>
    <w:rsid w:val="00880DCC"/>
    <w:rsid w:val="00881712"/>
    <w:rsid w:val="00881780"/>
    <w:rsid w:val="00881D8C"/>
    <w:rsid w:val="008821BE"/>
    <w:rsid w:val="008826E1"/>
    <w:rsid w:val="00882B26"/>
    <w:rsid w:val="008830C3"/>
    <w:rsid w:val="00883263"/>
    <w:rsid w:val="008833DB"/>
    <w:rsid w:val="008844C7"/>
    <w:rsid w:val="0088472F"/>
    <w:rsid w:val="00884C66"/>
    <w:rsid w:val="00885096"/>
    <w:rsid w:val="00886756"/>
    <w:rsid w:val="008867AE"/>
    <w:rsid w:val="00886D0F"/>
    <w:rsid w:val="00886D13"/>
    <w:rsid w:val="00886EB3"/>
    <w:rsid w:val="00886F9E"/>
    <w:rsid w:val="008875B3"/>
    <w:rsid w:val="00887929"/>
    <w:rsid w:val="00887FF9"/>
    <w:rsid w:val="008902DE"/>
    <w:rsid w:val="00890420"/>
    <w:rsid w:val="008907DD"/>
    <w:rsid w:val="00890E02"/>
    <w:rsid w:val="00890EE9"/>
    <w:rsid w:val="00891506"/>
    <w:rsid w:val="00891C82"/>
    <w:rsid w:val="00892042"/>
    <w:rsid w:val="00892881"/>
    <w:rsid w:val="008930A5"/>
    <w:rsid w:val="008930D2"/>
    <w:rsid w:val="0089375C"/>
    <w:rsid w:val="00893945"/>
    <w:rsid w:val="00893A65"/>
    <w:rsid w:val="00893F9D"/>
    <w:rsid w:val="00893FBA"/>
    <w:rsid w:val="00893FE3"/>
    <w:rsid w:val="00894090"/>
    <w:rsid w:val="00894CA4"/>
    <w:rsid w:val="00894DA0"/>
    <w:rsid w:val="008967B1"/>
    <w:rsid w:val="008968D8"/>
    <w:rsid w:val="0089696A"/>
    <w:rsid w:val="00896999"/>
    <w:rsid w:val="008972AF"/>
    <w:rsid w:val="00897832"/>
    <w:rsid w:val="008978B2"/>
    <w:rsid w:val="008A0018"/>
    <w:rsid w:val="008A0D68"/>
    <w:rsid w:val="008A0F89"/>
    <w:rsid w:val="008A0FE4"/>
    <w:rsid w:val="008A1254"/>
    <w:rsid w:val="008A18B6"/>
    <w:rsid w:val="008A1E9A"/>
    <w:rsid w:val="008A20F0"/>
    <w:rsid w:val="008A31E4"/>
    <w:rsid w:val="008A3427"/>
    <w:rsid w:val="008A3E7E"/>
    <w:rsid w:val="008A4030"/>
    <w:rsid w:val="008A4504"/>
    <w:rsid w:val="008A456B"/>
    <w:rsid w:val="008A4A94"/>
    <w:rsid w:val="008A55E6"/>
    <w:rsid w:val="008A5E0C"/>
    <w:rsid w:val="008A5F10"/>
    <w:rsid w:val="008A634F"/>
    <w:rsid w:val="008A66B6"/>
    <w:rsid w:val="008A69E5"/>
    <w:rsid w:val="008A7231"/>
    <w:rsid w:val="008A7288"/>
    <w:rsid w:val="008A7C82"/>
    <w:rsid w:val="008A7EE1"/>
    <w:rsid w:val="008B072F"/>
    <w:rsid w:val="008B08B6"/>
    <w:rsid w:val="008B14F5"/>
    <w:rsid w:val="008B175A"/>
    <w:rsid w:val="008B1937"/>
    <w:rsid w:val="008B1ABE"/>
    <w:rsid w:val="008B1D85"/>
    <w:rsid w:val="008B1E25"/>
    <w:rsid w:val="008B29C5"/>
    <w:rsid w:val="008B3055"/>
    <w:rsid w:val="008B32D2"/>
    <w:rsid w:val="008B350C"/>
    <w:rsid w:val="008B3897"/>
    <w:rsid w:val="008B39DF"/>
    <w:rsid w:val="008B3F06"/>
    <w:rsid w:val="008B41A6"/>
    <w:rsid w:val="008B41C2"/>
    <w:rsid w:val="008B450E"/>
    <w:rsid w:val="008B4F3D"/>
    <w:rsid w:val="008B5157"/>
    <w:rsid w:val="008B53A9"/>
    <w:rsid w:val="008B5531"/>
    <w:rsid w:val="008B58D9"/>
    <w:rsid w:val="008B5B3E"/>
    <w:rsid w:val="008B5B8E"/>
    <w:rsid w:val="008B5F77"/>
    <w:rsid w:val="008B6310"/>
    <w:rsid w:val="008B6407"/>
    <w:rsid w:val="008B6477"/>
    <w:rsid w:val="008B6FBB"/>
    <w:rsid w:val="008B7170"/>
    <w:rsid w:val="008B721B"/>
    <w:rsid w:val="008B7779"/>
    <w:rsid w:val="008B7C03"/>
    <w:rsid w:val="008C04E2"/>
    <w:rsid w:val="008C0C1D"/>
    <w:rsid w:val="008C0D99"/>
    <w:rsid w:val="008C130C"/>
    <w:rsid w:val="008C1A7B"/>
    <w:rsid w:val="008C1E68"/>
    <w:rsid w:val="008C2103"/>
    <w:rsid w:val="008C2647"/>
    <w:rsid w:val="008C3042"/>
    <w:rsid w:val="008C309A"/>
    <w:rsid w:val="008C3292"/>
    <w:rsid w:val="008C332F"/>
    <w:rsid w:val="008C3B27"/>
    <w:rsid w:val="008C3B2E"/>
    <w:rsid w:val="008C444D"/>
    <w:rsid w:val="008C4959"/>
    <w:rsid w:val="008C4B0D"/>
    <w:rsid w:val="008C4FB4"/>
    <w:rsid w:val="008C5200"/>
    <w:rsid w:val="008C5CED"/>
    <w:rsid w:val="008C5DE8"/>
    <w:rsid w:val="008C6663"/>
    <w:rsid w:val="008C6ADB"/>
    <w:rsid w:val="008C6F8F"/>
    <w:rsid w:val="008C75EC"/>
    <w:rsid w:val="008C7C11"/>
    <w:rsid w:val="008D00CB"/>
    <w:rsid w:val="008D09BD"/>
    <w:rsid w:val="008D1018"/>
    <w:rsid w:val="008D1139"/>
    <w:rsid w:val="008D117A"/>
    <w:rsid w:val="008D157A"/>
    <w:rsid w:val="008D2825"/>
    <w:rsid w:val="008D2F5E"/>
    <w:rsid w:val="008D3306"/>
    <w:rsid w:val="008D357C"/>
    <w:rsid w:val="008D35D0"/>
    <w:rsid w:val="008D36B4"/>
    <w:rsid w:val="008D3C82"/>
    <w:rsid w:val="008D4026"/>
    <w:rsid w:val="008D40B3"/>
    <w:rsid w:val="008D412B"/>
    <w:rsid w:val="008D55FF"/>
    <w:rsid w:val="008D5EFD"/>
    <w:rsid w:val="008D63E2"/>
    <w:rsid w:val="008D64BA"/>
    <w:rsid w:val="008D68AB"/>
    <w:rsid w:val="008D6B3D"/>
    <w:rsid w:val="008D7849"/>
    <w:rsid w:val="008D79A3"/>
    <w:rsid w:val="008D7C36"/>
    <w:rsid w:val="008D7C3E"/>
    <w:rsid w:val="008D7FBB"/>
    <w:rsid w:val="008E033D"/>
    <w:rsid w:val="008E0695"/>
    <w:rsid w:val="008E0A4D"/>
    <w:rsid w:val="008E0F9E"/>
    <w:rsid w:val="008E1284"/>
    <w:rsid w:val="008E15D1"/>
    <w:rsid w:val="008E16B0"/>
    <w:rsid w:val="008E16DD"/>
    <w:rsid w:val="008E2429"/>
    <w:rsid w:val="008E2EDB"/>
    <w:rsid w:val="008E3300"/>
    <w:rsid w:val="008E34D6"/>
    <w:rsid w:val="008E36BD"/>
    <w:rsid w:val="008E37BA"/>
    <w:rsid w:val="008E470F"/>
    <w:rsid w:val="008E4BD8"/>
    <w:rsid w:val="008E512F"/>
    <w:rsid w:val="008E5E40"/>
    <w:rsid w:val="008E61FA"/>
    <w:rsid w:val="008E67CD"/>
    <w:rsid w:val="008E691A"/>
    <w:rsid w:val="008E6F3D"/>
    <w:rsid w:val="008E74E1"/>
    <w:rsid w:val="008E77B9"/>
    <w:rsid w:val="008E7AD5"/>
    <w:rsid w:val="008E7C42"/>
    <w:rsid w:val="008F0717"/>
    <w:rsid w:val="008F0936"/>
    <w:rsid w:val="008F0E18"/>
    <w:rsid w:val="008F1013"/>
    <w:rsid w:val="008F1404"/>
    <w:rsid w:val="008F18F3"/>
    <w:rsid w:val="008F1ABB"/>
    <w:rsid w:val="008F1FAC"/>
    <w:rsid w:val="008F25EB"/>
    <w:rsid w:val="008F2C06"/>
    <w:rsid w:val="008F2F4B"/>
    <w:rsid w:val="008F30A4"/>
    <w:rsid w:val="008F30DB"/>
    <w:rsid w:val="008F38C3"/>
    <w:rsid w:val="008F4277"/>
    <w:rsid w:val="008F4326"/>
    <w:rsid w:val="008F4B2A"/>
    <w:rsid w:val="008F4E36"/>
    <w:rsid w:val="008F548D"/>
    <w:rsid w:val="008F55AC"/>
    <w:rsid w:val="008F589E"/>
    <w:rsid w:val="008F59CE"/>
    <w:rsid w:val="008F5B02"/>
    <w:rsid w:val="008F5F8E"/>
    <w:rsid w:val="008F6934"/>
    <w:rsid w:val="008F7691"/>
    <w:rsid w:val="008F77A9"/>
    <w:rsid w:val="008F7899"/>
    <w:rsid w:val="008F7A5C"/>
    <w:rsid w:val="008F7DC0"/>
    <w:rsid w:val="008F7F47"/>
    <w:rsid w:val="0090034B"/>
    <w:rsid w:val="009007B6"/>
    <w:rsid w:val="0090085D"/>
    <w:rsid w:val="0090093E"/>
    <w:rsid w:val="00900A29"/>
    <w:rsid w:val="009010AF"/>
    <w:rsid w:val="00901248"/>
    <w:rsid w:val="00901938"/>
    <w:rsid w:val="00901C2C"/>
    <w:rsid w:val="00901F45"/>
    <w:rsid w:val="0090201B"/>
    <w:rsid w:val="00902140"/>
    <w:rsid w:val="0090221C"/>
    <w:rsid w:val="00902B12"/>
    <w:rsid w:val="00902BC9"/>
    <w:rsid w:val="0090373F"/>
    <w:rsid w:val="009041DC"/>
    <w:rsid w:val="00904A9B"/>
    <w:rsid w:val="00904D68"/>
    <w:rsid w:val="00904EA2"/>
    <w:rsid w:val="00904F88"/>
    <w:rsid w:val="00905179"/>
    <w:rsid w:val="00905773"/>
    <w:rsid w:val="0090586B"/>
    <w:rsid w:val="0090595E"/>
    <w:rsid w:val="009060B9"/>
    <w:rsid w:val="00906315"/>
    <w:rsid w:val="0090643B"/>
    <w:rsid w:val="0090700D"/>
    <w:rsid w:val="009072C6"/>
    <w:rsid w:val="00907418"/>
    <w:rsid w:val="00907861"/>
    <w:rsid w:val="00907B4D"/>
    <w:rsid w:val="00907DCB"/>
    <w:rsid w:val="00907F44"/>
    <w:rsid w:val="00910B51"/>
    <w:rsid w:val="00910E5D"/>
    <w:rsid w:val="009112BC"/>
    <w:rsid w:val="0091184C"/>
    <w:rsid w:val="00911C7A"/>
    <w:rsid w:val="00912119"/>
    <w:rsid w:val="00912585"/>
    <w:rsid w:val="00912B84"/>
    <w:rsid w:val="009134E0"/>
    <w:rsid w:val="009136C1"/>
    <w:rsid w:val="00913827"/>
    <w:rsid w:val="009142C5"/>
    <w:rsid w:val="00914C4B"/>
    <w:rsid w:val="00914E5E"/>
    <w:rsid w:val="009152DD"/>
    <w:rsid w:val="00915CAE"/>
    <w:rsid w:val="00915F8C"/>
    <w:rsid w:val="00916560"/>
    <w:rsid w:val="00916EF4"/>
    <w:rsid w:val="00917337"/>
    <w:rsid w:val="009174CD"/>
    <w:rsid w:val="00917BDA"/>
    <w:rsid w:val="00917DD8"/>
    <w:rsid w:val="0092086B"/>
    <w:rsid w:val="00920EB1"/>
    <w:rsid w:val="00921066"/>
    <w:rsid w:val="00921D6F"/>
    <w:rsid w:val="00921EC8"/>
    <w:rsid w:val="00921FE7"/>
    <w:rsid w:val="00922496"/>
    <w:rsid w:val="0092272E"/>
    <w:rsid w:val="00922FBD"/>
    <w:rsid w:val="009240FC"/>
    <w:rsid w:val="00924CB2"/>
    <w:rsid w:val="0092554F"/>
    <w:rsid w:val="00925FAA"/>
    <w:rsid w:val="009260EE"/>
    <w:rsid w:val="0092621E"/>
    <w:rsid w:val="0092622F"/>
    <w:rsid w:val="00926421"/>
    <w:rsid w:val="009267A5"/>
    <w:rsid w:val="009269D3"/>
    <w:rsid w:val="00927056"/>
    <w:rsid w:val="0092746E"/>
    <w:rsid w:val="00927560"/>
    <w:rsid w:val="00927BAA"/>
    <w:rsid w:val="00930565"/>
    <w:rsid w:val="00930F33"/>
    <w:rsid w:val="00930FC1"/>
    <w:rsid w:val="0093134D"/>
    <w:rsid w:val="00931443"/>
    <w:rsid w:val="0093153C"/>
    <w:rsid w:val="00931730"/>
    <w:rsid w:val="009317C2"/>
    <w:rsid w:val="00931932"/>
    <w:rsid w:val="00931C93"/>
    <w:rsid w:val="00931D10"/>
    <w:rsid w:val="00932835"/>
    <w:rsid w:val="009329B6"/>
    <w:rsid w:val="00932D45"/>
    <w:rsid w:val="00933044"/>
    <w:rsid w:val="00933612"/>
    <w:rsid w:val="0093375B"/>
    <w:rsid w:val="0093381B"/>
    <w:rsid w:val="00933AFD"/>
    <w:rsid w:val="009342A1"/>
    <w:rsid w:val="009349E7"/>
    <w:rsid w:val="00934CC7"/>
    <w:rsid w:val="00934EA4"/>
    <w:rsid w:val="00936623"/>
    <w:rsid w:val="009370BD"/>
    <w:rsid w:val="009370FC"/>
    <w:rsid w:val="0093759C"/>
    <w:rsid w:val="00937830"/>
    <w:rsid w:val="00937998"/>
    <w:rsid w:val="00937B05"/>
    <w:rsid w:val="00937D32"/>
    <w:rsid w:val="00937F6C"/>
    <w:rsid w:val="00940864"/>
    <w:rsid w:val="00940884"/>
    <w:rsid w:val="00941249"/>
    <w:rsid w:val="0094160B"/>
    <w:rsid w:val="00941ADE"/>
    <w:rsid w:val="00942066"/>
    <w:rsid w:val="009423A2"/>
    <w:rsid w:val="009428F9"/>
    <w:rsid w:val="00942CF1"/>
    <w:rsid w:val="00942D90"/>
    <w:rsid w:val="009433E5"/>
    <w:rsid w:val="009436AC"/>
    <w:rsid w:val="00944271"/>
    <w:rsid w:val="0094473E"/>
    <w:rsid w:val="00944CC6"/>
    <w:rsid w:val="00944E6F"/>
    <w:rsid w:val="00945B78"/>
    <w:rsid w:val="00946A17"/>
    <w:rsid w:val="00947778"/>
    <w:rsid w:val="0095023A"/>
    <w:rsid w:val="00950347"/>
    <w:rsid w:val="009503E9"/>
    <w:rsid w:val="00950703"/>
    <w:rsid w:val="00950D44"/>
    <w:rsid w:val="00950D6E"/>
    <w:rsid w:val="009516FF"/>
    <w:rsid w:val="00952060"/>
    <w:rsid w:val="009525E7"/>
    <w:rsid w:val="00952B53"/>
    <w:rsid w:val="009531B3"/>
    <w:rsid w:val="009532B0"/>
    <w:rsid w:val="009535B7"/>
    <w:rsid w:val="00953930"/>
    <w:rsid w:val="00954111"/>
    <w:rsid w:val="00954928"/>
    <w:rsid w:val="00954944"/>
    <w:rsid w:val="0095508F"/>
    <w:rsid w:val="00955EBE"/>
    <w:rsid w:val="00956020"/>
    <w:rsid w:val="0095607A"/>
    <w:rsid w:val="0095611E"/>
    <w:rsid w:val="00956157"/>
    <w:rsid w:val="00956455"/>
    <w:rsid w:val="00956AB9"/>
    <w:rsid w:val="00956BB0"/>
    <w:rsid w:val="00956C13"/>
    <w:rsid w:val="00956D25"/>
    <w:rsid w:val="009571C6"/>
    <w:rsid w:val="00957230"/>
    <w:rsid w:val="00957827"/>
    <w:rsid w:val="009579CF"/>
    <w:rsid w:val="00957E8F"/>
    <w:rsid w:val="0096038E"/>
    <w:rsid w:val="0096069A"/>
    <w:rsid w:val="009608D7"/>
    <w:rsid w:val="009609A8"/>
    <w:rsid w:val="00960C07"/>
    <w:rsid w:val="00961A73"/>
    <w:rsid w:val="0096240A"/>
    <w:rsid w:val="00962C51"/>
    <w:rsid w:val="00962EA9"/>
    <w:rsid w:val="0096321A"/>
    <w:rsid w:val="009639E0"/>
    <w:rsid w:val="00963A7D"/>
    <w:rsid w:val="00963EAF"/>
    <w:rsid w:val="00963EC5"/>
    <w:rsid w:val="009641E2"/>
    <w:rsid w:val="00964348"/>
    <w:rsid w:val="00964373"/>
    <w:rsid w:val="00964432"/>
    <w:rsid w:val="009647ED"/>
    <w:rsid w:val="00964837"/>
    <w:rsid w:val="00965049"/>
    <w:rsid w:val="009659CA"/>
    <w:rsid w:val="00965AC7"/>
    <w:rsid w:val="00965D93"/>
    <w:rsid w:val="00965E9E"/>
    <w:rsid w:val="009664F1"/>
    <w:rsid w:val="00966990"/>
    <w:rsid w:val="0096733A"/>
    <w:rsid w:val="00967D0B"/>
    <w:rsid w:val="00970AED"/>
    <w:rsid w:val="00971146"/>
    <w:rsid w:val="00971368"/>
    <w:rsid w:val="009715DF"/>
    <w:rsid w:val="009717AF"/>
    <w:rsid w:val="009718D2"/>
    <w:rsid w:val="00972421"/>
    <w:rsid w:val="009728DE"/>
    <w:rsid w:val="0097290E"/>
    <w:rsid w:val="00972966"/>
    <w:rsid w:val="00972979"/>
    <w:rsid w:val="009729B4"/>
    <w:rsid w:val="00972A56"/>
    <w:rsid w:val="00972DF9"/>
    <w:rsid w:val="00972FA0"/>
    <w:rsid w:val="009739EA"/>
    <w:rsid w:val="009739FE"/>
    <w:rsid w:val="00973D24"/>
    <w:rsid w:val="00974A21"/>
    <w:rsid w:val="00974BA1"/>
    <w:rsid w:val="009750FB"/>
    <w:rsid w:val="00975306"/>
    <w:rsid w:val="00975BD9"/>
    <w:rsid w:val="00975F43"/>
    <w:rsid w:val="00977E6A"/>
    <w:rsid w:val="00977F20"/>
    <w:rsid w:val="009805CD"/>
    <w:rsid w:val="009807FF"/>
    <w:rsid w:val="00980D5A"/>
    <w:rsid w:val="00980F34"/>
    <w:rsid w:val="00981140"/>
    <w:rsid w:val="009814A3"/>
    <w:rsid w:val="00981BAE"/>
    <w:rsid w:val="00981C5C"/>
    <w:rsid w:val="00981FDA"/>
    <w:rsid w:val="00982453"/>
    <w:rsid w:val="00982FA9"/>
    <w:rsid w:val="00983623"/>
    <w:rsid w:val="009847B7"/>
    <w:rsid w:val="00984ABC"/>
    <w:rsid w:val="009852DF"/>
    <w:rsid w:val="00985F3F"/>
    <w:rsid w:val="00986171"/>
    <w:rsid w:val="009861D7"/>
    <w:rsid w:val="00986FBC"/>
    <w:rsid w:val="009870E1"/>
    <w:rsid w:val="00987564"/>
    <w:rsid w:val="009877FF"/>
    <w:rsid w:val="00990723"/>
    <w:rsid w:val="00990873"/>
    <w:rsid w:val="00990C60"/>
    <w:rsid w:val="00990D27"/>
    <w:rsid w:val="00990EA2"/>
    <w:rsid w:val="00991182"/>
    <w:rsid w:val="00991BA5"/>
    <w:rsid w:val="00992AE1"/>
    <w:rsid w:val="00993340"/>
    <w:rsid w:val="00993446"/>
    <w:rsid w:val="009934D9"/>
    <w:rsid w:val="00993C26"/>
    <w:rsid w:val="009940E6"/>
    <w:rsid w:val="009961A1"/>
    <w:rsid w:val="009961BE"/>
    <w:rsid w:val="009961C6"/>
    <w:rsid w:val="009963B7"/>
    <w:rsid w:val="0099651B"/>
    <w:rsid w:val="009971D7"/>
    <w:rsid w:val="009975D9"/>
    <w:rsid w:val="009979A1"/>
    <w:rsid w:val="00997B65"/>
    <w:rsid w:val="00997DDB"/>
    <w:rsid w:val="009A0449"/>
    <w:rsid w:val="009A0A43"/>
    <w:rsid w:val="009A0B18"/>
    <w:rsid w:val="009A0BD8"/>
    <w:rsid w:val="009A0CB9"/>
    <w:rsid w:val="009A0CF4"/>
    <w:rsid w:val="009A1342"/>
    <w:rsid w:val="009A27DF"/>
    <w:rsid w:val="009A29B7"/>
    <w:rsid w:val="009A2F57"/>
    <w:rsid w:val="009A320A"/>
    <w:rsid w:val="009A39D6"/>
    <w:rsid w:val="009A3D7A"/>
    <w:rsid w:val="009A3FAB"/>
    <w:rsid w:val="009A48B4"/>
    <w:rsid w:val="009A494F"/>
    <w:rsid w:val="009A49D8"/>
    <w:rsid w:val="009A4C93"/>
    <w:rsid w:val="009A4D0C"/>
    <w:rsid w:val="009A4F39"/>
    <w:rsid w:val="009A5031"/>
    <w:rsid w:val="009A512C"/>
    <w:rsid w:val="009A536C"/>
    <w:rsid w:val="009A5461"/>
    <w:rsid w:val="009A60DE"/>
    <w:rsid w:val="009A6138"/>
    <w:rsid w:val="009A6469"/>
    <w:rsid w:val="009A74F5"/>
    <w:rsid w:val="009A764B"/>
    <w:rsid w:val="009A7DDD"/>
    <w:rsid w:val="009B081F"/>
    <w:rsid w:val="009B0DF7"/>
    <w:rsid w:val="009B11C5"/>
    <w:rsid w:val="009B1453"/>
    <w:rsid w:val="009B1662"/>
    <w:rsid w:val="009B1D25"/>
    <w:rsid w:val="009B22CC"/>
    <w:rsid w:val="009B3526"/>
    <w:rsid w:val="009B3A08"/>
    <w:rsid w:val="009B3C8F"/>
    <w:rsid w:val="009B3E29"/>
    <w:rsid w:val="009B4068"/>
    <w:rsid w:val="009B484D"/>
    <w:rsid w:val="009B4B6B"/>
    <w:rsid w:val="009B4C81"/>
    <w:rsid w:val="009B4CFA"/>
    <w:rsid w:val="009B4E4C"/>
    <w:rsid w:val="009B66C4"/>
    <w:rsid w:val="009B686F"/>
    <w:rsid w:val="009B68FF"/>
    <w:rsid w:val="009B69BC"/>
    <w:rsid w:val="009B70C3"/>
    <w:rsid w:val="009B71BA"/>
    <w:rsid w:val="009B728D"/>
    <w:rsid w:val="009B7658"/>
    <w:rsid w:val="009B7B2F"/>
    <w:rsid w:val="009C0087"/>
    <w:rsid w:val="009C0880"/>
    <w:rsid w:val="009C0EA7"/>
    <w:rsid w:val="009C1840"/>
    <w:rsid w:val="009C19E4"/>
    <w:rsid w:val="009C19F1"/>
    <w:rsid w:val="009C20C6"/>
    <w:rsid w:val="009C2817"/>
    <w:rsid w:val="009C2C8F"/>
    <w:rsid w:val="009C2CE4"/>
    <w:rsid w:val="009C3771"/>
    <w:rsid w:val="009C42A7"/>
    <w:rsid w:val="009C43FC"/>
    <w:rsid w:val="009C4A46"/>
    <w:rsid w:val="009C4C1B"/>
    <w:rsid w:val="009C5011"/>
    <w:rsid w:val="009C50DC"/>
    <w:rsid w:val="009C573D"/>
    <w:rsid w:val="009C591A"/>
    <w:rsid w:val="009C5FBA"/>
    <w:rsid w:val="009C6BCA"/>
    <w:rsid w:val="009C6D47"/>
    <w:rsid w:val="009C706B"/>
    <w:rsid w:val="009C7207"/>
    <w:rsid w:val="009C7259"/>
    <w:rsid w:val="009C73AB"/>
    <w:rsid w:val="009C7E13"/>
    <w:rsid w:val="009C7EDD"/>
    <w:rsid w:val="009D1071"/>
    <w:rsid w:val="009D15EB"/>
    <w:rsid w:val="009D16E3"/>
    <w:rsid w:val="009D18D1"/>
    <w:rsid w:val="009D1A5A"/>
    <w:rsid w:val="009D1AEA"/>
    <w:rsid w:val="009D20BC"/>
    <w:rsid w:val="009D2599"/>
    <w:rsid w:val="009D2FA5"/>
    <w:rsid w:val="009D3415"/>
    <w:rsid w:val="009D3DBD"/>
    <w:rsid w:val="009D414E"/>
    <w:rsid w:val="009D4212"/>
    <w:rsid w:val="009D475A"/>
    <w:rsid w:val="009D4C76"/>
    <w:rsid w:val="009D4FE1"/>
    <w:rsid w:val="009D514A"/>
    <w:rsid w:val="009D5248"/>
    <w:rsid w:val="009D5583"/>
    <w:rsid w:val="009D5777"/>
    <w:rsid w:val="009D61AA"/>
    <w:rsid w:val="009D665E"/>
    <w:rsid w:val="009D692E"/>
    <w:rsid w:val="009D7459"/>
    <w:rsid w:val="009D7493"/>
    <w:rsid w:val="009D7878"/>
    <w:rsid w:val="009E0E06"/>
    <w:rsid w:val="009E1356"/>
    <w:rsid w:val="009E1362"/>
    <w:rsid w:val="009E1479"/>
    <w:rsid w:val="009E166B"/>
    <w:rsid w:val="009E1930"/>
    <w:rsid w:val="009E1E18"/>
    <w:rsid w:val="009E1F2C"/>
    <w:rsid w:val="009E24E4"/>
    <w:rsid w:val="009E27A2"/>
    <w:rsid w:val="009E3103"/>
    <w:rsid w:val="009E375A"/>
    <w:rsid w:val="009E375D"/>
    <w:rsid w:val="009E3D51"/>
    <w:rsid w:val="009E3E32"/>
    <w:rsid w:val="009E54ED"/>
    <w:rsid w:val="009E6058"/>
    <w:rsid w:val="009E65AC"/>
    <w:rsid w:val="009E6F63"/>
    <w:rsid w:val="009E71B4"/>
    <w:rsid w:val="009E78B6"/>
    <w:rsid w:val="009E7DDC"/>
    <w:rsid w:val="009E7F15"/>
    <w:rsid w:val="009F065A"/>
    <w:rsid w:val="009F0AB5"/>
    <w:rsid w:val="009F0C38"/>
    <w:rsid w:val="009F17AE"/>
    <w:rsid w:val="009F1819"/>
    <w:rsid w:val="009F19CF"/>
    <w:rsid w:val="009F1FE7"/>
    <w:rsid w:val="009F2907"/>
    <w:rsid w:val="009F3424"/>
    <w:rsid w:val="009F3781"/>
    <w:rsid w:val="009F37D6"/>
    <w:rsid w:val="009F37D9"/>
    <w:rsid w:val="009F3A30"/>
    <w:rsid w:val="009F414C"/>
    <w:rsid w:val="009F417A"/>
    <w:rsid w:val="009F418D"/>
    <w:rsid w:val="009F4495"/>
    <w:rsid w:val="009F45D5"/>
    <w:rsid w:val="009F46E2"/>
    <w:rsid w:val="009F552F"/>
    <w:rsid w:val="009F5DB8"/>
    <w:rsid w:val="009F6669"/>
    <w:rsid w:val="009F6BC4"/>
    <w:rsid w:val="009F733B"/>
    <w:rsid w:val="009F7517"/>
    <w:rsid w:val="009F7C7A"/>
    <w:rsid w:val="009F7FF0"/>
    <w:rsid w:val="00A00486"/>
    <w:rsid w:val="00A01173"/>
    <w:rsid w:val="00A0123A"/>
    <w:rsid w:val="00A01267"/>
    <w:rsid w:val="00A01892"/>
    <w:rsid w:val="00A01B6F"/>
    <w:rsid w:val="00A01C00"/>
    <w:rsid w:val="00A01DE8"/>
    <w:rsid w:val="00A027D2"/>
    <w:rsid w:val="00A02B38"/>
    <w:rsid w:val="00A0317E"/>
    <w:rsid w:val="00A031A5"/>
    <w:rsid w:val="00A0337C"/>
    <w:rsid w:val="00A03AFC"/>
    <w:rsid w:val="00A03B5D"/>
    <w:rsid w:val="00A043B0"/>
    <w:rsid w:val="00A044A8"/>
    <w:rsid w:val="00A04ADB"/>
    <w:rsid w:val="00A04C9B"/>
    <w:rsid w:val="00A04CF1"/>
    <w:rsid w:val="00A04E7C"/>
    <w:rsid w:val="00A0552F"/>
    <w:rsid w:val="00A0587F"/>
    <w:rsid w:val="00A059AC"/>
    <w:rsid w:val="00A05ACF"/>
    <w:rsid w:val="00A05C94"/>
    <w:rsid w:val="00A05E2A"/>
    <w:rsid w:val="00A06376"/>
    <w:rsid w:val="00A077DE"/>
    <w:rsid w:val="00A07DA3"/>
    <w:rsid w:val="00A07F76"/>
    <w:rsid w:val="00A104FC"/>
    <w:rsid w:val="00A1088C"/>
    <w:rsid w:val="00A111A2"/>
    <w:rsid w:val="00A111B3"/>
    <w:rsid w:val="00A11780"/>
    <w:rsid w:val="00A11A96"/>
    <w:rsid w:val="00A126CF"/>
    <w:rsid w:val="00A12AED"/>
    <w:rsid w:val="00A13146"/>
    <w:rsid w:val="00A1317F"/>
    <w:rsid w:val="00A1339C"/>
    <w:rsid w:val="00A137B8"/>
    <w:rsid w:val="00A13CA6"/>
    <w:rsid w:val="00A13F4B"/>
    <w:rsid w:val="00A1403D"/>
    <w:rsid w:val="00A1410F"/>
    <w:rsid w:val="00A1531F"/>
    <w:rsid w:val="00A154A9"/>
    <w:rsid w:val="00A15554"/>
    <w:rsid w:val="00A15924"/>
    <w:rsid w:val="00A15EF4"/>
    <w:rsid w:val="00A15F69"/>
    <w:rsid w:val="00A16569"/>
    <w:rsid w:val="00A16985"/>
    <w:rsid w:val="00A169E6"/>
    <w:rsid w:val="00A16C17"/>
    <w:rsid w:val="00A172E8"/>
    <w:rsid w:val="00A175D5"/>
    <w:rsid w:val="00A17935"/>
    <w:rsid w:val="00A17D36"/>
    <w:rsid w:val="00A2063C"/>
    <w:rsid w:val="00A20C3A"/>
    <w:rsid w:val="00A21104"/>
    <w:rsid w:val="00A21DE6"/>
    <w:rsid w:val="00A221FB"/>
    <w:rsid w:val="00A2251B"/>
    <w:rsid w:val="00A226A9"/>
    <w:rsid w:val="00A22ED7"/>
    <w:rsid w:val="00A2424F"/>
    <w:rsid w:val="00A24257"/>
    <w:rsid w:val="00A25119"/>
    <w:rsid w:val="00A25430"/>
    <w:rsid w:val="00A257A0"/>
    <w:rsid w:val="00A25AE5"/>
    <w:rsid w:val="00A26643"/>
    <w:rsid w:val="00A268F6"/>
    <w:rsid w:val="00A26D28"/>
    <w:rsid w:val="00A26DF0"/>
    <w:rsid w:val="00A275C2"/>
    <w:rsid w:val="00A27C8F"/>
    <w:rsid w:val="00A2D0E1"/>
    <w:rsid w:val="00A30069"/>
    <w:rsid w:val="00A30317"/>
    <w:rsid w:val="00A30CCA"/>
    <w:rsid w:val="00A311C8"/>
    <w:rsid w:val="00A3140C"/>
    <w:rsid w:val="00A317CC"/>
    <w:rsid w:val="00A31C38"/>
    <w:rsid w:val="00A320E4"/>
    <w:rsid w:val="00A3235C"/>
    <w:rsid w:val="00A33220"/>
    <w:rsid w:val="00A3350E"/>
    <w:rsid w:val="00A33B92"/>
    <w:rsid w:val="00A33D02"/>
    <w:rsid w:val="00A33FC2"/>
    <w:rsid w:val="00A34000"/>
    <w:rsid w:val="00A34051"/>
    <w:rsid w:val="00A341D9"/>
    <w:rsid w:val="00A344EC"/>
    <w:rsid w:val="00A3469D"/>
    <w:rsid w:val="00A34A2E"/>
    <w:rsid w:val="00A34B64"/>
    <w:rsid w:val="00A351A0"/>
    <w:rsid w:val="00A35305"/>
    <w:rsid w:val="00A36151"/>
    <w:rsid w:val="00A361E0"/>
    <w:rsid w:val="00A37516"/>
    <w:rsid w:val="00A377BB"/>
    <w:rsid w:val="00A378D7"/>
    <w:rsid w:val="00A37AA0"/>
    <w:rsid w:val="00A37D86"/>
    <w:rsid w:val="00A41142"/>
    <w:rsid w:val="00A41195"/>
    <w:rsid w:val="00A4142D"/>
    <w:rsid w:val="00A4148D"/>
    <w:rsid w:val="00A416B6"/>
    <w:rsid w:val="00A41F78"/>
    <w:rsid w:val="00A421E6"/>
    <w:rsid w:val="00A4243A"/>
    <w:rsid w:val="00A427AB"/>
    <w:rsid w:val="00A42D2C"/>
    <w:rsid w:val="00A42EFA"/>
    <w:rsid w:val="00A43C0F"/>
    <w:rsid w:val="00A43E1F"/>
    <w:rsid w:val="00A442F4"/>
    <w:rsid w:val="00A444BB"/>
    <w:rsid w:val="00A44543"/>
    <w:rsid w:val="00A44608"/>
    <w:rsid w:val="00A44B7E"/>
    <w:rsid w:val="00A44EE1"/>
    <w:rsid w:val="00A4544C"/>
    <w:rsid w:val="00A45C7B"/>
    <w:rsid w:val="00A46CC5"/>
    <w:rsid w:val="00A46FB3"/>
    <w:rsid w:val="00A470A6"/>
    <w:rsid w:val="00A47675"/>
    <w:rsid w:val="00A47B2F"/>
    <w:rsid w:val="00A50428"/>
    <w:rsid w:val="00A50799"/>
    <w:rsid w:val="00A509A8"/>
    <w:rsid w:val="00A509E8"/>
    <w:rsid w:val="00A50EFB"/>
    <w:rsid w:val="00A51127"/>
    <w:rsid w:val="00A51195"/>
    <w:rsid w:val="00A51543"/>
    <w:rsid w:val="00A518CB"/>
    <w:rsid w:val="00A51D96"/>
    <w:rsid w:val="00A522AD"/>
    <w:rsid w:val="00A52519"/>
    <w:rsid w:val="00A526C7"/>
    <w:rsid w:val="00A52AD9"/>
    <w:rsid w:val="00A53437"/>
    <w:rsid w:val="00A535A4"/>
    <w:rsid w:val="00A535AE"/>
    <w:rsid w:val="00A53836"/>
    <w:rsid w:val="00A53B82"/>
    <w:rsid w:val="00A53C2D"/>
    <w:rsid w:val="00A546DC"/>
    <w:rsid w:val="00A54737"/>
    <w:rsid w:val="00A55024"/>
    <w:rsid w:val="00A55878"/>
    <w:rsid w:val="00A559E0"/>
    <w:rsid w:val="00A570B6"/>
    <w:rsid w:val="00A57846"/>
    <w:rsid w:val="00A60AFD"/>
    <w:rsid w:val="00A61115"/>
    <w:rsid w:val="00A614FD"/>
    <w:rsid w:val="00A61C07"/>
    <w:rsid w:val="00A61C09"/>
    <w:rsid w:val="00A61FE5"/>
    <w:rsid w:val="00A628B9"/>
    <w:rsid w:val="00A62A4C"/>
    <w:rsid w:val="00A62B16"/>
    <w:rsid w:val="00A62D9B"/>
    <w:rsid w:val="00A63163"/>
    <w:rsid w:val="00A63264"/>
    <w:rsid w:val="00A63467"/>
    <w:rsid w:val="00A634F4"/>
    <w:rsid w:val="00A63B3C"/>
    <w:rsid w:val="00A63B98"/>
    <w:rsid w:val="00A63D30"/>
    <w:rsid w:val="00A63DE3"/>
    <w:rsid w:val="00A640A4"/>
    <w:rsid w:val="00A6423A"/>
    <w:rsid w:val="00A648D0"/>
    <w:rsid w:val="00A64A22"/>
    <w:rsid w:val="00A64D44"/>
    <w:rsid w:val="00A651B4"/>
    <w:rsid w:val="00A65BE5"/>
    <w:rsid w:val="00A65EE7"/>
    <w:rsid w:val="00A65F5F"/>
    <w:rsid w:val="00A65FC7"/>
    <w:rsid w:val="00A66251"/>
    <w:rsid w:val="00A6637B"/>
    <w:rsid w:val="00A66561"/>
    <w:rsid w:val="00A6686A"/>
    <w:rsid w:val="00A66BF4"/>
    <w:rsid w:val="00A66CE5"/>
    <w:rsid w:val="00A677C9"/>
    <w:rsid w:val="00A67DAD"/>
    <w:rsid w:val="00A67F67"/>
    <w:rsid w:val="00A718AC"/>
    <w:rsid w:val="00A71E3B"/>
    <w:rsid w:val="00A7278B"/>
    <w:rsid w:val="00A72DA3"/>
    <w:rsid w:val="00A72F46"/>
    <w:rsid w:val="00A7316F"/>
    <w:rsid w:val="00A73B30"/>
    <w:rsid w:val="00A74097"/>
    <w:rsid w:val="00A742FE"/>
    <w:rsid w:val="00A743DF"/>
    <w:rsid w:val="00A74729"/>
    <w:rsid w:val="00A74778"/>
    <w:rsid w:val="00A74998"/>
    <w:rsid w:val="00A74DD5"/>
    <w:rsid w:val="00A750AB"/>
    <w:rsid w:val="00A75645"/>
    <w:rsid w:val="00A75797"/>
    <w:rsid w:val="00A75B5D"/>
    <w:rsid w:val="00A75C4A"/>
    <w:rsid w:val="00A76F1F"/>
    <w:rsid w:val="00A7739A"/>
    <w:rsid w:val="00A77964"/>
    <w:rsid w:val="00A77A3F"/>
    <w:rsid w:val="00A801F0"/>
    <w:rsid w:val="00A80C23"/>
    <w:rsid w:val="00A80D02"/>
    <w:rsid w:val="00A80D2B"/>
    <w:rsid w:val="00A80D49"/>
    <w:rsid w:val="00A80FF4"/>
    <w:rsid w:val="00A81A62"/>
    <w:rsid w:val="00A82CB4"/>
    <w:rsid w:val="00A8383C"/>
    <w:rsid w:val="00A8419A"/>
    <w:rsid w:val="00A84391"/>
    <w:rsid w:val="00A8467E"/>
    <w:rsid w:val="00A84A8E"/>
    <w:rsid w:val="00A8529E"/>
    <w:rsid w:val="00A859B5"/>
    <w:rsid w:val="00A85C4B"/>
    <w:rsid w:val="00A86657"/>
    <w:rsid w:val="00A86AA1"/>
    <w:rsid w:val="00A86D5F"/>
    <w:rsid w:val="00A86DA8"/>
    <w:rsid w:val="00A8700A"/>
    <w:rsid w:val="00A87866"/>
    <w:rsid w:val="00A87C55"/>
    <w:rsid w:val="00A87E86"/>
    <w:rsid w:val="00A90363"/>
    <w:rsid w:val="00A90CF2"/>
    <w:rsid w:val="00A91D7E"/>
    <w:rsid w:val="00A91EA3"/>
    <w:rsid w:val="00A91F50"/>
    <w:rsid w:val="00A9203D"/>
    <w:rsid w:val="00A928C5"/>
    <w:rsid w:val="00A92B88"/>
    <w:rsid w:val="00A94EC0"/>
    <w:rsid w:val="00A94F45"/>
    <w:rsid w:val="00A951E0"/>
    <w:rsid w:val="00A952CF"/>
    <w:rsid w:val="00A9530E"/>
    <w:rsid w:val="00A9545D"/>
    <w:rsid w:val="00A95E44"/>
    <w:rsid w:val="00A96AD5"/>
    <w:rsid w:val="00A96AD9"/>
    <w:rsid w:val="00A96B3E"/>
    <w:rsid w:val="00A97516"/>
    <w:rsid w:val="00A97E35"/>
    <w:rsid w:val="00AA066C"/>
    <w:rsid w:val="00AA073C"/>
    <w:rsid w:val="00AA079E"/>
    <w:rsid w:val="00AA08D6"/>
    <w:rsid w:val="00AA0EDC"/>
    <w:rsid w:val="00AA1221"/>
    <w:rsid w:val="00AA136D"/>
    <w:rsid w:val="00AA28AC"/>
    <w:rsid w:val="00AA2913"/>
    <w:rsid w:val="00AA2D7E"/>
    <w:rsid w:val="00AA3418"/>
    <w:rsid w:val="00AA3B8E"/>
    <w:rsid w:val="00AA3C79"/>
    <w:rsid w:val="00AA4397"/>
    <w:rsid w:val="00AA4554"/>
    <w:rsid w:val="00AA45D9"/>
    <w:rsid w:val="00AA4F56"/>
    <w:rsid w:val="00AA51C4"/>
    <w:rsid w:val="00AA5CF2"/>
    <w:rsid w:val="00AA6CAD"/>
    <w:rsid w:val="00AA6DDE"/>
    <w:rsid w:val="00AA7620"/>
    <w:rsid w:val="00AA7CA6"/>
    <w:rsid w:val="00AA7E3B"/>
    <w:rsid w:val="00AA7E98"/>
    <w:rsid w:val="00AB0434"/>
    <w:rsid w:val="00AB0663"/>
    <w:rsid w:val="00AB10A3"/>
    <w:rsid w:val="00AB1430"/>
    <w:rsid w:val="00AB1613"/>
    <w:rsid w:val="00AB1699"/>
    <w:rsid w:val="00AB1AC1"/>
    <w:rsid w:val="00AB1B49"/>
    <w:rsid w:val="00AB224D"/>
    <w:rsid w:val="00AB27A6"/>
    <w:rsid w:val="00AB28D0"/>
    <w:rsid w:val="00AB2B13"/>
    <w:rsid w:val="00AB36E5"/>
    <w:rsid w:val="00AB47C2"/>
    <w:rsid w:val="00AB5E2B"/>
    <w:rsid w:val="00AB631F"/>
    <w:rsid w:val="00AB658A"/>
    <w:rsid w:val="00AB6D7A"/>
    <w:rsid w:val="00AB6F34"/>
    <w:rsid w:val="00AB75E0"/>
    <w:rsid w:val="00AB78D5"/>
    <w:rsid w:val="00AB7901"/>
    <w:rsid w:val="00AB79E5"/>
    <w:rsid w:val="00AB7A6D"/>
    <w:rsid w:val="00AB7C28"/>
    <w:rsid w:val="00AB7E0C"/>
    <w:rsid w:val="00AC00AF"/>
    <w:rsid w:val="00AC00C2"/>
    <w:rsid w:val="00AC0428"/>
    <w:rsid w:val="00AC0BA2"/>
    <w:rsid w:val="00AC0DEC"/>
    <w:rsid w:val="00AC0F06"/>
    <w:rsid w:val="00AC1081"/>
    <w:rsid w:val="00AC1F36"/>
    <w:rsid w:val="00AC2F13"/>
    <w:rsid w:val="00AC364B"/>
    <w:rsid w:val="00AC3934"/>
    <w:rsid w:val="00AC39BA"/>
    <w:rsid w:val="00AC3D27"/>
    <w:rsid w:val="00AC407B"/>
    <w:rsid w:val="00AC44B3"/>
    <w:rsid w:val="00AC4AA8"/>
    <w:rsid w:val="00AC574F"/>
    <w:rsid w:val="00AC5B02"/>
    <w:rsid w:val="00AC5D27"/>
    <w:rsid w:val="00AC6606"/>
    <w:rsid w:val="00AC68D2"/>
    <w:rsid w:val="00AC715A"/>
    <w:rsid w:val="00AC7348"/>
    <w:rsid w:val="00AC7833"/>
    <w:rsid w:val="00AC7E0B"/>
    <w:rsid w:val="00AD038A"/>
    <w:rsid w:val="00AD0996"/>
    <w:rsid w:val="00AD0A49"/>
    <w:rsid w:val="00AD0C3B"/>
    <w:rsid w:val="00AD0ED0"/>
    <w:rsid w:val="00AD1487"/>
    <w:rsid w:val="00AD1CF0"/>
    <w:rsid w:val="00AD1F00"/>
    <w:rsid w:val="00AD1F34"/>
    <w:rsid w:val="00AD1F93"/>
    <w:rsid w:val="00AD26A2"/>
    <w:rsid w:val="00AD2D15"/>
    <w:rsid w:val="00AD3015"/>
    <w:rsid w:val="00AD3A60"/>
    <w:rsid w:val="00AD3D47"/>
    <w:rsid w:val="00AD3E2E"/>
    <w:rsid w:val="00AD414A"/>
    <w:rsid w:val="00AD49D1"/>
    <w:rsid w:val="00AD4D79"/>
    <w:rsid w:val="00AD558B"/>
    <w:rsid w:val="00AD5728"/>
    <w:rsid w:val="00AD59BF"/>
    <w:rsid w:val="00AD5B18"/>
    <w:rsid w:val="00AD5B38"/>
    <w:rsid w:val="00AD5DAC"/>
    <w:rsid w:val="00AD61CB"/>
    <w:rsid w:val="00AD6604"/>
    <w:rsid w:val="00AD6683"/>
    <w:rsid w:val="00AD686E"/>
    <w:rsid w:val="00AD6C17"/>
    <w:rsid w:val="00AD7082"/>
    <w:rsid w:val="00AD77FE"/>
    <w:rsid w:val="00AD7AAD"/>
    <w:rsid w:val="00AD7ADA"/>
    <w:rsid w:val="00AD7DE9"/>
    <w:rsid w:val="00AE0354"/>
    <w:rsid w:val="00AE07EB"/>
    <w:rsid w:val="00AE0B44"/>
    <w:rsid w:val="00AE0F14"/>
    <w:rsid w:val="00AE2CE4"/>
    <w:rsid w:val="00AE319A"/>
    <w:rsid w:val="00AE31D6"/>
    <w:rsid w:val="00AE33D9"/>
    <w:rsid w:val="00AE3728"/>
    <w:rsid w:val="00AE38FE"/>
    <w:rsid w:val="00AE4126"/>
    <w:rsid w:val="00AE47B5"/>
    <w:rsid w:val="00AE4F25"/>
    <w:rsid w:val="00AE50D3"/>
    <w:rsid w:val="00AE5F87"/>
    <w:rsid w:val="00AE63E1"/>
    <w:rsid w:val="00AE6597"/>
    <w:rsid w:val="00AE686F"/>
    <w:rsid w:val="00AE688D"/>
    <w:rsid w:val="00AE6CC6"/>
    <w:rsid w:val="00AE6CED"/>
    <w:rsid w:val="00AE737D"/>
    <w:rsid w:val="00AE7666"/>
    <w:rsid w:val="00AE77E5"/>
    <w:rsid w:val="00AE7A90"/>
    <w:rsid w:val="00AF04DA"/>
    <w:rsid w:val="00AF157F"/>
    <w:rsid w:val="00AF1A0C"/>
    <w:rsid w:val="00AF1C6F"/>
    <w:rsid w:val="00AF1D06"/>
    <w:rsid w:val="00AF3438"/>
    <w:rsid w:val="00AF3BFA"/>
    <w:rsid w:val="00AF3E96"/>
    <w:rsid w:val="00AF3FBC"/>
    <w:rsid w:val="00AF48A8"/>
    <w:rsid w:val="00AF5623"/>
    <w:rsid w:val="00AF56BC"/>
    <w:rsid w:val="00AF5B5D"/>
    <w:rsid w:val="00AF5B9A"/>
    <w:rsid w:val="00AF5D7A"/>
    <w:rsid w:val="00AF5F6A"/>
    <w:rsid w:val="00AF6307"/>
    <w:rsid w:val="00AF6C19"/>
    <w:rsid w:val="00AF6D1D"/>
    <w:rsid w:val="00AF7437"/>
    <w:rsid w:val="00B005AF"/>
    <w:rsid w:val="00B009E2"/>
    <w:rsid w:val="00B01077"/>
    <w:rsid w:val="00B01882"/>
    <w:rsid w:val="00B0196E"/>
    <w:rsid w:val="00B02162"/>
    <w:rsid w:val="00B023ED"/>
    <w:rsid w:val="00B0243C"/>
    <w:rsid w:val="00B02EA8"/>
    <w:rsid w:val="00B031E1"/>
    <w:rsid w:val="00B0370E"/>
    <w:rsid w:val="00B0401B"/>
    <w:rsid w:val="00B042D4"/>
    <w:rsid w:val="00B04A3A"/>
    <w:rsid w:val="00B05C16"/>
    <w:rsid w:val="00B05EE0"/>
    <w:rsid w:val="00B06772"/>
    <w:rsid w:val="00B067EB"/>
    <w:rsid w:val="00B06AE1"/>
    <w:rsid w:val="00B06CCB"/>
    <w:rsid w:val="00B071A0"/>
    <w:rsid w:val="00B071B8"/>
    <w:rsid w:val="00B07664"/>
    <w:rsid w:val="00B077ED"/>
    <w:rsid w:val="00B07FBC"/>
    <w:rsid w:val="00B10078"/>
    <w:rsid w:val="00B10850"/>
    <w:rsid w:val="00B10A09"/>
    <w:rsid w:val="00B10B33"/>
    <w:rsid w:val="00B10EA2"/>
    <w:rsid w:val="00B1119F"/>
    <w:rsid w:val="00B1140F"/>
    <w:rsid w:val="00B118B5"/>
    <w:rsid w:val="00B11976"/>
    <w:rsid w:val="00B11D5E"/>
    <w:rsid w:val="00B11EB1"/>
    <w:rsid w:val="00B1209D"/>
    <w:rsid w:val="00B12769"/>
    <w:rsid w:val="00B128AB"/>
    <w:rsid w:val="00B12ACE"/>
    <w:rsid w:val="00B130E3"/>
    <w:rsid w:val="00B1321A"/>
    <w:rsid w:val="00B1350F"/>
    <w:rsid w:val="00B1357D"/>
    <w:rsid w:val="00B13776"/>
    <w:rsid w:val="00B13F7A"/>
    <w:rsid w:val="00B14352"/>
    <w:rsid w:val="00B1476B"/>
    <w:rsid w:val="00B1480C"/>
    <w:rsid w:val="00B14859"/>
    <w:rsid w:val="00B14903"/>
    <w:rsid w:val="00B1563E"/>
    <w:rsid w:val="00B158E4"/>
    <w:rsid w:val="00B15E3A"/>
    <w:rsid w:val="00B16B9E"/>
    <w:rsid w:val="00B16B9F"/>
    <w:rsid w:val="00B16D27"/>
    <w:rsid w:val="00B16D58"/>
    <w:rsid w:val="00B2005C"/>
    <w:rsid w:val="00B200B8"/>
    <w:rsid w:val="00B202C5"/>
    <w:rsid w:val="00B2045B"/>
    <w:rsid w:val="00B20A6C"/>
    <w:rsid w:val="00B20A7E"/>
    <w:rsid w:val="00B2129D"/>
    <w:rsid w:val="00B21911"/>
    <w:rsid w:val="00B21F75"/>
    <w:rsid w:val="00B226B5"/>
    <w:rsid w:val="00B22B74"/>
    <w:rsid w:val="00B22DAC"/>
    <w:rsid w:val="00B22E46"/>
    <w:rsid w:val="00B23929"/>
    <w:rsid w:val="00B241BD"/>
    <w:rsid w:val="00B243AA"/>
    <w:rsid w:val="00B244B9"/>
    <w:rsid w:val="00B25F2F"/>
    <w:rsid w:val="00B26084"/>
    <w:rsid w:val="00B26656"/>
    <w:rsid w:val="00B2671B"/>
    <w:rsid w:val="00B268BB"/>
    <w:rsid w:val="00B26C48"/>
    <w:rsid w:val="00B26CCB"/>
    <w:rsid w:val="00B27B36"/>
    <w:rsid w:val="00B301F1"/>
    <w:rsid w:val="00B306DB"/>
    <w:rsid w:val="00B30E2C"/>
    <w:rsid w:val="00B30EF6"/>
    <w:rsid w:val="00B312BA"/>
    <w:rsid w:val="00B3138A"/>
    <w:rsid w:val="00B319D7"/>
    <w:rsid w:val="00B31CE0"/>
    <w:rsid w:val="00B323AC"/>
    <w:rsid w:val="00B32D6E"/>
    <w:rsid w:val="00B33522"/>
    <w:rsid w:val="00B336F7"/>
    <w:rsid w:val="00B33880"/>
    <w:rsid w:val="00B339BC"/>
    <w:rsid w:val="00B33C8D"/>
    <w:rsid w:val="00B34CD9"/>
    <w:rsid w:val="00B3510F"/>
    <w:rsid w:val="00B3541A"/>
    <w:rsid w:val="00B35D89"/>
    <w:rsid w:val="00B3639F"/>
    <w:rsid w:val="00B36B2B"/>
    <w:rsid w:val="00B36FC9"/>
    <w:rsid w:val="00B375D0"/>
    <w:rsid w:val="00B405C0"/>
    <w:rsid w:val="00B40835"/>
    <w:rsid w:val="00B41029"/>
    <w:rsid w:val="00B41A6F"/>
    <w:rsid w:val="00B42214"/>
    <w:rsid w:val="00B42393"/>
    <w:rsid w:val="00B43595"/>
    <w:rsid w:val="00B438CD"/>
    <w:rsid w:val="00B43D4D"/>
    <w:rsid w:val="00B44071"/>
    <w:rsid w:val="00B441EF"/>
    <w:rsid w:val="00B44439"/>
    <w:rsid w:val="00B445E1"/>
    <w:rsid w:val="00B4479C"/>
    <w:rsid w:val="00B44C1E"/>
    <w:rsid w:val="00B44D48"/>
    <w:rsid w:val="00B44D56"/>
    <w:rsid w:val="00B45385"/>
    <w:rsid w:val="00B45458"/>
    <w:rsid w:val="00B458ED"/>
    <w:rsid w:val="00B45C2F"/>
    <w:rsid w:val="00B45CEF"/>
    <w:rsid w:val="00B46217"/>
    <w:rsid w:val="00B464FD"/>
    <w:rsid w:val="00B46778"/>
    <w:rsid w:val="00B46BA9"/>
    <w:rsid w:val="00B46D2E"/>
    <w:rsid w:val="00B47A72"/>
    <w:rsid w:val="00B50032"/>
    <w:rsid w:val="00B50317"/>
    <w:rsid w:val="00B51929"/>
    <w:rsid w:val="00B51986"/>
    <w:rsid w:val="00B519A1"/>
    <w:rsid w:val="00B52661"/>
    <w:rsid w:val="00B526DB"/>
    <w:rsid w:val="00B5294A"/>
    <w:rsid w:val="00B52BCC"/>
    <w:rsid w:val="00B52E46"/>
    <w:rsid w:val="00B52F4E"/>
    <w:rsid w:val="00B533C6"/>
    <w:rsid w:val="00B53668"/>
    <w:rsid w:val="00B536D8"/>
    <w:rsid w:val="00B53CED"/>
    <w:rsid w:val="00B5405A"/>
    <w:rsid w:val="00B54279"/>
    <w:rsid w:val="00B54342"/>
    <w:rsid w:val="00B54479"/>
    <w:rsid w:val="00B546B0"/>
    <w:rsid w:val="00B546F1"/>
    <w:rsid w:val="00B54A17"/>
    <w:rsid w:val="00B54C1A"/>
    <w:rsid w:val="00B5522E"/>
    <w:rsid w:val="00B555B5"/>
    <w:rsid w:val="00B55B65"/>
    <w:rsid w:val="00B56984"/>
    <w:rsid w:val="00B56D42"/>
    <w:rsid w:val="00B5707D"/>
    <w:rsid w:val="00B572AF"/>
    <w:rsid w:val="00B57583"/>
    <w:rsid w:val="00B57775"/>
    <w:rsid w:val="00B60091"/>
    <w:rsid w:val="00B601E0"/>
    <w:rsid w:val="00B60257"/>
    <w:rsid w:val="00B60299"/>
    <w:rsid w:val="00B602B8"/>
    <w:rsid w:val="00B603F8"/>
    <w:rsid w:val="00B608C2"/>
    <w:rsid w:val="00B60F2A"/>
    <w:rsid w:val="00B61271"/>
    <w:rsid w:val="00B6136A"/>
    <w:rsid w:val="00B614FF"/>
    <w:rsid w:val="00B61BEE"/>
    <w:rsid w:val="00B61D90"/>
    <w:rsid w:val="00B620CA"/>
    <w:rsid w:val="00B62745"/>
    <w:rsid w:val="00B62789"/>
    <w:rsid w:val="00B62C89"/>
    <w:rsid w:val="00B6311D"/>
    <w:rsid w:val="00B631D8"/>
    <w:rsid w:val="00B6358D"/>
    <w:rsid w:val="00B637DD"/>
    <w:rsid w:val="00B642AF"/>
    <w:rsid w:val="00B647A3"/>
    <w:rsid w:val="00B647D3"/>
    <w:rsid w:val="00B64DAE"/>
    <w:rsid w:val="00B64F66"/>
    <w:rsid w:val="00B654DE"/>
    <w:rsid w:val="00B657A5"/>
    <w:rsid w:val="00B659BB"/>
    <w:rsid w:val="00B65A82"/>
    <w:rsid w:val="00B668A3"/>
    <w:rsid w:val="00B66DAB"/>
    <w:rsid w:val="00B66E32"/>
    <w:rsid w:val="00B66EC3"/>
    <w:rsid w:val="00B66F3B"/>
    <w:rsid w:val="00B673B0"/>
    <w:rsid w:val="00B674A2"/>
    <w:rsid w:val="00B67973"/>
    <w:rsid w:val="00B708AA"/>
    <w:rsid w:val="00B70B20"/>
    <w:rsid w:val="00B71299"/>
    <w:rsid w:val="00B71A2C"/>
    <w:rsid w:val="00B72173"/>
    <w:rsid w:val="00B7322C"/>
    <w:rsid w:val="00B73BCB"/>
    <w:rsid w:val="00B740BF"/>
    <w:rsid w:val="00B7458D"/>
    <w:rsid w:val="00B74E75"/>
    <w:rsid w:val="00B759DB"/>
    <w:rsid w:val="00B75E55"/>
    <w:rsid w:val="00B76932"/>
    <w:rsid w:val="00B77F97"/>
    <w:rsid w:val="00B80359"/>
    <w:rsid w:val="00B81D29"/>
    <w:rsid w:val="00B828F1"/>
    <w:rsid w:val="00B82C19"/>
    <w:rsid w:val="00B82E44"/>
    <w:rsid w:val="00B83461"/>
    <w:rsid w:val="00B83575"/>
    <w:rsid w:val="00B83B26"/>
    <w:rsid w:val="00B83C39"/>
    <w:rsid w:val="00B847AC"/>
    <w:rsid w:val="00B8507B"/>
    <w:rsid w:val="00B855E8"/>
    <w:rsid w:val="00B85BBD"/>
    <w:rsid w:val="00B85F6F"/>
    <w:rsid w:val="00B87320"/>
    <w:rsid w:val="00B903F3"/>
    <w:rsid w:val="00B90614"/>
    <w:rsid w:val="00B90B82"/>
    <w:rsid w:val="00B90F3A"/>
    <w:rsid w:val="00B912BC"/>
    <w:rsid w:val="00B9131A"/>
    <w:rsid w:val="00B9188C"/>
    <w:rsid w:val="00B91E64"/>
    <w:rsid w:val="00B92254"/>
    <w:rsid w:val="00B925C7"/>
    <w:rsid w:val="00B927AE"/>
    <w:rsid w:val="00B92830"/>
    <w:rsid w:val="00B9287C"/>
    <w:rsid w:val="00B929AF"/>
    <w:rsid w:val="00B92B44"/>
    <w:rsid w:val="00B92D44"/>
    <w:rsid w:val="00B92FB6"/>
    <w:rsid w:val="00B93403"/>
    <w:rsid w:val="00B934E4"/>
    <w:rsid w:val="00B93549"/>
    <w:rsid w:val="00B93748"/>
    <w:rsid w:val="00B9381A"/>
    <w:rsid w:val="00B93CD0"/>
    <w:rsid w:val="00B942DA"/>
    <w:rsid w:val="00B94871"/>
    <w:rsid w:val="00B952C3"/>
    <w:rsid w:val="00B955E0"/>
    <w:rsid w:val="00B9568F"/>
    <w:rsid w:val="00B957B0"/>
    <w:rsid w:val="00B9589B"/>
    <w:rsid w:val="00B965C6"/>
    <w:rsid w:val="00B96680"/>
    <w:rsid w:val="00B9668E"/>
    <w:rsid w:val="00B966EE"/>
    <w:rsid w:val="00B978A0"/>
    <w:rsid w:val="00B978A2"/>
    <w:rsid w:val="00B97AD0"/>
    <w:rsid w:val="00BA03C5"/>
    <w:rsid w:val="00BA0CA9"/>
    <w:rsid w:val="00BA155E"/>
    <w:rsid w:val="00BA20B9"/>
    <w:rsid w:val="00BA20C0"/>
    <w:rsid w:val="00BA24DC"/>
    <w:rsid w:val="00BA259A"/>
    <w:rsid w:val="00BA25EC"/>
    <w:rsid w:val="00BA2D6A"/>
    <w:rsid w:val="00BA2E78"/>
    <w:rsid w:val="00BA2FCC"/>
    <w:rsid w:val="00BA382F"/>
    <w:rsid w:val="00BA384B"/>
    <w:rsid w:val="00BA3C8F"/>
    <w:rsid w:val="00BA4004"/>
    <w:rsid w:val="00BA409D"/>
    <w:rsid w:val="00BA418A"/>
    <w:rsid w:val="00BA42EC"/>
    <w:rsid w:val="00BA4471"/>
    <w:rsid w:val="00BA4488"/>
    <w:rsid w:val="00BA4881"/>
    <w:rsid w:val="00BA4A2B"/>
    <w:rsid w:val="00BA4F79"/>
    <w:rsid w:val="00BA5FAF"/>
    <w:rsid w:val="00BA73B6"/>
    <w:rsid w:val="00BA7958"/>
    <w:rsid w:val="00BB0245"/>
    <w:rsid w:val="00BB04A4"/>
    <w:rsid w:val="00BB09F1"/>
    <w:rsid w:val="00BB0F40"/>
    <w:rsid w:val="00BB0F99"/>
    <w:rsid w:val="00BB17C2"/>
    <w:rsid w:val="00BB1F96"/>
    <w:rsid w:val="00BB23ED"/>
    <w:rsid w:val="00BB2419"/>
    <w:rsid w:val="00BB2721"/>
    <w:rsid w:val="00BB2815"/>
    <w:rsid w:val="00BB350A"/>
    <w:rsid w:val="00BB36AE"/>
    <w:rsid w:val="00BB3B81"/>
    <w:rsid w:val="00BB3D40"/>
    <w:rsid w:val="00BB3D64"/>
    <w:rsid w:val="00BB3E86"/>
    <w:rsid w:val="00BB415E"/>
    <w:rsid w:val="00BB46A5"/>
    <w:rsid w:val="00BB48D6"/>
    <w:rsid w:val="00BB49EC"/>
    <w:rsid w:val="00BB4BF4"/>
    <w:rsid w:val="00BB4C71"/>
    <w:rsid w:val="00BB4F40"/>
    <w:rsid w:val="00BB552A"/>
    <w:rsid w:val="00BB5A73"/>
    <w:rsid w:val="00BB5C25"/>
    <w:rsid w:val="00BB5CC1"/>
    <w:rsid w:val="00BB62C6"/>
    <w:rsid w:val="00BB67F0"/>
    <w:rsid w:val="00BB7550"/>
    <w:rsid w:val="00BB7B07"/>
    <w:rsid w:val="00BC0BB6"/>
    <w:rsid w:val="00BC0E11"/>
    <w:rsid w:val="00BC131B"/>
    <w:rsid w:val="00BC1953"/>
    <w:rsid w:val="00BC1ABE"/>
    <w:rsid w:val="00BC1B0B"/>
    <w:rsid w:val="00BC1BED"/>
    <w:rsid w:val="00BC1C6F"/>
    <w:rsid w:val="00BC1C8C"/>
    <w:rsid w:val="00BC1EC5"/>
    <w:rsid w:val="00BC21EB"/>
    <w:rsid w:val="00BC2EA5"/>
    <w:rsid w:val="00BC34CA"/>
    <w:rsid w:val="00BC3B03"/>
    <w:rsid w:val="00BC3E82"/>
    <w:rsid w:val="00BC42BB"/>
    <w:rsid w:val="00BC4902"/>
    <w:rsid w:val="00BC5017"/>
    <w:rsid w:val="00BC50DE"/>
    <w:rsid w:val="00BC556A"/>
    <w:rsid w:val="00BC6254"/>
    <w:rsid w:val="00BC6408"/>
    <w:rsid w:val="00BC7147"/>
    <w:rsid w:val="00BC76ED"/>
    <w:rsid w:val="00BC7737"/>
    <w:rsid w:val="00BC77B5"/>
    <w:rsid w:val="00BD0796"/>
    <w:rsid w:val="00BD11F4"/>
    <w:rsid w:val="00BD14E7"/>
    <w:rsid w:val="00BD155B"/>
    <w:rsid w:val="00BD1E86"/>
    <w:rsid w:val="00BD1E99"/>
    <w:rsid w:val="00BD20AE"/>
    <w:rsid w:val="00BD2801"/>
    <w:rsid w:val="00BD2C28"/>
    <w:rsid w:val="00BD31FF"/>
    <w:rsid w:val="00BD3AAE"/>
    <w:rsid w:val="00BD3AD2"/>
    <w:rsid w:val="00BD402A"/>
    <w:rsid w:val="00BD4149"/>
    <w:rsid w:val="00BD45C8"/>
    <w:rsid w:val="00BD4928"/>
    <w:rsid w:val="00BD4D3D"/>
    <w:rsid w:val="00BD50C2"/>
    <w:rsid w:val="00BD5761"/>
    <w:rsid w:val="00BD5A65"/>
    <w:rsid w:val="00BD60E2"/>
    <w:rsid w:val="00BD6ACA"/>
    <w:rsid w:val="00BD6F5F"/>
    <w:rsid w:val="00BD6F78"/>
    <w:rsid w:val="00BD708B"/>
    <w:rsid w:val="00BD726C"/>
    <w:rsid w:val="00BD72EA"/>
    <w:rsid w:val="00BD77CD"/>
    <w:rsid w:val="00BD78B1"/>
    <w:rsid w:val="00BD79FC"/>
    <w:rsid w:val="00BD7D89"/>
    <w:rsid w:val="00BE0216"/>
    <w:rsid w:val="00BE0891"/>
    <w:rsid w:val="00BE0CB3"/>
    <w:rsid w:val="00BE0E98"/>
    <w:rsid w:val="00BE0FEC"/>
    <w:rsid w:val="00BE31A1"/>
    <w:rsid w:val="00BE3315"/>
    <w:rsid w:val="00BE3545"/>
    <w:rsid w:val="00BE3A2D"/>
    <w:rsid w:val="00BE3BB6"/>
    <w:rsid w:val="00BE3F06"/>
    <w:rsid w:val="00BE42E4"/>
    <w:rsid w:val="00BE442B"/>
    <w:rsid w:val="00BE4460"/>
    <w:rsid w:val="00BE4683"/>
    <w:rsid w:val="00BE4760"/>
    <w:rsid w:val="00BE488E"/>
    <w:rsid w:val="00BE48BF"/>
    <w:rsid w:val="00BE525A"/>
    <w:rsid w:val="00BE55B9"/>
    <w:rsid w:val="00BE56BD"/>
    <w:rsid w:val="00BE5C30"/>
    <w:rsid w:val="00BE5F8E"/>
    <w:rsid w:val="00BE61E0"/>
    <w:rsid w:val="00BE64D6"/>
    <w:rsid w:val="00BE6C22"/>
    <w:rsid w:val="00BE6D49"/>
    <w:rsid w:val="00BE7007"/>
    <w:rsid w:val="00BE72FD"/>
    <w:rsid w:val="00BE74E3"/>
    <w:rsid w:val="00BE7592"/>
    <w:rsid w:val="00BF01FD"/>
    <w:rsid w:val="00BF0665"/>
    <w:rsid w:val="00BF06E7"/>
    <w:rsid w:val="00BF070F"/>
    <w:rsid w:val="00BF083A"/>
    <w:rsid w:val="00BF150D"/>
    <w:rsid w:val="00BF1645"/>
    <w:rsid w:val="00BF29E7"/>
    <w:rsid w:val="00BF2CC9"/>
    <w:rsid w:val="00BF314D"/>
    <w:rsid w:val="00BF3604"/>
    <w:rsid w:val="00BF3871"/>
    <w:rsid w:val="00BF39FF"/>
    <w:rsid w:val="00BF3E11"/>
    <w:rsid w:val="00BF3E43"/>
    <w:rsid w:val="00BF3F4F"/>
    <w:rsid w:val="00BF423B"/>
    <w:rsid w:val="00BF43E2"/>
    <w:rsid w:val="00BF49CF"/>
    <w:rsid w:val="00BF4CFF"/>
    <w:rsid w:val="00BF53FC"/>
    <w:rsid w:val="00BF5DC5"/>
    <w:rsid w:val="00BF6275"/>
    <w:rsid w:val="00BF66FB"/>
    <w:rsid w:val="00BF6744"/>
    <w:rsid w:val="00BF689A"/>
    <w:rsid w:val="00BF68E6"/>
    <w:rsid w:val="00BF69C4"/>
    <w:rsid w:val="00BF6DF7"/>
    <w:rsid w:val="00BF6EB5"/>
    <w:rsid w:val="00BF7009"/>
    <w:rsid w:val="00BF7122"/>
    <w:rsid w:val="00BF7197"/>
    <w:rsid w:val="00BF77DA"/>
    <w:rsid w:val="00BF7DAB"/>
    <w:rsid w:val="00C00669"/>
    <w:rsid w:val="00C006C6"/>
    <w:rsid w:val="00C00D30"/>
    <w:rsid w:val="00C00E9B"/>
    <w:rsid w:val="00C01491"/>
    <w:rsid w:val="00C017D0"/>
    <w:rsid w:val="00C01885"/>
    <w:rsid w:val="00C01CAB"/>
    <w:rsid w:val="00C022EA"/>
    <w:rsid w:val="00C03349"/>
    <w:rsid w:val="00C03940"/>
    <w:rsid w:val="00C03B85"/>
    <w:rsid w:val="00C04073"/>
    <w:rsid w:val="00C04E49"/>
    <w:rsid w:val="00C050CF"/>
    <w:rsid w:val="00C0583F"/>
    <w:rsid w:val="00C05CEA"/>
    <w:rsid w:val="00C06773"/>
    <w:rsid w:val="00C06A72"/>
    <w:rsid w:val="00C072E3"/>
    <w:rsid w:val="00C07750"/>
    <w:rsid w:val="00C07A65"/>
    <w:rsid w:val="00C07DB2"/>
    <w:rsid w:val="00C10006"/>
    <w:rsid w:val="00C10729"/>
    <w:rsid w:val="00C10B1F"/>
    <w:rsid w:val="00C10ED9"/>
    <w:rsid w:val="00C11417"/>
    <w:rsid w:val="00C11CFD"/>
    <w:rsid w:val="00C12D8A"/>
    <w:rsid w:val="00C13042"/>
    <w:rsid w:val="00C13886"/>
    <w:rsid w:val="00C13A04"/>
    <w:rsid w:val="00C13DFC"/>
    <w:rsid w:val="00C1423F"/>
    <w:rsid w:val="00C14416"/>
    <w:rsid w:val="00C144E6"/>
    <w:rsid w:val="00C1450E"/>
    <w:rsid w:val="00C145AF"/>
    <w:rsid w:val="00C145C5"/>
    <w:rsid w:val="00C147E2"/>
    <w:rsid w:val="00C150C0"/>
    <w:rsid w:val="00C1593A"/>
    <w:rsid w:val="00C15C97"/>
    <w:rsid w:val="00C15E41"/>
    <w:rsid w:val="00C1641F"/>
    <w:rsid w:val="00C1679C"/>
    <w:rsid w:val="00C16FD2"/>
    <w:rsid w:val="00C17005"/>
    <w:rsid w:val="00C171A8"/>
    <w:rsid w:val="00C1734B"/>
    <w:rsid w:val="00C17CC5"/>
    <w:rsid w:val="00C17CE4"/>
    <w:rsid w:val="00C17FCA"/>
    <w:rsid w:val="00C20099"/>
    <w:rsid w:val="00C20351"/>
    <w:rsid w:val="00C20592"/>
    <w:rsid w:val="00C206C4"/>
    <w:rsid w:val="00C208BD"/>
    <w:rsid w:val="00C20C85"/>
    <w:rsid w:val="00C20F60"/>
    <w:rsid w:val="00C21106"/>
    <w:rsid w:val="00C211DE"/>
    <w:rsid w:val="00C214FD"/>
    <w:rsid w:val="00C2163A"/>
    <w:rsid w:val="00C21D19"/>
    <w:rsid w:val="00C21F39"/>
    <w:rsid w:val="00C22320"/>
    <w:rsid w:val="00C22ED0"/>
    <w:rsid w:val="00C23D72"/>
    <w:rsid w:val="00C24069"/>
    <w:rsid w:val="00C241BB"/>
    <w:rsid w:val="00C24569"/>
    <w:rsid w:val="00C250A4"/>
    <w:rsid w:val="00C251A2"/>
    <w:rsid w:val="00C252D9"/>
    <w:rsid w:val="00C25CC8"/>
    <w:rsid w:val="00C25D32"/>
    <w:rsid w:val="00C26009"/>
    <w:rsid w:val="00C26AE2"/>
    <w:rsid w:val="00C26E00"/>
    <w:rsid w:val="00C275A6"/>
    <w:rsid w:val="00C278F6"/>
    <w:rsid w:val="00C30220"/>
    <w:rsid w:val="00C30365"/>
    <w:rsid w:val="00C30483"/>
    <w:rsid w:val="00C30715"/>
    <w:rsid w:val="00C30D20"/>
    <w:rsid w:val="00C3124B"/>
    <w:rsid w:val="00C32057"/>
    <w:rsid w:val="00C32196"/>
    <w:rsid w:val="00C32261"/>
    <w:rsid w:val="00C32C2E"/>
    <w:rsid w:val="00C32CB5"/>
    <w:rsid w:val="00C32F50"/>
    <w:rsid w:val="00C32F66"/>
    <w:rsid w:val="00C331DC"/>
    <w:rsid w:val="00C33324"/>
    <w:rsid w:val="00C33CD5"/>
    <w:rsid w:val="00C33DC9"/>
    <w:rsid w:val="00C33F0B"/>
    <w:rsid w:val="00C341C0"/>
    <w:rsid w:val="00C34763"/>
    <w:rsid w:val="00C349EA"/>
    <w:rsid w:val="00C350B5"/>
    <w:rsid w:val="00C35505"/>
    <w:rsid w:val="00C356B5"/>
    <w:rsid w:val="00C368F6"/>
    <w:rsid w:val="00C36AD7"/>
    <w:rsid w:val="00C36C26"/>
    <w:rsid w:val="00C36C3C"/>
    <w:rsid w:val="00C36CA2"/>
    <w:rsid w:val="00C3723A"/>
    <w:rsid w:val="00C37410"/>
    <w:rsid w:val="00C37456"/>
    <w:rsid w:val="00C3759B"/>
    <w:rsid w:val="00C377D5"/>
    <w:rsid w:val="00C37AE7"/>
    <w:rsid w:val="00C405F2"/>
    <w:rsid w:val="00C41855"/>
    <w:rsid w:val="00C41C55"/>
    <w:rsid w:val="00C41D15"/>
    <w:rsid w:val="00C421BC"/>
    <w:rsid w:val="00C425F3"/>
    <w:rsid w:val="00C4276D"/>
    <w:rsid w:val="00C428EB"/>
    <w:rsid w:val="00C42D8C"/>
    <w:rsid w:val="00C43928"/>
    <w:rsid w:val="00C44016"/>
    <w:rsid w:val="00C44648"/>
    <w:rsid w:val="00C44A2A"/>
    <w:rsid w:val="00C44AA5"/>
    <w:rsid w:val="00C44E70"/>
    <w:rsid w:val="00C45279"/>
    <w:rsid w:val="00C45480"/>
    <w:rsid w:val="00C4555D"/>
    <w:rsid w:val="00C4587A"/>
    <w:rsid w:val="00C458BF"/>
    <w:rsid w:val="00C462F8"/>
    <w:rsid w:val="00C46B72"/>
    <w:rsid w:val="00C46E69"/>
    <w:rsid w:val="00C47050"/>
    <w:rsid w:val="00C472F1"/>
    <w:rsid w:val="00C473BF"/>
    <w:rsid w:val="00C4794D"/>
    <w:rsid w:val="00C5012B"/>
    <w:rsid w:val="00C50850"/>
    <w:rsid w:val="00C50D8C"/>
    <w:rsid w:val="00C5107E"/>
    <w:rsid w:val="00C51832"/>
    <w:rsid w:val="00C51A2E"/>
    <w:rsid w:val="00C51AA5"/>
    <w:rsid w:val="00C5202D"/>
    <w:rsid w:val="00C5225E"/>
    <w:rsid w:val="00C5237A"/>
    <w:rsid w:val="00C52774"/>
    <w:rsid w:val="00C52C2B"/>
    <w:rsid w:val="00C53389"/>
    <w:rsid w:val="00C53A5A"/>
    <w:rsid w:val="00C550CD"/>
    <w:rsid w:val="00C550DB"/>
    <w:rsid w:val="00C552C5"/>
    <w:rsid w:val="00C5589F"/>
    <w:rsid w:val="00C55F51"/>
    <w:rsid w:val="00C56399"/>
    <w:rsid w:val="00C564BD"/>
    <w:rsid w:val="00C56506"/>
    <w:rsid w:val="00C56B2E"/>
    <w:rsid w:val="00C56B58"/>
    <w:rsid w:val="00C5729C"/>
    <w:rsid w:val="00C5798F"/>
    <w:rsid w:val="00C57A2E"/>
    <w:rsid w:val="00C57C52"/>
    <w:rsid w:val="00C57F70"/>
    <w:rsid w:val="00C60519"/>
    <w:rsid w:val="00C6064C"/>
    <w:rsid w:val="00C609B5"/>
    <w:rsid w:val="00C60FAB"/>
    <w:rsid w:val="00C6101A"/>
    <w:rsid w:val="00C61050"/>
    <w:rsid w:val="00C6174F"/>
    <w:rsid w:val="00C622CA"/>
    <w:rsid w:val="00C62718"/>
    <w:rsid w:val="00C636D7"/>
    <w:rsid w:val="00C6370B"/>
    <w:rsid w:val="00C6425B"/>
    <w:rsid w:val="00C64282"/>
    <w:rsid w:val="00C64C80"/>
    <w:rsid w:val="00C64F79"/>
    <w:rsid w:val="00C65588"/>
    <w:rsid w:val="00C65BE3"/>
    <w:rsid w:val="00C65F37"/>
    <w:rsid w:val="00C6633B"/>
    <w:rsid w:val="00C6670D"/>
    <w:rsid w:val="00C66835"/>
    <w:rsid w:val="00C66870"/>
    <w:rsid w:val="00C67110"/>
    <w:rsid w:val="00C67456"/>
    <w:rsid w:val="00C67537"/>
    <w:rsid w:val="00C67631"/>
    <w:rsid w:val="00C67863"/>
    <w:rsid w:val="00C67D16"/>
    <w:rsid w:val="00C67D77"/>
    <w:rsid w:val="00C702A7"/>
    <w:rsid w:val="00C70316"/>
    <w:rsid w:val="00C70BF4"/>
    <w:rsid w:val="00C72E82"/>
    <w:rsid w:val="00C731A2"/>
    <w:rsid w:val="00C73258"/>
    <w:rsid w:val="00C7357B"/>
    <w:rsid w:val="00C736DD"/>
    <w:rsid w:val="00C73DC0"/>
    <w:rsid w:val="00C7402B"/>
    <w:rsid w:val="00C74059"/>
    <w:rsid w:val="00C740E6"/>
    <w:rsid w:val="00C74399"/>
    <w:rsid w:val="00C74623"/>
    <w:rsid w:val="00C747C1"/>
    <w:rsid w:val="00C74D85"/>
    <w:rsid w:val="00C74FF9"/>
    <w:rsid w:val="00C754DA"/>
    <w:rsid w:val="00C75908"/>
    <w:rsid w:val="00C75965"/>
    <w:rsid w:val="00C76EFC"/>
    <w:rsid w:val="00C7741F"/>
    <w:rsid w:val="00C7770C"/>
    <w:rsid w:val="00C77798"/>
    <w:rsid w:val="00C77A30"/>
    <w:rsid w:val="00C820CE"/>
    <w:rsid w:val="00C82CD1"/>
    <w:rsid w:val="00C832A5"/>
    <w:rsid w:val="00C834C2"/>
    <w:rsid w:val="00C8414C"/>
    <w:rsid w:val="00C841FB"/>
    <w:rsid w:val="00C84823"/>
    <w:rsid w:val="00C848DE"/>
    <w:rsid w:val="00C84C95"/>
    <w:rsid w:val="00C84E4F"/>
    <w:rsid w:val="00C851F7"/>
    <w:rsid w:val="00C8556B"/>
    <w:rsid w:val="00C85E6F"/>
    <w:rsid w:val="00C87124"/>
    <w:rsid w:val="00C87B1D"/>
    <w:rsid w:val="00C90058"/>
    <w:rsid w:val="00C901C9"/>
    <w:rsid w:val="00C90A36"/>
    <w:rsid w:val="00C91E59"/>
    <w:rsid w:val="00C91E8E"/>
    <w:rsid w:val="00C92156"/>
    <w:rsid w:val="00C9247E"/>
    <w:rsid w:val="00C928AE"/>
    <w:rsid w:val="00C9350B"/>
    <w:rsid w:val="00C938B0"/>
    <w:rsid w:val="00C93F81"/>
    <w:rsid w:val="00C944D4"/>
    <w:rsid w:val="00C948B9"/>
    <w:rsid w:val="00C94CDD"/>
    <w:rsid w:val="00C950B4"/>
    <w:rsid w:val="00C95688"/>
    <w:rsid w:val="00C95741"/>
    <w:rsid w:val="00C957B5"/>
    <w:rsid w:val="00C95B32"/>
    <w:rsid w:val="00C96342"/>
    <w:rsid w:val="00C96BE5"/>
    <w:rsid w:val="00C9747D"/>
    <w:rsid w:val="00C97678"/>
    <w:rsid w:val="00C978BD"/>
    <w:rsid w:val="00C97997"/>
    <w:rsid w:val="00CA032B"/>
    <w:rsid w:val="00CA066D"/>
    <w:rsid w:val="00CA0AAF"/>
    <w:rsid w:val="00CA0E01"/>
    <w:rsid w:val="00CA190B"/>
    <w:rsid w:val="00CA2B6D"/>
    <w:rsid w:val="00CA3029"/>
    <w:rsid w:val="00CA325B"/>
    <w:rsid w:val="00CA3897"/>
    <w:rsid w:val="00CA485C"/>
    <w:rsid w:val="00CA4909"/>
    <w:rsid w:val="00CA4DB4"/>
    <w:rsid w:val="00CA4F65"/>
    <w:rsid w:val="00CA50B8"/>
    <w:rsid w:val="00CA5760"/>
    <w:rsid w:val="00CA57E6"/>
    <w:rsid w:val="00CA5C97"/>
    <w:rsid w:val="00CA5D0F"/>
    <w:rsid w:val="00CA637F"/>
    <w:rsid w:val="00CA653B"/>
    <w:rsid w:val="00CA662C"/>
    <w:rsid w:val="00CA6AD6"/>
    <w:rsid w:val="00CA6AF9"/>
    <w:rsid w:val="00CA73D8"/>
    <w:rsid w:val="00CA78CC"/>
    <w:rsid w:val="00CA78CE"/>
    <w:rsid w:val="00CA7F5C"/>
    <w:rsid w:val="00CB0228"/>
    <w:rsid w:val="00CB10BA"/>
    <w:rsid w:val="00CB16E4"/>
    <w:rsid w:val="00CB1C8D"/>
    <w:rsid w:val="00CB1E10"/>
    <w:rsid w:val="00CB20B6"/>
    <w:rsid w:val="00CB2EAC"/>
    <w:rsid w:val="00CB2ECF"/>
    <w:rsid w:val="00CB3350"/>
    <w:rsid w:val="00CB3648"/>
    <w:rsid w:val="00CB3679"/>
    <w:rsid w:val="00CB3787"/>
    <w:rsid w:val="00CB3F1D"/>
    <w:rsid w:val="00CB4900"/>
    <w:rsid w:val="00CB4B2A"/>
    <w:rsid w:val="00CB518C"/>
    <w:rsid w:val="00CB52C4"/>
    <w:rsid w:val="00CB575D"/>
    <w:rsid w:val="00CB5CEB"/>
    <w:rsid w:val="00CB66EA"/>
    <w:rsid w:val="00CB6BDA"/>
    <w:rsid w:val="00CB6D35"/>
    <w:rsid w:val="00CB6DFD"/>
    <w:rsid w:val="00CB7544"/>
    <w:rsid w:val="00CB7A77"/>
    <w:rsid w:val="00CB7B0C"/>
    <w:rsid w:val="00CB7B60"/>
    <w:rsid w:val="00CB7E6D"/>
    <w:rsid w:val="00CC0B2E"/>
    <w:rsid w:val="00CC0E9C"/>
    <w:rsid w:val="00CC0FA3"/>
    <w:rsid w:val="00CC17C9"/>
    <w:rsid w:val="00CC1A92"/>
    <w:rsid w:val="00CC1AE6"/>
    <w:rsid w:val="00CC1DB3"/>
    <w:rsid w:val="00CC1E52"/>
    <w:rsid w:val="00CC1FCB"/>
    <w:rsid w:val="00CC21D6"/>
    <w:rsid w:val="00CC265C"/>
    <w:rsid w:val="00CC2BF7"/>
    <w:rsid w:val="00CC36E6"/>
    <w:rsid w:val="00CC3A4E"/>
    <w:rsid w:val="00CC3A7C"/>
    <w:rsid w:val="00CC3C6A"/>
    <w:rsid w:val="00CC3D54"/>
    <w:rsid w:val="00CC4220"/>
    <w:rsid w:val="00CC42B5"/>
    <w:rsid w:val="00CC4B05"/>
    <w:rsid w:val="00CC4BBD"/>
    <w:rsid w:val="00CC51A1"/>
    <w:rsid w:val="00CC55D5"/>
    <w:rsid w:val="00CC55F2"/>
    <w:rsid w:val="00CC5ACE"/>
    <w:rsid w:val="00CC6385"/>
    <w:rsid w:val="00CC68C6"/>
    <w:rsid w:val="00CC708A"/>
    <w:rsid w:val="00CC711E"/>
    <w:rsid w:val="00CC77C1"/>
    <w:rsid w:val="00CC7A05"/>
    <w:rsid w:val="00CD0116"/>
    <w:rsid w:val="00CD065D"/>
    <w:rsid w:val="00CD0868"/>
    <w:rsid w:val="00CD0C9A"/>
    <w:rsid w:val="00CD0EAE"/>
    <w:rsid w:val="00CD14A9"/>
    <w:rsid w:val="00CD173B"/>
    <w:rsid w:val="00CD1850"/>
    <w:rsid w:val="00CD3157"/>
    <w:rsid w:val="00CD3BF5"/>
    <w:rsid w:val="00CD4458"/>
    <w:rsid w:val="00CD4719"/>
    <w:rsid w:val="00CD4B66"/>
    <w:rsid w:val="00CD4B92"/>
    <w:rsid w:val="00CD5585"/>
    <w:rsid w:val="00CD5A8F"/>
    <w:rsid w:val="00CD5C0F"/>
    <w:rsid w:val="00CD72F4"/>
    <w:rsid w:val="00CD7A96"/>
    <w:rsid w:val="00CD7ED6"/>
    <w:rsid w:val="00CE04C5"/>
    <w:rsid w:val="00CE0AF2"/>
    <w:rsid w:val="00CE0E74"/>
    <w:rsid w:val="00CE1034"/>
    <w:rsid w:val="00CE10DC"/>
    <w:rsid w:val="00CE15E1"/>
    <w:rsid w:val="00CE16BC"/>
    <w:rsid w:val="00CE1A69"/>
    <w:rsid w:val="00CE1D2D"/>
    <w:rsid w:val="00CE1FF5"/>
    <w:rsid w:val="00CE2080"/>
    <w:rsid w:val="00CE2886"/>
    <w:rsid w:val="00CE28D8"/>
    <w:rsid w:val="00CE30DD"/>
    <w:rsid w:val="00CE32A6"/>
    <w:rsid w:val="00CE32E5"/>
    <w:rsid w:val="00CE3527"/>
    <w:rsid w:val="00CE38B0"/>
    <w:rsid w:val="00CE3A6A"/>
    <w:rsid w:val="00CE3B24"/>
    <w:rsid w:val="00CE42E2"/>
    <w:rsid w:val="00CE4EE3"/>
    <w:rsid w:val="00CE5052"/>
    <w:rsid w:val="00CE529D"/>
    <w:rsid w:val="00CE5778"/>
    <w:rsid w:val="00CE58F1"/>
    <w:rsid w:val="00CE5A18"/>
    <w:rsid w:val="00CE5B8A"/>
    <w:rsid w:val="00CE5BF2"/>
    <w:rsid w:val="00CE605B"/>
    <w:rsid w:val="00CE6676"/>
    <w:rsid w:val="00CE669B"/>
    <w:rsid w:val="00CE71EB"/>
    <w:rsid w:val="00CE7CA4"/>
    <w:rsid w:val="00CE7EF2"/>
    <w:rsid w:val="00CF05BA"/>
    <w:rsid w:val="00CF0B42"/>
    <w:rsid w:val="00CF0EBC"/>
    <w:rsid w:val="00CF110C"/>
    <w:rsid w:val="00CF1470"/>
    <w:rsid w:val="00CF22C8"/>
    <w:rsid w:val="00CF26F9"/>
    <w:rsid w:val="00CF2974"/>
    <w:rsid w:val="00CF335C"/>
    <w:rsid w:val="00CF36C4"/>
    <w:rsid w:val="00CF3B5E"/>
    <w:rsid w:val="00CF407B"/>
    <w:rsid w:val="00CF439F"/>
    <w:rsid w:val="00CF50B5"/>
    <w:rsid w:val="00CF5158"/>
    <w:rsid w:val="00CF54F8"/>
    <w:rsid w:val="00CF558C"/>
    <w:rsid w:val="00CF562D"/>
    <w:rsid w:val="00CF5CA1"/>
    <w:rsid w:val="00CF62C6"/>
    <w:rsid w:val="00CF637F"/>
    <w:rsid w:val="00CF6BEE"/>
    <w:rsid w:val="00CF6EB0"/>
    <w:rsid w:val="00CF740C"/>
    <w:rsid w:val="00CF7F80"/>
    <w:rsid w:val="00D00219"/>
    <w:rsid w:val="00D0021B"/>
    <w:rsid w:val="00D0058A"/>
    <w:rsid w:val="00D0059D"/>
    <w:rsid w:val="00D01209"/>
    <w:rsid w:val="00D0152D"/>
    <w:rsid w:val="00D015B4"/>
    <w:rsid w:val="00D01614"/>
    <w:rsid w:val="00D0177E"/>
    <w:rsid w:val="00D020FF"/>
    <w:rsid w:val="00D023A2"/>
    <w:rsid w:val="00D026DC"/>
    <w:rsid w:val="00D02D02"/>
    <w:rsid w:val="00D032D1"/>
    <w:rsid w:val="00D03491"/>
    <w:rsid w:val="00D0352D"/>
    <w:rsid w:val="00D038E1"/>
    <w:rsid w:val="00D0397A"/>
    <w:rsid w:val="00D03A3E"/>
    <w:rsid w:val="00D0404A"/>
    <w:rsid w:val="00D0480D"/>
    <w:rsid w:val="00D049B7"/>
    <w:rsid w:val="00D04F7D"/>
    <w:rsid w:val="00D05667"/>
    <w:rsid w:val="00D056DA"/>
    <w:rsid w:val="00D05EDE"/>
    <w:rsid w:val="00D06131"/>
    <w:rsid w:val="00D06299"/>
    <w:rsid w:val="00D067C0"/>
    <w:rsid w:val="00D06ABE"/>
    <w:rsid w:val="00D06B0C"/>
    <w:rsid w:val="00D07124"/>
    <w:rsid w:val="00D07B31"/>
    <w:rsid w:val="00D1027B"/>
    <w:rsid w:val="00D104B0"/>
    <w:rsid w:val="00D10556"/>
    <w:rsid w:val="00D105BF"/>
    <w:rsid w:val="00D1093C"/>
    <w:rsid w:val="00D10F2D"/>
    <w:rsid w:val="00D11AFF"/>
    <w:rsid w:val="00D1239A"/>
    <w:rsid w:val="00D124B1"/>
    <w:rsid w:val="00D124D4"/>
    <w:rsid w:val="00D12A98"/>
    <w:rsid w:val="00D12E6F"/>
    <w:rsid w:val="00D1316C"/>
    <w:rsid w:val="00D13747"/>
    <w:rsid w:val="00D13EF8"/>
    <w:rsid w:val="00D142E7"/>
    <w:rsid w:val="00D155E0"/>
    <w:rsid w:val="00D157B5"/>
    <w:rsid w:val="00D15E8E"/>
    <w:rsid w:val="00D167F0"/>
    <w:rsid w:val="00D17BAF"/>
    <w:rsid w:val="00D17BF1"/>
    <w:rsid w:val="00D201A4"/>
    <w:rsid w:val="00D2068D"/>
    <w:rsid w:val="00D214E1"/>
    <w:rsid w:val="00D216DE"/>
    <w:rsid w:val="00D21858"/>
    <w:rsid w:val="00D218DC"/>
    <w:rsid w:val="00D21CE4"/>
    <w:rsid w:val="00D221C6"/>
    <w:rsid w:val="00D2226A"/>
    <w:rsid w:val="00D229D4"/>
    <w:rsid w:val="00D22A6D"/>
    <w:rsid w:val="00D22C78"/>
    <w:rsid w:val="00D22D04"/>
    <w:rsid w:val="00D23058"/>
    <w:rsid w:val="00D230CD"/>
    <w:rsid w:val="00D234F1"/>
    <w:rsid w:val="00D23C00"/>
    <w:rsid w:val="00D24922"/>
    <w:rsid w:val="00D25798"/>
    <w:rsid w:val="00D25AAC"/>
    <w:rsid w:val="00D25BEF"/>
    <w:rsid w:val="00D261F1"/>
    <w:rsid w:val="00D2638C"/>
    <w:rsid w:val="00D26394"/>
    <w:rsid w:val="00D26A11"/>
    <w:rsid w:val="00D26B97"/>
    <w:rsid w:val="00D26E54"/>
    <w:rsid w:val="00D26FD8"/>
    <w:rsid w:val="00D278F1"/>
    <w:rsid w:val="00D2798F"/>
    <w:rsid w:val="00D27B0C"/>
    <w:rsid w:val="00D27E65"/>
    <w:rsid w:val="00D3035B"/>
    <w:rsid w:val="00D30BD5"/>
    <w:rsid w:val="00D30C33"/>
    <w:rsid w:val="00D311DA"/>
    <w:rsid w:val="00D313CA"/>
    <w:rsid w:val="00D31BE5"/>
    <w:rsid w:val="00D31BEC"/>
    <w:rsid w:val="00D31DE6"/>
    <w:rsid w:val="00D33A71"/>
    <w:rsid w:val="00D340C2"/>
    <w:rsid w:val="00D34981"/>
    <w:rsid w:val="00D34D91"/>
    <w:rsid w:val="00D34F41"/>
    <w:rsid w:val="00D3537F"/>
    <w:rsid w:val="00D35A68"/>
    <w:rsid w:val="00D36694"/>
    <w:rsid w:val="00D367E6"/>
    <w:rsid w:val="00D36C05"/>
    <w:rsid w:val="00D36C19"/>
    <w:rsid w:val="00D371CE"/>
    <w:rsid w:val="00D37AC5"/>
    <w:rsid w:val="00D402E8"/>
    <w:rsid w:val="00D404C3"/>
    <w:rsid w:val="00D405DA"/>
    <w:rsid w:val="00D410EC"/>
    <w:rsid w:val="00D413B7"/>
    <w:rsid w:val="00D41A30"/>
    <w:rsid w:val="00D41D53"/>
    <w:rsid w:val="00D41D91"/>
    <w:rsid w:val="00D41F9A"/>
    <w:rsid w:val="00D42CF6"/>
    <w:rsid w:val="00D437DE"/>
    <w:rsid w:val="00D439A9"/>
    <w:rsid w:val="00D43BA2"/>
    <w:rsid w:val="00D440B3"/>
    <w:rsid w:val="00D442C7"/>
    <w:rsid w:val="00D44418"/>
    <w:rsid w:val="00D44AA5"/>
    <w:rsid w:val="00D45782"/>
    <w:rsid w:val="00D4651D"/>
    <w:rsid w:val="00D46735"/>
    <w:rsid w:val="00D46C98"/>
    <w:rsid w:val="00D4738A"/>
    <w:rsid w:val="00D479DA"/>
    <w:rsid w:val="00D47B9A"/>
    <w:rsid w:val="00D507B7"/>
    <w:rsid w:val="00D511F4"/>
    <w:rsid w:val="00D516FD"/>
    <w:rsid w:val="00D51CCE"/>
    <w:rsid w:val="00D51D9D"/>
    <w:rsid w:val="00D51DDC"/>
    <w:rsid w:val="00D520E2"/>
    <w:rsid w:val="00D52DD8"/>
    <w:rsid w:val="00D52DEF"/>
    <w:rsid w:val="00D5328B"/>
    <w:rsid w:val="00D53784"/>
    <w:rsid w:val="00D538D7"/>
    <w:rsid w:val="00D5395C"/>
    <w:rsid w:val="00D53AB7"/>
    <w:rsid w:val="00D5412C"/>
    <w:rsid w:val="00D548C8"/>
    <w:rsid w:val="00D54CF2"/>
    <w:rsid w:val="00D54F70"/>
    <w:rsid w:val="00D55C12"/>
    <w:rsid w:val="00D55DB8"/>
    <w:rsid w:val="00D5607F"/>
    <w:rsid w:val="00D56245"/>
    <w:rsid w:val="00D5645F"/>
    <w:rsid w:val="00D564E9"/>
    <w:rsid w:val="00D56BB5"/>
    <w:rsid w:val="00D56E50"/>
    <w:rsid w:val="00D56F07"/>
    <w:rsid w:val="00D57287"/>
    <w:rsid w:val="00D579E5"/>
    <w:rsid w:val="00D57D28"/>
    <w:rsid w:val="00D60073"/>
    <w:rsid w:val="00D61D5B"/>
    <w:rsid w:val="00D623BD"/>
    <w:rsid w:val="00D62B81"/>
    <w:rsid w:val="00D6346E"/>
    <w:rsid w:val="00D638B0"/>
    <w:rsid w:val="00D63E34"/>
    <w:rsid w:val="00D6401F"/>
    <w:rsid w:val="00D642FF"/>
    <w:rsid w:val="00D643BD"/>
    <w:rsid w:val="00D649F9"/>
    <w:rsid w:val="00D64BCA"/>
    <w:rsid w:val="00D64C74"/>
    <w:rsid w:val="00D653FD"/>
    <w:rsid w:val="00D65604"/>
    <w:rsid w:val="00D65791"/>
    <w:rsid w:val="00D659CD"/>
    <w:rsid w:val="00D65C0F"/>
    <w:rsid w:val="00D65FA3"/>
    <w:rsid w:val="00D6649E"/>
    <w:rsid w:val="00D664C0"/>
    <w:rsid w:val="00D66851"/>
    <w:rsid w:val="00D66C83"/>
    <w:rsid w:val="00D670E0"/>
    <w:rsid w:val="00D67BD7"/>
    <w:rsid w:val="00D7042B"/>
    <w:rsid w:val="00D70BCD"/>
    <w:rsid w:val="00D70C81"/>
    <w:rsid w:val="00D70C86"/>
    <w:rsid w:val="00D710B2"/>
    <w:rsid w:val="00D7118C"/>
    <w:rsid w:val="00D7130F"/>
    <w:rsid w:val="00D71CC6"/>
    <w:rsid w:val="00D7237B"/>
    <w:rsid w:val="00D72703"/>
    <w:rsid w:val="00D72945"/>
    <w:rsid w:val="00D72AF4"/>
    <w:rsid w:val="00D72CA1"/>
    <w:rsid w:val="00D72EE1"/>
    <w:rsid w:val="00D7399D"/>
    <w:rsid w:val="00D73A73"/>
    <w:rsid w:val="00D73D79"/>
    <w:rsid w:val="00D73DA1"/>
    <w:rsid w:val="00D73E29"/>
    <w:rsid w:val="00D73E8D"/>
    <w:rsid w:val="00D740D4"/>
    <w:rsid w:val="00D749B2"/>
    <w:rsid w:val="00D75103"/>
    <w:rsid w:val="00D751B4"/>
    <w:rsid w:val="00D7670E"/>
    <w:rsid w:val="00D7758A"/>
    <w:rsid w:val="00D775CE"/>
    <w:rsid w:val="00D7778B"/>
    <w:rsid w:val="00D779B7"/>
    <w:rsid w:val="00D77FC3"/>
    <w:rsid w:val="00D805FE"/>
    <w:rsid w:val="00D80BF3"/>
    <w:rsid w:val="00D813A0"/>
    <w:rsid w:val="00D81552"/>
    <w:rsid w:val="00D81802"/>
    <w:rsid w:val="00D819B2"/>
    <w:rsid w:val="00D81AE1"/>
    <w:rsid w:val="00D81C1E"/>
    <w:rsid w:val="00D824A5"/>
    <w:rsid w:val="00D827F5"/>
    <w:rsid w:val="00D82DE5"/>
    <w:rsid w:val="00D8315C"/>
    <w:rsid w:val="00D83437"/>
    <w:rsid w:val="00D83D57"/>
    <w:rsid w:val="00D84102"/>
    <w:rsid w:val="00D842DF"/>
    <w:rsid w:val="00D847FA"/>
    <w:rsid w:val="00D84E60"/>
    <w:rsid w:val="00D8511C"/>
    <w:rsid w:val="00D85183"/>
    <w:rsid w:val="00D8524C"/>
    <w:rsid w:val="00D8529E"/>
    <w:rsid w:val="00D858CF"/>
    <w:rsid w:val="00D85A20"/>
    <w:rsid w:val="00D85B60"/>
    <w:rsid w:val="00D85D34"/>
    <w:rsid w:val="00D86659"/>
    <w:rsid w:val="00D86C0E"/>
    <w:rsid w:val="00D876F1"/>
    <w:rsid w:val="00D9160F"/>
    <w:rsid w:val="00D921AA"/>
    <w:rsid w:val="00D923F9"/>
    <w:rsid w:val="00D92E41"/>
    <w:rsid w:val="00D93490"/>
    <w:rsid w:val="00D934D7"/>
    <w:rsid w:val="00D94136"/>
    <w:rsid w:val="00D94368"/>
    <w:rsid w:val="00D94A2F"/>
    <w:rsid w:val="00D94F0A"/>
    <w:rsid w:val="00D94F13"/>
    <w:rsid w:val="00D955E8"/>
    <w:rsid w:val="00D956C9"/>
    <w:rsid w:val="00D95909"/>
    <w:rsid w:val="00D968EC"/>
    <w:rsid w:val="00D96EA4"/>
    <w:rsid w:val="00D9705A"/>
    <w:rsid w:val="00D9705B"/>
    <w:rsid w:val="00D97266"/>
    <w:rsid w:val="00D974D7"/>
    <w:rsid w:val="00D975F4"/>
    <w:rsid w:val="00D976CE"/>
    <w:rsid w:val="00D97C28"/>
    <w:rsid w:val="00D97C91"/>
    <w:rsid w:val="00D97D82"/>
    <w:rsid w:val="00DA05A2"/>
    <w:rsid w:val="00DA0A66"/>
    <w:rsid w:val="00DA0A7C"/>
    <w:rsid w:val="00DA0B28"/>
    <w:rsid w:val="00DA1426"/>
    <w:rsid w:val="00DA1582"/>
    <w:rsid w:val="00DA16A8"/>
    <w:rsid w:val="00DA1AE1"/>
    <w:rsid w:val="00DA1BAC"/>
    <w:rsid w:val="00DA1F83"/>
    <w:rsid w:val="00DA2028"/>
    <w:rsid w:val="00DA2585"/>
    <w:rsid w:val="00DA31C4"/>
    <w:rsid w:val="00DA375D"/>
    <w:rsid w:val="00DA3A43"/>
    <w:rsid w:val="00DA3E5A"/>
    <w:rsid w:val="00DA40A2"/>
    <w:rsid w:val="00DA4120"/>
    <w:rsid w:val="00DA44AC"/>
    <w:rsid w:val="00DA4771"/>
    <w:rsid w:val="00DA48B7"/>
    <w:rsid w:val="00DA50CF"/>
    <w:rsid w:val="00DA52AA"/>
    <w:rsid w:val="00DA5F11"/>
    <w:rsid w:val="00DA6485"/>
    <w:rsid w:val="00DA6E2F"/>
    <w:rsid w:val="00DA7147"/>
    <w:rsid w:val="00DA793F"/>
    <w:rsid w:val="00DA7F33"/>
    <w:rsid w:val="00DB00EE"/>
    <w:rsid w:val="00DB033E"/>
    <w:rsid w:val="00DB061F"/>
    <w:rsid w:val="00DB0751"/>
    <w:rsid w:val="00DB1AA3"/>
    <w:rsid w:val="00DB1AC4"/>
    <w:rsid w:val="00DB24C6"/>
    <w:rsid w:val="00DB2903"/>
    <w:rsid w:val="00DB2B87"/>
    <w:rsid w:val="00DB31DC"/>
    <w:rsid w:val="00DB35B3"/>
    <w:rsid w:val="00DB377B"/>
    <w:rsid w:val="00DB3A86"/>
    <w:rsid w:val="00DB463C"/>
    <w:rsid w:val="00DB4B03"/>
    <w:rsid w:val="00DB540D"/>
    <w:rsid w:val="00DB5EAB"/>
    <w:rsid w:val="00DB6345"/>
    <w:rsid w:val="00DB656C"/>
    <w:rsid w:val="00DB7F20"/>
    <w:rsid w:val="00DC051D"/>
    <w:rsid w:val="00DC096B"/>
    <w:rsid w:val="00DC0DAD"/>
    <w:rsid w:val="00DC0FBB"/>
    <w:rsid w:val="00DC1477"/>
    <w:rsid w:val="00DC18D2"/>
    <w:rsid w:val="00DC1C81"/>
    <w:rsid w:val="00DC2FB6"/>
    <w:rsid w:val="00DC35C5"/>
    <w:rsid w:val="00DC3E6F"/>
    <w:rsid w:val="00DC3EB8"/>
    <w:rsid w:val="00DC3F17"/>
    <w:rsid w:val="00DC3F47"/>
    <w:rsid w:val="00DC45D7"/>
    <w:rsid w:val="00DC4800"/>
    <w:rsid w:val="00DC498D"/>
    <w:rsid w:val="00DC4CE8"/>
    <w:rsid w:val="00DC4DD4"/>
    <w:rsid w:val="00DC4ED9"/>
    <w:rsid w:val="00DC5457"/>
    <w:rsid w:val="00DC56B7"/>
    <w:rsid w:val="00DC5A82"/>
    <w:rsid w:val="00DC6BEE"/>
    <w:rsid w:val="00DC6C85"/>
    <w:rsid w:val="00DC6D55"/>
    <w:rsid w:val="00DC726F"/>
    <w:rsid w:val="00DC784B"/>
    <w:rsid w:val="00DD05E3"/>
    <w:rsid w:val="00DD12F6"/>
    <w:rsid w:val="00DD1425"/>
    <w:rsid w:val="00DD1840"/>
    <w:rsid w:val="00DD219C"/>
    <w:rsid w:val="00DD2288"/>
    <w:rsid w:val="00DD2964"/>
    <w:rsid w:val="00DD2997"/>
    <w:rsid w:val="00DD2D9D"/>
    <w:rsid w:val="00DD326F"/>
    <w:rsid w:val="00DD33D8"/>
    <w:rsid w:val="00DD35F8"/>
    <w:rsid w:val="00DD3873"/>
    <w:rsid w:val="00DD416B"/>
    <w:rsid w:val="00DD4B9F"/>
    <w:rsid w:val="00DD4F7D"/>
    <w:rsid w:val="00DD5197"/>
    <w:rsid w:val="00DD5513"/>
    <w:rsid w:val="00DD5F87"/>
    <w:rsid w:val="00DD601B"/>
    <w:rsid w:val="00DD6108"/>
    <w:rsid w:val="00DD62DF"/>
    <w:rsid w:val="00DD647B"/>
    <w:rsid w:val="00DD69BC"/>
    <w:rsid w:val="00DD6A37"/>
    <w:rsid w:val="00DD6DC5"/>
    <w:rsid w:val="00DD7684"/>
    <w:rsid w:val="00DD78CF"/>
    <w:rsid w:val="00DD78F8"/>
    <w:rsid w:val="00DD7CA0"/>
    <w:rsid w:val="00DD7D05"/>
    <w:rsid w:val="00DE0226"/>
    <w:rsid w:val="00DE02C4"/>
    <w:rsid w:val="00DE078A"/>
    <w:rsid w:val="00DE11C4"/>
    <w:rsid w:val="00DE11E6"/>
    <w:rsid w:val="00DE11F0"/>
    <w:rsid w:val="00DE1CC1"/>
    <w:rsid w:val="00DE2264"/>
    <w:rsid w:val="00DE2485"/>
    <w:rsid w:val="00DE2610"/>
    <w:rsid w:val="00DE284A"/>
    <w:rsid w:val="00DE29CB"/>
    <w:rsid w:val="00DE2F2D"/>
    <w:rsid w:val="00DE3022"/>
    <w:rsid w:val="00DE3412"/>
    <w:rsid w:val="00DE38EB"/>
    <w:rsid w:val="00DE3B54"/>
    <w:rsid w:val="00DE3CB3"/>
    <w:rsid w:val="00DE4A86"/>
    <w:rsid w:val="00DE4E11"/>
    <w:rsid w:val="00DE516F"/>
    <w:rsid w:val="00DE5215"/>
    <w:rsid w:val="00DE527E"/>
    <w:rsid w:val="00DE536F"/>
    <w:rsid w:val="00DE5BD9"/>
    <w:rsid w:val="00DE5CE8"/>
    <w:rsid w:val="00DE5F91"/>
    <w:rsid w:val="00DE68A2"/>
    <w:rsid w:val="00DE70B6"/>
    <w:rsid w:val="00DE7A95"/>
    <w:rsid w:val="00DE7BC8"/>
    <w:rsid w:val="00DF031B"/>
    <w:rsid w:val="00DF0DE0"/>
    <w:rsid w:val="00DF0F07"/>
    <w:rsid w:val="00DF1CCD"/>
    <w:rsid w:val="00DF21F1"/>
    <w:rsid w:val="00DF2292"/>
    <w:rsid w:val="00DF2370"/>
    <w:rsid w:val="00DF270B"/>
    <w:rsid w:val="00DF2D67"/>
    <w:rsid w:val="00DF2F9A"/>
    <w:rsid w:val="00DF2FEF"/>
    <w:rsid w:val="00DF334D"/>
    <w:rsid w:val="00DF33AA"/>
    <w:rsid w:val="00DF37D8"/>
    <w:rsid w:val="00DF38A5"/>
    <w:rsid w:val="00DF3B0E"/>
    <w:rsid w:val="00DF3C31"/>
    <w:rsid w:val="00DF3FEC"/>
    <w:rsid w:val="00DF3FF0"/>
    <w:rsid w:val="00DF49C8"/>
    <w:rsid w:val="00DF4ADE"/>
    <w:rsid w:val="00DF4B20"/>
    <w:rsid w:val="00DF4BE4"/>
    <w:rsid w:val="00DF4D0C"/>
    <w:rsid w:val="00DF4EB2"/>
    <w:rsid w:val="00DF4FA7"/>
    <w:rsid w:val="00DF526E"/>
    <w:rsid w:val="00DF71FB"/>
    <w:rsid w:val="00DF724A"/>
    <w:rsid w:val="00DF76FA"/>
    <w:rsid w:val="00DF7F99"/>
    <w:rsid w:val="00E008DA"/>
    <w:rsid w:val="00E00954"/>
    <w:rsid w:val="00E00E76"/>
    <w:rsid w:val="00E01E21"/>
    <w:rsid w:val="00E02566"/>
    <w:rsid w:val="00E02649"/>
    <w:rsid w:val="00E027D8"/>
    <w:rsid w:val="00E02FEC"/>
    <w:rsid w:val="00E03353"/>
    <w:rsid w:val="00E035A0"/>
    <w:rsid w:val="00E03713"/>
    <w:rsid w:val="00E03904"/>
    <w:rsid w:val="00E039D5"/>
    <w:rsid w:val="00E03BC7"/>
    <w:rsid w:val="00E03E87"/>
    <w:rsid w:val="00E040D4"/>
    <w:rsid w:val="00E0471B"/>
    <w:rsid w:val="00E057F7"/>
    <w:rsid w:val="00E05B85"/>
    <w:rsid w:val="00E06163"/>
    <w:rsid w:val="00E06232"/>
    <w:rsid w:val="00E06412"/>
    <w:rsid w:val="00E06BDE"/>
    <w:rsid w:val="00E06E8D"/>
    <w:rsid w:val="00E07258"/>
    <w:rsid w:val="00E07649"/>
    <w:rsid w:val="00E077D7"/>
    <w:rsid w:val="00E0788C"/>
    <w:rsid w:val="00E07AD1"/>
    <w:rsid w:val="00E07EE2"/>
    <w:rsid w:val="00E103ED"/>
    <w:rsid w:val="00E10708"/>
    <w:rsid w:val="00E10834"/>
    <w:rsid w:val="00E108DD"/>
    <w:rsid w:val="00E109EA"/>
    <w:rsid w:val="00E10BC9"/>
    <w:rsid w:val="00E10C02"/>
    <w:rsid w:val="00E11478"/>
    <w:rsid w:val="00E1167F"/>
    <w:rsid w:val="00E11D8F"/>
    <w:rsid w:val="00E1210D"/>
    <w:rsid w:val="00E123EF"/>
    <w:rsid w:val="00E12E92"/>
    <w:rsid w:val="00E13101"/>
    <w:rsid w:val="00E135CF"/>
    <w:rsid w:val="00E13EF0"/>
    <w:rsid w:val="00E14481"/>
    <w:rsid w:val="00E14DA6"/>
    <w:rsid w:val="00E15C0E"/>
    <w:rsid w:val="00E16756"/>
    <w:rsid w:val="00E16E6E"/>
    <w:rsid w:val="00E16FC8"/>
    <w:rsid w:val="00E170F9"/>
    <w:rsid w:val="00E17D5D"/>
    <w:rsid w:val="00E20198"/>
    <w:rsid w:val="00E2077A"/>
    <w:rsid w:val="00E20E9F"/>
    <w:rsid w:val="00E210BB"/>
    <w:rsid w:val="00E21638"/>
    <w:rsid w:val="00E21955"/>
    <w:rsid w:val="00E21F52"/>
    <w:rsid w:val="00E221BC"/>
    <w:rsid w:val="00E22455"/>
    <w:rsid w:val="00E22A42"/>
    <w:rsid w:val="00E239CA"/>
    <w:rsid w:val="00E23C3A"/>
    <w:rsid w:val="00E2401E"/>
    <w:rsid w:val="00E2487A"/>
    <w:rsid w:val="00E24FC4"/>
    <w:rsid w:val="00E253E8"/>
    <w:rsid w:val="00E25755"/>
    <w:rsid w:val="00E25A46"/>
    <w:rsid w:val="00E25FEA"/>
    <w:rsid w:val="00E260EC"/>
    <w:rsid w:val="00E26146"/>
    <w:rsid w:val="00E26203"/>
    <w:rsid w:val="00E26902"/>
    <w:rsid w:val="00E26A29"/>
    <w:rsid w:val="00E2705B"/>
    <w:rsid w:val="00E2730F"/>
    <w:rsid w:val="00E276B5"/>
    <w:rsid w:val="00E27D1D"/>
    <w:rsid w:val="00E3045C"/>
    <w:rsid w:val="00E3062E"/>
    <w:rsid w:val="00E309D8"/>
    <w:rsid w:val="00E30BD2"/>
    <w:rsid w:val="00E30EDA"/>
    <w:rsid w:val="00E31417"/>
    <w:rsid w:val="00E31557"/>
    <w:rsid w:val="00E315F5"/>
    <w:rsid w:val="00E31847"/>
    <w:rsid w:val="00E31E2D"/>
    <w:rsid w:val="00E31F93"/>
    <w:rsid w:val="00E32242"/>
    <w:rsid w:val="00E32743"/>
    <w:rsid w:val="00E3278F"/>
    <w:rsid w:val="00E32874"/>
    <w:rsid w:val="00E329E8"/>
    <w:rsid w:val="00E32A79"/>
    <w:rsid w:val="00E32FA3"/>
    <w:rsid w:val="00E33077"/>
    <w:rsid w:val="00E3310D"/>
    <w:rsid w:val="00E33333"/>
    <w:rsid w:val="00E33799"/>
    <w:rsid w:val="00E337B2"/>
    <w:rsid w:val="00E33D53"/>
    <w:rsid w:val="00E33FBB"/>
    <w:rsid w:val="00E34287"/>
    <w:rsid w:val="00E346C2"/>
    <w:rsid w:val="00E34795"/>
    <w:rsid w:val="00E34964"/>
    <w:rsid w:val="00E34AD6"/>
    <w:rsid w:val="00E3510A"/>
    <w:rsid w:val="00E35CF0"/>
    <w:rsid w:val="00E35D85"/>
    <w:rsid w:val="00E35F32"/>
    <w:rsid w:val="00E36947"/>
    <w:rsid w:val="00E36F24"/>
    <w:rsid w:val="00E37311"/>
    <w:rsid w:val="00E40277"/>
    <w:rsid w:val="00E402D8"/>
    <w:rsid w:val="00E40315"/>
    <w:rsid w:val="00E407CA"/>
    <w:rsid w:val="00E41403"/>
    <w:rsid w:val="00E41755"/>
    <w:rsid w:val="00E42587"/>
    <w:rsid w:val="00E4286F"/>
    <w:rsid w:val="00E434A9"/>
    <w:rsid w:val="00E435CF"/>
    <w:rsid w:val="00E438DE"/>
    <w:rsid w:val="00E43BE5"/>
    <w:rsid w:val="00E43F67"/>
    <w:rsid w:val="00E44ADC"/>
    <w:rsid w:val="00E450C9"/>
    <w:rsid w:val="00E4539A"/>
    <w:rsid w:val="00E45703"/>
    <w:rsid w:val="00E45CD5"/>
    <w:rsid w:val="00E46089"/>
    <w:rsid w:val="00E4621D"/>
    <w:rsid w:val="00E46643"/>
    <w:rsid w:val="00E4669F"/>
    <w:rsid w:val="00E4735E"/>
    <w:rsid w:val="00E47626"/>
    <w:rsid w:val="00E479C0"/>
    <w:rsid w:val="00E5077C"/>
    <w:rsid w:val="00E507AB"/>
    <w:rsid w:val="00E50EFB"/>
    <w:rsid w:val="00E513B2"/>
    <w:rsid w:val="00E51B1D"/>
    <w:rsid w:val="00E51B87"/>
    <w:rsid w:val="00E521E0"/>
    <w:rsid w:val="00E52CB5"/>
    <w:rsid w:val="00E531BA"/>
    <w:rsid w:val="00E5472F"/>
    <w:rsid w:val="00E5493F"/>
    <w:rsid w:val="00E54E62"/>
    <w:rsid w:val="00E553AF"/>
    <w:rsid w:val="00E55659"/>
    <w:rsid w:val="00E562B4"/>
    <w:rsid w:val="00E56F27"/>
    <w:rsid w:val="00E57619"/>
    <w:rsid w:val="00E57C67"/>
    <w:rsid w:val="00E6004E"/>
    <w:rsid w:val="00E601B9"/>
    <w:rsid w:val="00E609A8"/>
    <w:rsid w:val="00E60B4C"/>
    <w:rsid w:val="00E60D19"/>
    <w:rsid w:val="00E614CD"/>
    <w:rsid w:val="00E61566"/>
    <w:rsid w:val="00E61C59"/>
    <w:rsid w:val="00E6341A"/>
    <w:rsid w:val="00E6385C"/>
    <w:rsid w:val="00E64C43"/>
    <w:rsid w:val="00E650D6"/>
    <w:rsid w:val="00E6577D"/>
    <w:rsid w:val="00E664FB"/>
    <w:rsid w:val="00E667F3"/>
    <w:rsid w:val="00E6693E"/>
    <w:rsid w:val="00E66F90"/>
    <w:rsid w:val="00E67547"/>
    <w:rsid w:val="00E6777B"/>
    <w:rsid w:val="00E679FA"/>
    <w:rsid w:val="00E67BC1"/>
    <w:rsid w:val="00E67F0C"/>
    <w:rsid w:val="00E709B7"/>
    <w:rsid w:val="00E70B17"/>
    <w:rsid w:val="00E70E31"/>
    <w:rsid w:val="00E71D15"/>
    <w:rsid w:val="00E72109"/>
    <w:rsid w:val="00E728DD"/>
    <w:rsid w:val="00E72B84"/>
    <w:rsid w:val="00E734F1"/>
    <w:rsid w:val="00E73589"/>
    <w:rsid w:val="00E73B06"/>
    <w:rsid w:val="00E73CEB"/>
    <w:rsid w:val="00E741DA"/>
    <w:rsid w:val="00E74A9D"/>
    <w:rsid w:val="00E754D5"/>
    <w:rsid w:val="00E75677"/>
    <w:rsid w:val="00E75F2B"/>
    <w:rsid w:val="00E76320"/>
    <w:rsid w:val="00E764CC"/>
    <w:rsid w:val="00E767B4"/>
    <w:rsid w:val="00E76EB8"/>
    <w:rsid w:val="00E777E7"/>
    <w:rsid w:val="00E77D27"/>
    <w:rsid w:val="00E77E9D"/>
    <w:rsid w:val="00E77F4F"/>
    <w:rsid w:val="00E8096F"/>
    <w:rsid w:val="00E80C6C"/>
    <w:rsid w:val="00E80DA0"/>
    <w:rsid w:val="00E817AA"/>
    <w:rsid w:val="00E82AA7"/>
    <w:rsid w:val="00E82CDD"/>
    <w:rsid w:val="00E82E4A"/>
    <w:rsid w:val="00E8305A"/>
    <w:rsid w:val="00E831C2"/>
    <w:rsid w:val="00E831FB"/>
    <w:rsid w:val="00E836AC"/>
    <w:rsid w:val="00E838DF"/>
    <w:rsid w:val="00E83C47"/>
    <w:rsid w:val="00E8484D"/>
    <w:rsid w:val="00E84EEF"/>
    <w:rsid w:val="00E852BA"/>
    <w:rsid w:val="00E85504"/>
    <w:rsid w:val="00E85E42"/>
    <w:rsid w:val="00E86689"/>
    <w:rsid w:val="00E86C11"/>
    <w:rsid w:val="00E86E2C"/>
    <w:rsid w:val="00E8749C"/>
    <w:rsid w:val="00E877A6"/>
    <w:rsid w:val="00E879C2"/>
    <w:rsid w:val="00E90021"/>
    <w:rsid w:val="00E9031B"/>
    <w:rsid w:val="00E90626"/>
    <w:rsid w:val="00E90BA9"/>
    <w:rsid w:val="00E90D25"/>
    <w:rsid w:val="00E9180D"/>
    <w:rsid w:val="00E91EAF"/>
    <w:rsid w:val="00E92115"/>
    <w:rsid w:val="00E92817"/>
    <w:rsid w:val="00E92D1B"/>
    <w:rsid w:val="00E939AD"/>
    <w:rsid w:val="00E93C3C"/>
    <w:rsid w:val="00E94342"/>
    <w:rsid w:val="00E94913"/>
    <w:rsid w:val="00E95235"/>
    <w:rsid w:val="00E95354"/>
    <w:rsid w:val="00E9554A"/>
    <w:rsid w:val="00E955CD"/>
    <w:rsid w:val="00E95D11"/>
    <w:rsid w:val="00E96025"/>
    <w:rsid w:val="00E96783"/>
    <w:rsid w:val="00E9682F"/>
    <w:rsid w:val="00E96F19"/>
    <w:rsid w:val="00E971BE"/>
    <w:rsid w:val="00E97255"/>
    <w:rsid w:val="00E9747B"/>
    <w:rsid w:val="00EA0035"/>
    <w:rsid w:val="00EA04E8"/>
    <w:rsid w:val="00EA0629"/>
    <w:rsid w:val="00EA07A3"/>
    <w:rsid w:val="00EA0D62"/>
    <w:rsid w:val="00EA1212"/>
    <w:rsid w:val="00EA150B"/>
    <w:rsid w:val="00EA1616"/>
    <w:rsid w:val="00EA20C7"/>
    <w:rsid w:val="00EA214A"/>
    <w:rsid w:val="00EA2368"/>
    <w:rsid w:val="00EA288E"/>
    <w:rsid w:val="00EA2BA1"/>
    <w:rsid w:val="00EA3154"/>
    <w:rsid w:val="00EA38A5"/>
    <w:rsid w:val="00EA3914"/>
    <w:rsid w:val="00EA3DDF"/>
    <w:rsid w:val="00EA40C2"/>
    <w:rsid w:val="00EA411B"/>
    <w:rsid w:val="00EA41CE"/>
    <w:rsid w:val="00EA4E4C"/>
    <w:rsid w:val="00EA4EFD"/>
    <w:rsid w:val="00EA4F2D"/>
    <w:rsid w:val="00EA51DE"/>
    <w:rsid w:val="00EA5536"/>
    <w:rsid w:val="00EA56FC"/>
    <w:rsid w:val="00EA5921"/>
    <w:rsid w:val="00EA5988"/>
    <w:rsid w:val="00EA5F5C"/>
    <w:rsid w:val="00EA60D4"/>
    <w:rsid w:val="00EA6370"/>
    <w:rsid w:val="00EA6E98"/>
    <w:rsid w:val="00EA76C6"/>
    <w:rsid w:val="00EA7786"/>
    <w:rsid w:val="00EA7AF1"/>
    <w:rsid w:val="00EB0652"/>
    <w:rsid w:val="00EB0699"/>
    <w:rsid w:val="00EB0788"/>
    <w:rsid w:val="00EB159E"/>
    <w:rsid w:val="00EB1ECF"/>
    <w:rsid w:val="00EB2071"/>
    <w:rsid w:val="00EB29DA"/>
    <w:rsid w:val="00EB2A97"/>
    <w:rsid w:val="00EB2B41"/>
    <w:rsid w:val="00EB2C05"/>
    <w:rsid w:val="00EB317F"/>
    <w:rsid w:val="00EB35D1"/>
    <w:rsid w:val="00EB372D"/>
    <w:rsid w:val="00EB41BB"/>
    <w:rsid w:val="00EB42DF"/>
    <w:rsid w:val="00EB431B"/>
    <w:rsid w:val="00EB46E4"/>
    <w:rsid w:val="00EB4715"/>
    <w:rsid w:val="00EB475A"/>
    <w:rsid w:val="00EB4BCA"/>
    <w:rsid w:val="00EB53AF"/>
    <w:rsid w:val="00EB5959"/>
    <w:rsid w:val="00EB5B78"/>
    <w:rsid w:val="00EB6387"/>
    <w:rsid w:val="00EB6BAB"/>
    <w:rsid w:val="00EB6CC2"/>
    <w:rsid w:val="00EB7035"/>
    <w:rsid w:val="00EB7455"/>
    <w:rsid w:val="00EB7A87"/>
    <w:rsid w:val="00EB7CE8"/>
    <w:rsid w:val="00EC03CB"/>
    <w:rsid w:val="00EC06AC"/>
    <w:rsid w:val="00EC0C9B"/>
    <w:rsid w:val="00EC0D40"/>
    <w:rsid w:val="00EC1D3B"/>
    <w:rsid w:val="00EC217C"/>
    <w:rsid w:val="00EC263E"/>
    <w:rsid w:val="00EC27EF"/>
    <w:rsid w:val="00EC2918"/>
    <w:rsid w:val="00EC2983"/>
    <w:rsid w:val="00EC2C99"/>
    <w:rsid w:val="00EC2FB3"/>
    <w:rsid w:val="00EC34D9"/>
    <w:rsid w:val="00EC3591"/>
    <w:rsid w:val="00EC3F17"/>
    <w:rsid w:val="00EC437A"/>
    <w:rsid w:val="00EC44BA"/>
    <w:rsid w:val="00EC4AD6"/>
    <w:rsid w:val="00EC4D67"/>
    <w:rsid w:val="00EC4F61"/>
    <w:rsid w:val="00EC523D"/>
    <w:rsid w:val="00EC6426"/>
    <w:rsid w:val="00EC6660"/>
    <w:rsid w:val="00EC670F"/>
    <w:rsid w:val="00EC6AE4"/>
    <w:rsid w:val="00EC7058"/>
    <w:rsid w:val="00EC7326"/>
    <w:rsid w:val="00EC7A41"/>
    <w:rsid w:val="00ED065B"/>
    <w:rsid w:val="00ED0D49"/>
    <w:rsid w:val="00ED1006"/>
    <w:rsid w:val="00ED1656"/>
    <w:rsid w:val="00ED2852"/>
    <w:rsid w:val="00ED2FCB"/>
    <w:rsid w:val="00ED30C4"/>
    <w:rsid w:val="00ED323B"/>
    <w:rsid w:val="00ED33D5"/>
    <w:rsid w:val="00ED3515"/>
    <w:rsid w:val="00ED36DE"/>
    <w:rsid w:val="00ED3AFF"/>
    <w:rsid w:val="00ED3B6E"/>
    <w:rsid w:val="00ED3EBB"/>
    <w:rsid w:val="00ED56EC"/>
    <w:rsid w:val="00ED57CB"/>
    <w:rsid w:val="00ED6096"/>
    <w:rsid w:val="00ED6199"/>
    <w:rsid w:val="00ED7148"/>
    <w:rsid w:val="00ED73AB"/>
    <w:rsid w:val="00ED75E7"/>
    <w:rsid w:val="00ED77AB"/>
    <w:rsid w:val="00ED7D15"/>
    <w:rsid w:val="00EE04DA"/>
    <w:rsid w:val="00EE0BF2"/>
    <w:rsid w:val="00EE14FA"/>
    <w:rsid w:val="00EE15ED"/>
    <w:rsid w:val="00EE1C23"/>
    <w:rsid w:val="00EE1FB6"/>
    <w:rsid w:val="00EE2149"/>
    <w:rsid w:val="00EE21B8"/>
    <w:rsid w:val="00EE242D"/>
    <w:rsid w:val="00EE263D"/>
    <w:rsid w:val="00EE26B0"/>
    <w:rsid w:val="00EE3296"/>
    <w:rsid w:val="00EE36DC"/>
    <w:rsid w:val="00EE38AD"/>
    <w:rsid w:val="00EE3D60"/>
    <w:rsid w:val="00EE3F43"/>
    <w:rsid w:val="00EE4623"/>
    <w:rsid w:val="00EE4727"/>
    <w:rsid w:val="00EE4B78"/>
    <w:rsid w:val="00EE4F66"/>
    <w:rsid w:val="00EE50CC"/>
    <w:rsid w:val="00EE540B"/>
    <w:rsid w:val="00EE5F42"/>
    <w:rsid w:val="00EE6680"/>
    <w:rsid w:val="00EE6981"/>
    <w:rsid w:val="00EE761B"/>
    <w:rsid w:val="00EE76AF"/>
    <w:rsid w:val="00EE7B34"/>
    <w:rsid w:val="00EE7ED1"/>
    <w:rsid w:val="00EE7FE1"/>
    <w:rsid w:val="00EF03E9"/>
    <w:rsid w:val="00EF0EB3"/>
    <w:rsid w:val="00EF12A7"/>
    <w:rsid w:val="00EF18A3"/>
    <w:rsid w:val="00EF199F"/>
    <w:rsid w:val="00EF2020"/>
    <w:rsid w:val="00EF2343"/>
    <w:rsid w:val="00EF2496"/>
    <w:rsid w:val="00EF2845"/>
    <w:rsid w:val="00EF32A5"/>
    <w:rsid w:val="00EF3884"/>
    <w:rsid w:val="00EF40AB"/>
    <w:rsid w:val="00EF4122"/>
    <w:rsid w:val="00EF43A2"/>
    <w:rsid w:val="00EF45B1"/>
    <w:rsid w:val="00EF472B"/>
    <w:rsid w:val="00EF4949"/>
    <w:rsid w:val="00EF4D13"/>
    <w:rsid w:val="00EF5309"/>
    <w:rsid w:val="00EF59D9"/>
    <w:rsid w:val="00EF632B"/>
    <w:rsid w:val="00EF6B90"/>
    <w:rsid w:val="00EF6EE7"/>
    <w:rsid w:val="00EF70B4"/>
    <w:rsid w:val="00EF7903"/>
    <w:rsid w:val="00EF7D22"/>
    <w:rsid w:val="00EF7FD6"/>
    <w:rsid w:val="00F0008F"/>
    <w:rsid w:val="00F0025F"/>
    <w:rsid w:val="00F005BE"/>
    <w:rsid w:val="00F009A7"/>
    <w:rsid w:val="00F00B0B"/>
    <w:rsid w:val="00F01DB6"/>
    <w:rsid w:val="00F01EC1"/>
    <w:rsid w:val="00F02002"/>
    <w:rsid w:val="00F021FF"/>
    <w:rsid w:val="00F02D7C"/>
    <w:rsid w:val="00F036A1"/>
    <w:rsid w:val="00F03B2D"/>
    <w:rsid w:val="00F04A84"/>
    <w:rsid w:val="00F04BCD"/>
    <w:rsid w:val="00F04CCE"/>
    <w:rsid w:val="00F05126"/>
    <w:rsid w:val="00F05F1E"/>
    <w:rsid w:val="00F061CB"/>
    <w:rsid w:val="00F06BB8"/>
    <w:rsid w:val="00F06C5E"/>
    <w:rsid w:val="00F06CFC"/>
    <w:rsid w:val="00F07092"/>
    <w:rsid w:val="00F070D4"/>
    <w:rsid w:val="00F073F1"/>
    <w:rsid w:val="00F07C54"/>
    <w:rsid w:val="00F10673"/>
    <w:rsid w:val="00F10936"/>
    <w:rsid w:val="00F11085"/>
    <w:rsid w:val="00F111C6"/>
    <w:rsid w:val="00F1167E"/>
    <w:rsid w:val="00F11C88"/>
    <w:rsid w:val="00F125BC"/>
    <w:rsid w:val="00F12612"/>
    <w:rsid w:val="00F12A05"/>
    <w:rsid w:val="00F131E0"/>
    <w:rsid w:val="00F1336C"/>
    <w:rsid w:val="00F13535"/>
    <w:rsid w:val="00F1370C"/>
    <w:rsid w:val="00F137E1"/>
    <w:rsid w:val="00F13879"/>
    <w:rsid w:val="00F1401B"/>
    <w:rsid w:val="00F1408F"/>
    <w:rsid w:val="00F147F8"/>
    <w:rsid w:val="00F14B95"/>
    <w:rsid w:val="00F14E74"/>
    <w:rsid w:val="00F151F5"/>
    <w:rsid w:val="00F16318"/>
    <w:rsid w:val="00F1697E"/>
    <w:rsid w:val="00F16BD1"/>
    <w:rsid w:val="00F17933"/>
    <w:rsid w:val="00F17CA8"/>
    <w:rsid w:val="00F20259"/>
    <w:rsid w:val="00F2037F"/>
    <w:rsid w:val="00F20AA3"/>
    <w:rsid w:val="00F2135D"/>
    <w:rsid w:val="00F2168A"/>
    <w:rsid w:val="00F21F7C"/>
    <w:rsid w:val="00F21FB0"/>
    <w:rsid w:val="00F2205C"/>
    <w:rsid w:val="00F22095"/>
    <w:rsid w:val="00F22544"/>
    <w:rsid w:val="00F2276C"/>
    <w:rsid w:val="00F229DD"/>
    <w:rsid w:val="00F22E87"/>
    <w:rsid w:val="00F239BF"/>
    <w:rsid w:val="00F23AA7"/>
    <w:rsid w:val="00F23F71"/>
    <w:rsid w:val="00F2417C"/>
    <w:rsid w:val="00F2434A"/>
    <w:rsid w:val="00F24BB9"/>
    <w:rsid w:val="00F24CAF"/>
    <w:rsid w:val="00F24EF6"/>
    <w:rsid w:val="00F2537C"/>
    <w:rsid w:val="00F25494"/>
    <w:rsid w:val="00F25773"/>
    <w:rsid w:val="00F25E60"/>
    <w:rsid w:val="00F264BE"/>
    <w:rsid w:val="00F268F1"/>
    <w:rsid w:val="00F26B5D"/>
    <w:rsid w:val="00F27188"/>
    <w:rsid w:val="00F27F1C"/>
    <w:rsid w:val="00F3002F"/>
    <w:rsid w:val="00F300E6"/>
    <w:rsid w:val="00F30646"/>
    <w:rsid w:val="00F3112C"/>
    <w:rsid w:val="00F311BD"/>
    <w:rsid w:val="00F319CD"/>
    <w:rsid w:val="00F32BFB"/>
    <w:rsid w:val="00F3304E"/>
    <w:rsid w:val="00F338EF"/>
    <w:rsid w:val="00F358CB"/>
    <w:rsid w:val="00F35A77"/>
    <w:rsid w:val="00F35B2B"/>
    <w:rsid w:val="00F35BF8"/>
    <w:rsid w:val="00F35E5D"/>
    <w:rsid w:val="00F362F0"/>
    <w:rsid w:val="00F369F8"/>
    <w:rsid w:val="00F36A62"/>
    <w:rsid w:val="00F36BF6"/>
    <w:rsid w:val="00F36C54"/>
    <w:rsid w:val="00F36CC2"/>
    <w:rsid w:val="00F37286"/>
    <w:rsid w:val="00F372C5"/>
    <w:rsid w:val="00F37650"/>
    <w:rsid w:val="00F378EE"/>
    <w:rsid w:val="00F40691"/>
    <w:rsid w:val="00F40845"/>
    <w:rsid w:val="00F40FA7"/>
    <w:rsid w:val="00F40FC9"/>
    <w:rsid w:val="00F410B9"/>
    <w:rsid w:val="00F410E2"/>
    <w:rsid w:val="00F41279"/>
    <w:rsid w:val="00F41712"/>
    <w:rsid w:val="00F41DF0"/>
    <w:rsid w:val="00F42166"/>
    <w:rsid w:val="00F427D9"/>
    <w:rsid w:val="00F42AFD"/>
    <w:rsid w:val="00F436D1"/>
    <w:rsid w:val="00F43E0D"/>
    <w:rsid w:val="00F44061"/>
    <w:rsid w:val="00F442A1"/>
    <w:rsid w:val="00F44B81"/>
    <w:rsid w:val="00F4529C"/>
    <w:rsid w:val="00F4542D"/>
    <w:rsid w:val="00F457B4"/>
    <w:rsid w:val="00F45D48"/>
    <w:rsid w:val="00F46084"/>
    <w:rsid w:val="00F46467"/>
    <w:rsid w:val="00F46E44"/>
    <w:rsid w:val="00F471D4"/>
    <w:rsid w:val="00F476B1"/>
    <w:rsid w:val="00F4776B"/>
    <w:rsid w:val="00F50267"/>
    <w:rsid w:val="00F51555"/>
    <w:rsid w:val="00F51FB8"/>
    <w:rsid w:val="00F5282A"/>
    <w:rsid w:val="00F52CB1"/>
    <w:rsid w:val="00F52D66"/>
    <w:rsid w:val="00F53B6A"/>
    <w:rsid w:val="00F5462E"/>
    <w:rsid w:val="00F550D0"/>
    <w:rsid w:val="00F553B8"/>
    <w:rsid w:val="00F55A71"/>
    <w:rsid w:val="00F56124"/>
    <w:rsid w:val="00F56527"/>
    <w:rsid w:val="00F573F2"/>
    <w:rsid w:val="00F57439"/>
    <w:rsid w:val="00F576F5"/>
    <w:rsid w:val="00F57763"/>
    <w:rsid w:val="00F57976"/>
    <w:rsid w:val="00F57F4E"/>
    <w:rsid w:val="00F57F59"/>
    <w:rsid w:val="00F601E8"/>
    <w:rsid w:val="00F60308"/>
    <w:rsid w:val="00F60CA9"/>
    <w:rsid w:val="00F61529"/>
    <w:rsid w:val="00F62036"/>
    <w:rsid w:val="00F626CC"/>
    <w:rsid w:val="00F62F4E"/>
    <w:rsid w:val="00F638C4"/>
    <w:rsid w:val="00F639D7"/>
    <w:rsid w:val="00F6406F"/>
    <w:rsid w:val="00F646ED"/>
    <w:rsid w:val="00F64DEC"/>
    <w:rsid w:val="00F6506F"/>
    <w:rsid w:val="00F6517B"/>
    <w:rsid w:val="00F65C4A"/>
    <w:rsid w:val="00F65D6F"/>
    <w:rsid w:val="00F664E0"/>
    <w:rsid w:val="00F665F0"/>
    <w:rsid w:val="00F66846"/>
    <w:rsid w:val="00F66D86"/>
    <w:rsid w:val="00F6745A"/>
    <w:rsid w:val="00F6771B"/>
    <w:rsid w:val="00F67EDC"/>
    <w:rsid w:val="00F713A5"/>
    <w:rsid w:val="00F7158D"/>
    <w:rsid w:val="00F71800"/>
    <w:rsid w:val="00F72018"/>
    <w:rsid w:val="00F7249F"/>
    <w:rsid w:val="00F72FFD"/>
    <w:rsid w:val="00F73332"/>
    <w:rsid w:val="00F734F2"/>
    <w:rsid w:val="00F7377A"/>
    <w:rsid w:val="00F73883"/>
    <w:rsid w:val="00F738A6"/>
    <w:rsid w:val="00F73ABA"/>
    <w:rsid w:val="00F73AF7"/>
    <w:rsid w:val="00F73BA7"/>
    <w:rsid w:val="00F73E77"/>
    <w:rsid w:val="00F7400A"/>
    <w:rsid w:val="00F7413F"/>
    <w:rsid w:val="00F74B65"/>
    <w:rsid w:val="00F754F0"/>
    <w:rsid w:val="00F758D9"/>
    <w:rsid w:val="00F75DDB"/>
    <w:rsid w:val="00F7600C"/>
    <w:rsid w:val="00F76421"/>
    <w:rsid w:val="00F764A3"/>
    <w:rsid w:val="00F7677C"/>
    <w:rsid w:val="00F7793F"/>
    <w:rsid w:val="00F77A58"/>
    <w:rsid w:val="00F80032"/>
    <w:rsid w:val="00F804CA"/>
    <w:rsid w:val="00F804FB"/>
    <w:rsid w:val="00F80553"/>
    <w:rsid w:val="00F8083A"/>
    <w:rsid w:val="00F80871"/>
    <w:rsid w:val="00F8096E"/>
    <w:rsid w:val="00F814E4"/>
    <w:rsid w:val="00F8199C"/>
    <w:rsid w:val="00F819BD"/>
    <w:rsid w:val="00F81CAA"/>
    <w:rsid w:val="00F82577"/>
    <w:rsid w:val="00F82602"/>
    <w:rsid w:val="00F82C10"/>
    <w:rsid w:val="00F830CD"/>
    <w:rsid w:val="00F83DF2"/>
    <w:rsid w:val="00F8416F"/>
    <w:rsid w:val="00F841BF"/>
    <w:rsid w:val="00F84550"/>
    <w:rsid w:val="00F84685"/>
    <w:rsid w:val="00F84815"/>
    <w:rsid w:val="00F848D8"/>
    <w:rsid w:val="00F84908"/>
    <w:rsid w:val="00F84A40"/>
    <w:rsid w:val="00F84B85"/>
    <w:rsid w:val="00F86AA0"/>
    <w:rsid w:val="00F86CC9"/>
    <w:rsid w:val="00F86E62"/>
    <w:rsid w:val="00F87CF2"/>
    <w:rsid w:val="00F87D29"/>
    <w:rsid w:val="00F90083"/>
    <w:rsid w:val="00F90A1D"/>
    <w:rsid w:val="00F92B73"/>
    <w:rsid w:val="00F9340F"/>
    <w:rsid w:val="00F93666"/>
    <w:rsid w:val="00F93769"/>
    <w:rsid w:val="00F94212"/>
    <w:rsid w:val="00F94644"/>
    <w:rsid w:val="00F94724"/>
    <w:rsid w:val="00F95472"/>
    <w:rsid w:val="00F95D63"/>
    <w:rsid w:val="00F9627F"/>
    <w:rsid w:val="00F9651D"/>
    <w:rsid w:val="00F96945"/>
    <w:rsid w:val="00F9726E"/>
    <w:rsid w:val="00F97498"/>
    <w:rsid w:val="00F97690"/>
    <w:rsid w:val="00F976CC"/>
    <w:rsid w:val="00F97806"/>
    <w:rsid w:val="00F978A1"/>
    <w:rsid w:val="00F97DB6"/>
    <w:rsid w:val="00F97FB0"/>
    <w:rsid w:val="00FA0514"/>
    <w:rsid w:val="00FA072C"/>
    <w:rsid w:val="00FA0A66"/>
    <w:rsid w:val="00FA0C26"/>
    <w:rsid w:val="00FA0EDC"/>
    <w:rsid w:val="00FA231E"/>
    <w:rsid w:val="00FA264B"/>
    <w:rsid w:val="00FA27A7"/>
    <w:rsid w:val="00FA280F"/>
    <w:rsid w:val="00FA2B1E"/>
    <w:rsid w:val="00FA2D61"/>
    <w:rsid w:val="00FA2F20"/>
    <w:rsid w:val="00FA3260"/>
    <w:rsid w:val="00FA4014"/>
    <w:rsid w:val="00FA42CD"/>
    <w:rsid w:val="00FA42E0"/>
    <w:rsid w:val="00FA48D9"/>
    <w:rsid w:val="00FA4A98"/>
    <w:rsid w:val="00FA4E81"/>
    <w:rsid w:val="00FA5270"/>
    <w:rsid w:val="00FA52BE"/>
    <w:rsid w:val="00FA5354"/>
    <w:rsid w:val="00FA53E1"/>
    <w:rsid w:val="00FA5776"/>
    <w:rsid w:val="00FA5809"/>
    <w:rsid w:val="00FA6908"/>
    <w:rsid w:val="00FA6B1D"/>
    <w:rsid w:val="00FA6CB9"/>
    <w:rsid w:val="00FA71CC"/>
    <w:rsid w:val="00FA7592"/>
    <w:rsid w:val="00FA77A2"/>
    <w:rsid w:val="00FA77B2"/>
    <w:rsid w:val="00FB010C"/>
    <w:rsid w:val="00FB0300"/>
    <w:rsid w:val="00FB07F3"/>
    <w:rsid w:val="00FB1186"/>
    <w:rsid w:val="00FB1813"/>
    <w:rsid w:val="00FB1917"/>
    <w:rsid w:val="00FB1D15"/>
    <w:rsid w:val="00FB1F66"/>
    <w:rsid w:val="00FB2252"/>
    <w:rsid w:val="00FB2D92"/>
    <w:rsid w:val="00FB313A"/>
    <w:rsid w:val="00FB3580"/>
    <w:rsid w:val="00FB401C"/>
    <w:rsid w:val="00FB4D9B"/>
    <w:rsid w:val="00FB51FC"/>
    <w:rsid w:val="00FB52A7"/>
    <w:rsid w:val="00FB5310"/>
    <w:rsid w:val="00FB56EE"/>
    <w:rsid w:val="00FB58AE"/>
    <w:rsid w:val="00FB5C60"/>
    <w:rsid w:val="00FB5CD2"/>
    <w:rsid w:val="00FB6701"/>
    <w:rsid w:val="00FB69CC"/>
    <w:rsid w:val="00FC0F47"/>
    <w:rsid w:val="00FC109D"/>
    <w:rsid w:val="00FC11B8"/>
    <w:rsid w:val="00FC1A22"/>
    <w:rsid w:val="00FC1B83"/>
    <w:rsid w:val="00FC1F04"/>
    <w:rsid w:val="00FC23F9"/>
    <w:rsid w:val="00FC25D9"/>
    <w:rsid w:val="00FC2806"/>
    <w:rsid w:val="00FC2A2F"/>
    <w:rsid w:val="00FC34E1"/>
    <w:rsid w:val="00FC39EE"/>
    <w:rsid w:val="00FC3B92"/>
    <w:rsid w:val="00FC3EC4"/>
    <w:rsid w:val="00FC44ED"/>
    <w:rsid w:val="00FC541F"/>
    <w:rsid w:val="00FC55F2"/>
    <w:rsid w:val="00FC5B74"/>
    <w:rsid w:val="00FC5E21"/>
    <w:rsid w:val="00FC5E48"/>
    <w:rsid w:val="00FC60F8"/>
    <w:rsid w:val="00FC6159"/>
    <w:rsid w:val="00FC6278"/>
    <w:rsid w:val="00FC63A7"/>
    <w:rsid w:val="00FC687B"/>
    <w:rsid w:val="00FC7298"/>
    <w:rsid w:val="00FC7722"/>
    <w:rsid w:val="00FC7819"/>
    <w:rsid w:val="00FC7921"/>
    <w:rsid w:val="00FC7EA7"/>
    <w:rsid w:val="00FD0278"/>
    <w:rsid w:val="00FD11DE"/>
    <w:rsid w:val="00FD183D"/>
    <w:rsid w:val="00FD1FE0"/>
    <w:rsid w:val="00FD215B"/>
    <w:rsid w:val="00FD276A"/>
    <w:rsid w:val="00FD2BBD"/>
    <w:rsid w:val="00FD2E2C"/>
    <w:rsid w:val="00FD36FE"/>
    <w:rsid w:val="00FD3AC2"/>
    <w:rsid w:val="00FD41FB"/>
    <w:rsid w:val="00FD428B"/>
    <w:rsid w:val="00FD43DC"/>
    <w:rsid w:val="00FD4495"/>
    <w:rsid w:val="00FD462F"/>
    <w:rsid w:val="00FD48D8"/>
    <w:rsid w:val="00FD4FD2"/>
    <w:rsid w:val="00FD54FE"/>
    <w:rsid w:val="00FD5EB7"/>
    <w:rsid w:val="00FD5EE5"/>
    <w:rsid w:val="00FD6237"/>
    <w:rsid w:val="00FD6427"/>
    <w:rsid w:val="00FD6456"/>
    <w:rsid w:val="00FD66E3"/>
    <w:rsid w:val="00FD69F7"/>
    <w:rsid w:val="00FD7B00"/>
    <w:rsid w:val="00FD7B3A"/>
    <w:rsid w:val="00FD7B90"/>
    <w:rsid w:val="00FD7D17"/>
    <w:rsid w:val="00FE02A5"/>
    <w:rsid w:val="00FE02AE"/>
    <w:rsid w:val="00FE0785"/>
    <w:rsid w:val="00FE122F"/>
    <w:rsid w:val="00FE13C8"/>
    <w:rsid w:val="00FE2220"/>
    <w:rsid w:val="00FE234C"/>
    <w:rsid w:val="00FE2717"/>
    <w:rsid w:val="00FE2BC1"/>
    <w:rsid w:val="00FE3182"/>
    <w:rsid w:val="00FE323E"/>
    <w:rsid w:val="00FE3511"/>
    <w:rsid w:val="00FE3675"/>
    <w:rsid w:val="00FE3BC3"/>
    <w:rsid w:val="00FE3CA7"/>
    <w:rsid w:val="00FE3D40"/>
    <w:rsid w:val="00FE4985"/>
    <w:rsid w:val="00FE522D"/>
    <w:rsid w:val="00FE52A0"/>
    <w:rsid w:val="00FE55E9"/>
    <w:rsid w:val="00FE5680"/>
    <w:rsid w:val="00FE58EC"/>
    <w:rsid w:val="00FE5B49"/>
    <w:rsid w:val="00FE5BC2"/>
    <w:rsid w:val="00FE651C"/>
    <w:rsid w:val="00FE6595"/>
    <w:rsid w:val="00FE6653"/>
    <w:rsid w:val="00FE72A7"/>
    <w:rsid w:val="00FE76D6"/>
    <w:rsid w:val="00FE7A47"/>
    <w:rsid w:val="00FE7A78"/>
    <w:rsid w:val="00FE7C8A"/>
    <w:rsid w:val="00FF02A9"/>
    <w:rsid w:val="00FF02FC"/>
    <w:rsid w:val="00FF05C9"/>
    <w:rsid w:val="00FF0F2E"/>
    <w:rsid w:val="00FF1134"/>
    <w:rsid w:val="00FF1377"/>
    <w:rsid w:val="00FF2301"/>
    <w:rsid w:val="00FF2338"/>
    <w:rsid w:val="00FF249F"/>
    <w:rsid w:val="00FF30CD"/>
    <w:rsid w:val="00FF31FB"/>
    <w:rsid w:val="00FF3903"/>
    <w:rsid w:val="00FF3CE8"/>
    <w:rsid w:val="00FF492E"/>
    <w:rsid w:val="00FF4DBA"/>
    <w:rsid w:val="00FF554C"/>
    <w:rsid w:val="00FF5CF5"/>
    <w:rsid w:val="00FF5FCB"/>
    <w:rsid w:val="00FF6291"/>
    <w:rsid w:val="00FF6589"/>
    <w:rsid w:val="00FF66C4"/>
    <w:rsid w:val="00FF6A09"/>
    <w:rsid w:val="00FF6B23"/>
    <w:rsid w:val="00FF7DB4"/>
    <w:rsid w:val="0172D813"/>
    <w:rsid w:val="01972B0E"/>
    <w:rsid w:val="02126E6B"/>
    <w:rsid w:val="02232FCE"/>
    <w:rsid w:val="0228C24C"/>
    <w:rsid w:val="0250BAE3"/>
    <w:rsid w:val="02A353C6"/>
    <w:rsid w:val="02ECE0B0"/>
    <w:rsid w:val="032C6B2D"/>
    <w:rsid w:val="0348425D"/>
    <w:rsid w:val="03521BE7"/>
    <w:rsid w:val="037F81C1"/>
    <w:rsid w:val="0386E229"/>
    <w:rsid w:val="03A1AD75"/>
    <w:rsid w:val="03ADFEEA"/>
    <w:rsid w:val="042DE3CA"/>
    <w:rsid w:val="04F49943"/>
    <w:rsid w:val="05106390"/>
    <w:rsid w:val="05A513F5"/>
    <w:rsid w:val="05AA804B"/>
    <w:rsid w:val="05F9AF9E"/>
    <w:rsid w:val="061CDC71"/>
    <w:rsid w:val="06245C4F"/>
    <w:rsid w:val="0641B2F3"/>
    <w:rsid w:val="06D552B7"/>
    <w:rsid w:val="075E90EE"/>
    <w:rsid w:val="077BFE7F"/>
    <w:rsid w:val="077D4C55"/>
    <w:rsid w:val="07F99C9F"/>
    <w:rsid w:val="080204E9"/>
    <w:rsid w:val="081E5395"/>
    <w:rsid w:val="082BC668"/>
    <w:rsid w:val="08301490"/>
    <w:rsid w:val="083CD262"/>
    <w:rsid w:val="08404B78"/>
    <w:rsid w:val="089B231D"/>
    <w:rsid w:val="08F0BFB0"/>
    <w:rsid w:val="09CFEF9B"/>
    <w:rsid w:val="09D2E255"/>
    <w:rsid w:val="09D500BF"/>
    <w:rsid w:val="09E4152B"/>
    <w:rsid w:val="0A005582"/>
    <w:rsid w:val="0A06060E"/>
    <w:rsid w:val="0AD17F8B"/>
    <w:rsid w:val="0B3A4B9E"/>
    <w:rsid w:val="0B69A658"/>
    <w:rsid w:val="0BF34B49"/>
    <w:rsid w:val="0C020571"/>
    <w:rsid w:val="0C7DD702"/>
    <w:rsid w:val="0CA74065"/>
    <w:rsid w:val="0CBD8443"/>
    <w:rsid w:val="0CD36761"/>
    <w:rsid w:val="0CFF87E5"/>
    <w:rsid w:val="0D13D445"/>
    <w:rsid w:val="0D14CAA7"/>
    <w:rsid w:val="0D220BEB"/>
    <w:rsid w:val="0D23245F"/>
    <w:rsid w:val="0D2BB492"/>
    <w:rsid w:val="0D585D86"/>
    <w:rsid w:val="0E32140D"/>
    <w:rsid w:val="0EA470AF"/>
    <w:rsid w:val="0EFA01F9"/>
    <w:rsid w:val="0F179B93"/>
    <w:rsid w:val="0F2914F5"/>
    <w:rsid w:val="0F7D2003"/>
    <w:rsid w:val="0FDC5D9D"/>
    <w:rsid w:val="105321A2"/>
    <w:rsid w:val="10DCE8F4"/>
    <w:rsid w:val="10F68CD1"/>
    <w:rsid w:val="115407BE"/>
    <w:rsid w:val="115BA704"/>
    <w:rsid w:val="118568E3"/>
    <w:rsid w:val="11C3DB74"/>
    <w:rsid w:val="11D350B5"/>
    <w:rsid w:val="1205A148"/>
    <w:rsid w:val="122A9598"/>
    <w:rsid w:val="1236E05E"/>
    <w:rsid w:val="137BAA9C"/>
    <w:rsid w:val="13FF282F"/>
    <w:rsid w:val="14056584"/>
    <w:rsid w:val="14227B90"/>
    <w:rsid w:val="142B4844"/>
    <w:rsid w:val="14600D0C"/>
    <w:rsid w:val="14811DC2"/>
    <w:rsid w:val="148F2AE9"/>
    <w:rsid w:val="14B01306"/>
    <w:rsid w:val="1528AB68"/>
    <w:rsid w:val="155ED155"/>
    <w:rsid w:val="15770052"/>
    <w:rsid w:val="158C7770"/>
    <w:rsid w:val="15F4FF1C"/>
    <w:rsid w:val="16959D4F"/>
    <w:rsid w:val="169C81AF"/>
    <w:rsid w:val="16D2E2E4"/>
    <w:rsid w:val="16DCE6B4"/>
    <w:rsid w:val="17114619"/>
    <w:rsid w:val="17D97916"/>
    <w:rsid w:val="17EECD83"/>
    <w:rsid w:val="180C0005"/>
    <w:rsid w:val="185718E7"/>
    <w:rsid w:val="18A2F6CE"/>
    <w:rsid w:val="18B67662"/>
    <w:rsid w:val="18C9B364"/>
    <w:rsid w:val="18CD415C"/>
    <w:rsid w:val="18E97B8A"/>
    <w:rsid w:val="192DD267"/>
    <w:rsid w:val="197B7EAB"/>
    <w:rsid w:val="19AD788E"/>
    <w:rsid w:val="1A77C3CB"/>
    <w:rsid w:val="1ABA3EE2"/>
    <w:rsid w:val="1ADA45D0"/>
    <w:rsid w:val="1B332141"/>
    <w:rsid w:val="1B53BF2C"/>
    <w:rsid w:val="1B6308F4"/>
    <w:rsid w:val="1B698531"/>
    <w:rsid w:val="1BA90F8D"/>
    <w:rsid w:val="1BBD8A26"/>
    <w:rsid w:val="1BE8C142"/>
    <w:rsid w:val="1C113AC4"/>
    <w:rsid w:val="1C318E23"/>
    <w:rsid w:val="1CA2D79B"/>
    <w:rsid w:val="1CA5AEF3"/>
    <w:rsid w:val="1CD62859"/>
    <w:rsid w:val="1D0C8573"/>
    <w:rsid w:val="1D194C14"/>
    <w:rsid w:val="1D3A50B8"/>
    <w:rsid w:val="1D70E361"/>
    <w:rsid w:val="1D916FC6"/>
    <w:rsid w:val="1D9556F1"/>
    <w:rsid w:val="1E2151E4"/>
    <w:rsid w:val="1E6576FF"/>
    <w:rsid w:val="1EBA0EEE"/>
    <w:rsid w:val="1F2F415D"/>
    <w:rsid w:val="1F6E0683"/>
    <w:rsid w:val="1F851F45"/>
    <w:rsid w:val="1F96AF03"/>
    <w:rsid w:val="206B104D"/>
    <w:rsid w:val="20A09B10"/>
    <w:rsid w:val="20BB2620"/>
    <w:rsid w:val="20C22BD5"/>
    <w:rsid w:val="20C3D1E6"/>
    <w:rsid w:val="216A3FEA"/>
    <w:rsid w:val="217A470F"/>
    <w:rsid w:val="21D24E86"/>
    <w:rsid w:val="21D4EDB2"/>
    <w:rsid w:val="225DFD78"/>
    <w:rsid w:val="2265DA98"/>
    <w:rsid w:val="226780E2"/>
    <w:rsid w:val="228C2CE7"/>
    <w:rsid w:val="22ABA4A0"/>
    <w:rsid w:val="22CCE9E3"/>
    <w:rsid w:val="2338FF31"/>
    <w:rsid w:val="23C43020"/>
    <w:rsid w:val="23D56310"/>
    <w:rsid w:val="24446DBA"/>
    <w:rsid w:val="244F1BBB"/>
    <w:rsid w:val="24AC713C"/>
    <w:rsid w:val="24AE3A31"/>
    <w:rsid w:val="24D37264"/>
    <w:rsid w:val="2567662F"/>
    <w:rsid w:val="25E4500B"/>
    <w:rsid w:val="26182B55"/>
    <w:rsid w:val="262EBF4A"/>
    <w:rsid w:val="264C9E31"/>
    <w:rsid w:val="268C806E"/>
    <w:rsid w:val="2713EB47"/>
    <w:rsid w:val="271A28A9"/>
    <w:rsid w:val="27B59B09"/>
    <w:rsid w:val="282590C1"/>
    <w:rsid w:val="2871B045"/>
    <w:rsid w:val="28D8A49F"/>
    <w:rsid w:val="29267850"/>
    <w:rsid w:val="294F2B98"/>
    <w:rsid w:val="29B1ADDA"/>
    <w:rsid w:val="2A3924B1"/>
    <w:rsid w:val="2A563977"/>
    <w:rsid w:val="2A6AA7EA"/>
    <w:rsid w:val="2A6BECE7"/>
    <w:rsid w:val="2AA0EC44"/>
    <w:rsid w:val="2ACA05B0"/>
    <w:rsid w:val="2ADE1459"/>
    <w:rsid w:val="2B44D6BB"/>
    <w:rsid w:val="2B75F75A"/>
    <w:rsid w:val="2B8D7CDD"/>
    <w:rsid w:val="2BDC7EA5"/>
    <w:rsid w:val="2C3022E5"/>
    <w:rsid w:val="2C310451"/>
    <w:rsid w:val="2C84C1B5"/>
    <w:rsid w:val="2C925078"/>
    <w:rsid w:val="2CD3F456"/>
    <w:rsid w:val="2CE1B573"/>
    <w:rsid w:val="2CE612DC"/>
    <w:rsid w:val="2D524F27"/>
    <w:rsid w:val="2DA6A2BD"/>
    <w:rsid w:val="2E213A5A"/>
    <w:rsid w:val="2E22624F"/>
    <w:rsid w:val="2E378F1B"/>
    <w:rsid w:val="2E6E99B8"/>
    <w:rsid w:val="2E6EC3CE"/>
    <w:rsid w:val="2E9E287F"/>
    <w:rsid w:val="2EEF247D"/>
    <w:rsid w:val="2EF79CC1"/>
    <w:rsid w:val="2F0509AF"/>
    <w:rsid w:val="2F6CCC5F"/>
    <w:rsid w:val="2FB60CC6"/>
    <w:rsid w:val="2FEFC0D5"/>
    <w:rsid w:val="30401E0D"/>
    <w:rsid w:val="30BDA15C"/>
    <w:rsid w:val="30DE412F"/>
    <w:rsid w:val="311B63B0"/>
    <w:rsid w:val="314D03ED"/>
    <w:rsid w:val="31B58953"/>
    <w:rsid w:val="32410C2C"/>
    <w:rsid w:val="33994C75"/>
    <w:rsid w:val="340C421D"/>
    <w:rsid w:val="34358CEF"/>
    <w:rsid w:val="344F113D"/>
    <w:rsid w:val="347862D3"/>
    <w:rsid w:val="34BE6FAF"/>
    <w:rsid w:val="350CF114"/>
    <w:rsid w:val="352108A8"/>
    <w:rsid w:val="35622C7D"/>
    <w:rsid w:val="35926359"/>
    <w:rsid w:val="35D2F9B7"/>
    <w:rsid w:val="36713E14"/>
    <w:rsid w:val="367144BF"/>
    <w:rsid w:val="36DBBA3D"/>
    <w:rsid w:val="36E203FD"/>
    <w:rsid w:val="3705BAE6"/>
    <w:rsid w:val="3740E465"/>
    <w:rsid w:val="39AA7ADC"/>
    <w:rsid w:val="3A2D9EFE"/>
    <w:rsid w:val="3A789C9E"/>
    <w:rsid w:val="3AD791B1"/>
    <w:rsid w:val="3B18300C"/>
    <w:rsid w:val="3B7CA6DC"/>
    <w:rsid w:val="3BD2CCF5"/>
    <w:rsid w:val="3C0C9F26"/>
    <w:rsid w:val="3C78C410"/>
    <w:rsid w:val="3C88E7BE"/>
    <w:rsid w:val="3C8939FD"/>
    <w:rsid w:val="3CB440DE"/>
    <w:rsid w:val="3CDE387F"/>
    <w:rsid w:val="3CEC78BC"/>
    <w:rsid w:val="3D0F792D"/>
    <w:rsid w:val="3E25CEAA"/>
    <w:rsid w:val="3E56EADD"/>
    <w:rsid w:val="3E76B0FD"/>
    <w:rsid w:val="3EC1E13B"/>
    <w:rsid w:val="3EDFF046"/>
    <w:rsid w:val="3F34F5EA"/>
    <w:rsid w:val="3F9F6D74"/>
    <w:rsid w:val="3FA22B6A"/>
    <w:rsid w:val="3FBC0656"/>
    <w:rsid w:val="401195BF"/>
    <w:rsid w:val="40224F77"/>
    <w:rsid w:val="405207A3"/>
    <w:rsid w:val="408C96AB"/>
    <w:rsid w:val="40B5FF6E"/>
    <w:rsid w:val="40F8F49F"/>
    <w:rsid w:val="41820109"/>
    <w:rsid w:val="4185E283"/>
    <w:rsid w:val="41CA0043"/>
    <w:rsid w:val="41F85783"/>
    <w:rsid w:val="4222ECF9"/>
    <w:rsid w:val="4256A898"/>
    <w:rsid w:val="42E354BC"/>
    <w:rsid w:val="42E62167"/>
    <w:rsid w:val="42EECB71"/>
    <w:rsid w:val="43076283"/>
    <w:rsid w:val="43760485"/>
    <w:rsid w:val="43B9C3D6"/>
    <w:rsid w:val="43D14AE1"/>
    <w:rsid w:val="44479131"/>
    <w:rsid w:val="44657B8E"/>
    <w:rsid w:val="448C3134"/>
    <w:rsid w:val="44BCA48D"/>
    <w:rsid w:val="45783D84"/>
    <w:rsid w:val="45DD07F3"/>
    <w:rsid w:val="460EA1B1"/>
    <w:rsid w:val="467E8EF1"/>
    <w:rsid w:val="46A6027C"/>
    <w:rsid w:val="47040931"/>
    <w:rsid w:val="470EB645"/>
    <w:rsid w:val="47844D00"/>
    <w:rsid w:val="47F7D67D"/>
    <w:rsid w:val="47FFE5FD"/>
    <w:rsid w:val="48085928"/>
    <w:rsid w:val="4838B0C8"/>
    <w:rsid w:val="48524CA7"/>
    <w:rsid w:val="48C2FB58"/>
    <w:rsid w:val="4A530E4C"/>
    <w:rsid w:val="4A8FE7DF"/>
    <w:rsid w:val="4AAEBFCD"/>
    <w:rsid w:val="4ADCFA03"/>
    <w:rsid w:val="4AE8CE89"/>
    <w:rsid w:val="4BA3A281"/>
    <w:rsid w:val="4BC429D3"/>
    <w:rsid w:val="4C804C09"/>
    <w:rsid w:val="4C89678A"/>
    <w:rsid w:val="4CD349D0"/>
    <w:rsid w:val="4D32DB05"/>
    <w:rsid w:val="4D446773"/>
    <w:rsid w:val="4E5E943E"/>
    <w:rsid w:val="4E73608B"/>
    <w:rsid w:val="4EC620F4"/>
    <w:rsid w:val="4F632931"/>
    <w:rsid w:val="4F86E560"/>
    <w:rsid w:val="4F91EFE7"/>
    <w:rsid w:val="4FBD4DEC"/>
    <w:rsid w:val="4FC3D1A7"/>
    <w:rsid w:val="4FD206B6"/>
    <w:rsid w:val="4FF91536"/>
    <w:rsid w:val="5025FBBA"/>
    <w:rsid w:val="506A216D"/>
    <w:rsid w:val="50BF4CC1"/>
    <w:rsid w:val="50C90714"/>
    <w:rsid w:val="51370FCF"/>
    <w:rsid w:val="5174A571"/>
    <w:rsid w:val="51753512"/>
    <w:rsid w:val="51F933C2"/>
    <w:rsid w:val="5219B6E2"/>
    <w:rsid w:val="52412112"/>
    <w:rsid w:val="526B0703"/>
    <w:rsid w:val="5279A00A"/>
    <w:rsid w:val="52857D7E"/>
    <w:rsid w:val="5290632D"/>
    <w:rsid w:val="52A302B7"/>
    <w:rsid w:val="530D0EFA"/>
    <w:rsid w:val="532D1C2B"/>
    <w:rsid w:val="53AB6766"/>
    <w:rsid w:val="53B2A19A"/>
    <w:rsid w:val="53BD9BEF"/>
    <w:rsid w:val="53DDDFC8"/>
    <w:rsid w:val="547EBE73"/>
    <w:rsid w:val="5495E93B"/>
    <w:rsid w:val="549B0FBC"/>
    <w:rsid w:val="55A27F3D"/>
    <w:rsid w:val="55B1A0A4"/>
    <w:rsid w:val="561161B1"/>
    <w:rsid w:val="562D9DE0"/>
    <w:rsid w:val="5632C1D9"/>
    <w:rsid w:val="568A88B5"/>
    <w:rsid w:val="56AF43E0"/>
    <w:rsid w:val="56AF4DA2"/>
    <w:rsid w:val="56B3F763"/>
    <w:rsid w:val="57898FC1"/>
    <w:rsid w:val="578EDF9E"/>
    <w:rsid w:val="579F886D"/>
    <w:rsid w:val="57E9F562"/>
    <w:rsid w:val="57FC625D"/>
    <w:rsid w:val="5831275C"/>
    <w:rsid w:val="58557D46"/>
    <w:rsid w:val="586DC2E9"/>
    <w:rsid w:val="5888E8CE"/>
    <w:rsid w:val="588C4ECF"/>
    <w:rsid w:val="58AA493B"/>
    <w:rsid w:val="58B2C6CA"/>
    <w:rsid w:val="58CFFD51"/>
    <w:rsid w:val="58E2DD47"/>
    <w:rsid w:val="58F08263"/>
    <w:rsid w:val="591E43AD"/>
    <w:rsid w:val="5931CA60"/>
    <w:rsid w:val="59AAD2A7"/>
    <w:rsid w:val="59E3CBA8"/>
    <w:rsid w:val="59F60A6E"/>
    <w:rsid w:val="5A0B8BA9"/>
    <w:rsid w:val="5A137203"/>
    <w:rsid w:val="5A3AD8E4"/>
    <w:rsid w:val="5A85D3B6"/>
    <w:rsid w:val="5AAD5F2B"/>
    <w:rsid w:val="5AE1F586"/>
    <w:rsid w:val="5BEA0F2E"/>
    <w:rsid w:val="5BEAD705"/>
    <w:rsid w:val="5C0F70B8"/>
    <w:rsid w:val="5C330A6E"/>
    <w:rsid w:val="5C38CFCE"/>
    <w:rsid w:val="5C454003"/>
    <w:rsid w:val="5C5F0175"/>
    <w:rsid w:val="5C91C296"/>
    <w:rsid w:val="5CDA8646"/>
    <w:rsid w:val="5CF00AE9"/>
    <w:rsid w:val="5CFEE767"/>
    <w:rsid w:val="5D0C5F30"/>
    <w:rsid w:val="5D0D3860"/>
    <w:rsid w:val="5D7781F5"/>
    <w:rsid w:val="5D93BF03"/>
    <w:rsid w:val="5DB38F87"/>
    <w:rsid w:val="5DC4862A"/>
    <w:rsid w:val="5DD6E764"/>
    <w:rsid w:val="5DF20553"/>
    <w:rsid w:val="5E1CCA26"/>
    <w:rsid w:val="5E6D2458"/>
    <w:rsid w:val="5E97402B"/>
    <w:rsid w:val="5EADE93B"/>
    <w:rsid w:val="5EB9B346"/>
    <w:rsid w:val="5EE9D4CD"/>
    <w:rsid w:val="5F002C88"/>
    <w:rsid w:val="5F39865E"/>
    <w:rsid w:val="5FC86051"/>
    <w:rsid w:val="5FEF826A"/>
    <w:rsid w:val="5FF9FD8D"/>
    <w:rsid w:val="5FFC3828"/>
    <w:rsid w:val="607C623A"/>
    <w:rsid w:val="60B1D3E8"/>
    <w:rsid w:val="60DB24E8"/>
    <w:rsid w:val="610342B7"/>
    <w:rsid w:val="610CA326"/>
    <w:rsid w:val="615B394E"/>
    <w:rsid w:val="616E923D"/>
    <w:rsid w:val="61F8BD2E"/>
    <w:rsid w:val="621C3BF5"/>
    <w:rsid w:val="629064A6"/>
    <w:rsid w:val="629A23E6"/>
    <w:rsid w:val="62D1D501"/>
    <w:rsid w:val="636132A1"/>
    <w:rsid w:val="636C05AA"/>
    <w:rsid w:val="6385AB12"/>
    <w:rsid w:val="64018AF1"/>
    <w:rsid w:val="64377721"/>
    <w:rsid w:val="64A49ADA"/>
    <w:rsid w:val="64F35E0F"/>
    <w:rsid w:val="65A1C954"/>
    <w:rsid w:val="65ACEDE4"/>
    <w:rsid w:val="6608BE93"/>
    <w:rsid w:val="6627214C"/>
    <w:rsid w:val="66865D6E"/>
    <w:rsid w:val="66AA83F7"/>
    <w:rsid w:val="67100D01"/>
    <w:rsid w:val="671B80EC"/>
    <w:rsid w:val="673691B0"/>
    <w:rsid w:val="67917031"/>
    <w:rsid w:val="686F7748"/>
    <w:rsid w:val="69303EA4"/>
    <w:rsid w:val="6959D82F"/>
    <w:rsid w:val="69E710A9"/>
    <w:rsid w:val="69E83A26"/>
    <w:rsid w:val="69F1C222"/>
    <w:rsid w:val="6A42514E"/>
    <w:rsid w:val="6A8A76CD"/>
    <w:rsid w:val="6B294402"/>
    <w:rsid w:val="6B7258CF"/>
    <w:rsid w:val="6BF84173"/>
    <w:rsid w:val="6C169783"/>
    <w:rsid w:val="6CB2809E"/>
    <w:rsid w:val="6CD00362"/>
    <w:rsid w:val="6CF40B6F"/>
    <w:rsid w:val="6D0BA4F1"/>
    <w:rsid w:val="6D3B05E5"/>
    <w:rsid w:val="6D472865"/>
    <w:rsid w:val="6D7399AB"/>
    <w:rsid w:val="6DCFCF67"/>
    <w:rsid w:val="6E191216"/>
    <w:rsid w:val="6E9BCC38"/>
    <w:rsid w:val="6EB0B1C4"/>
    <w:rsid w:val="6F05A87C"/>
    <w:rsid w:val="6F20B405"/>
    <w:rsid w:val="6F3A2BCA"/>
    <w:rsid w:val="6F8EC207"/>
    <w:rsid w:val="6FA1098D"/>
    <w:rsid w:val="6FB781FF"/>
    <w:rsid w:val="6FEE91D3"/>
    <w:rsid w:val="700F0D4D"/>
    <w:rsid w:val="7019B18E"/>
    <w:rsid w:val="701D4D0D"/>
    <w:rsid w:val="708537AD"/>
    <w:rsid w:val="7090B4BF"/>
    <w:rsid w:val="70E07167"/>
    <w:rsid w:val="7164E199"/>
    <w:rsid w:val="7189D4F1"/>
    <w:rsid w:val="71FEF3FC"/>
    <w:rsid w:val="72596775"/>
    <w:rsid w:val="72F78075"/>
    <w:rsid w:val="7348F399"/>
    <w:rsid w:val="73736A12"/>
    <w:rsid w:val="73981669"/>
    <w:rsid w:val="73A69A53"/>
    <w:rsid w:val="73A9ADF7"/>
    <w:rsid w:val="73B0A350"/>
    <w:rsid w:val="744E9E45"/>
    <w:rsid w:val="745E84E0"/>
    <w:rsid w:val="7483BEBF"/>
    <w:rsid w:val="749D897D"/>
    <w:rsid w:val="74FE7660"/>
    <w:rsid w:val="7564C307"/>
    <w:rsid w:val="763B983F"/>
    <w:rsid w:val="763D32FD"/>
    <w:rsid w:val="76402B8F"/>
    <w:rsid w:val="76AE4BA8"/>
    <w:rsid w:val="76B561B0"/>
    <w:rsid w:val="7707C955"/>
    <w:rsid w:val="771D491C"/>
    <w:rsid w:val="77552FD2"/>
    <w:rsid w:val="777DF087"/>
    <w:rsid w:val="77B9EA4E"/>
    <w:rsid w:val="77D26BA6"/>
    <w:rsid w:val="783BA41E"/>
    <w:rsid w:val="78533D6C"/>
    <w:rsid w:val="78AE7179"/>
    <w:rsid w:val="78C8D3F4"/>
    <w:rsid w:val="79B13801"/>
    <w:rsid w:val="79B150C5"/>
    <w:rsid w:val="79FFFDFC"/>
    <w:rsid w:val="7A3BE4AD"/>
    <w:rsid w:val="7A83EE83"/>
    <w:rsid w:val="7A86DB60"/>
    <w:rsid w:val="7A9AE171"/>
    <w:rsid w:val="7AC1F5BB"/>
    <w:rsid w:val="7AF17D81"/>
    <w:rsid w:val="7B37D15A"/>
    <w:rsid w:val="7B8362C0"/>
    <w:rsid w:val="7BC4000F"/>
    <w:rsid w:val="7BF1A515"/>
    <w:rsid w:val="7BF80733"/>
    <w:rsid w:val="7C10BCA8"/>
    <w:rsid w:val="7C387694"/>
    <w:rsid w:val="7C3BE5F8"/>
    <w:rsid w:val="7C4E2E11"/>
    <w:rsid w:val="7CA69C50"/>
    <w:rsid w:val="7CB0895D"/>
    <w:rsid w:val="7CBDCA2C"/>
    <w:rsid w:val="7CF2A447"/>
    <w:rsid w:val="7CF85388"/>
    <w:rsid w:val="7D93B5B5"/>
    <w:rsid w:val="7D97CE8C"/>
    <w:rsid w:val="7DA66927"/>
    <w:rsid w:val="7DFD979B"/>
    <w:rsid w:val="7E128579"/>
    <w:rsid w:val="7E5FBEFD"/>
    <w:rsid w:val="7E9B25C8"/>
    <w:rsid w:val="7F187783"/>
    <w:rsid w:val="7F532DEB"/>
    <w:rsid w:val="7F70280D"/>
    <w:rsid w:val="7F985B5B"/>
    <w:rsid w:val="7FF6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2800BE"/>
  <w14:defaultImageDpi w14:val="32767"/>
  <w15:docId w15:val="{19B2EC44-969C-483C-9693-A9EBAC93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26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589E" w:themeColor="accent1" w:themeShade="BF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DD326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/>
      <w:outlineLvl w:val="1"/>
    </w:pPr>
    <w:rPr>
      <w:rFonts w:ascii="Calibri" w:eastAsia="Arial Unicode MS" w:hAnsi="Calibri" w:cs="Arial Unicode MS"/>
      <w:color w:val="0077D4"/>
      <w:sz w:val="26"/>
      <w:szCs w:val="26"/>
      <w:u w:color="0077D4"/>
      <w:bdr w:val="nil"/>
      <w:lang w:val="fr-FR" w:eastAsia="zh-CN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5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B69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6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qFormat/>
    <w:rsid w:val="000455F6"/>
    <w:pPr>
      <w:pBdr>
        <w:bottom w:val="single" w:sz="4" w:space="15" w:color="0078BF"/>
      </w:pBdr>
      <w:spacing w:before="100" w:beforeAutospacing="1" w:after="300"/>
    </w:pPr>
    <w:rPr>
      <w:color w:val="FFFFFF" w:themeColor="background1"/>
      <w:sz w:val="44"/>
      <w:shd w:val="clear" w:color="auto" w:fill="0077D4"/>
      <w:lang w:val="en-GB"/>
    </w:rPr>
  </w:style>
  <w:style w:type="paragraph" w:customStyle="1" w:styleId="Intro">
    <w:name w:val="Intro"/>
    <w:basedOn w:val="Normal"/>
    <w:qFormat/>
    <w:rsid w:val="0053436B"/>
    <w:pPr>
      <w:spacing w:after="300"/>
    </w:pPr>
    <w:rPr>
      <w:rFonts w:ascii="Calibri" w:hAnsi="Calibri"/>
      <w:i/>
      <w:color w:val="7F7F7F" w:themeColor="text1" w:themeTint="80"/>
      <w:sz w:val="34"/>
    </w:rPr>
  </w:style>
  <w:style w:type="paragraph" w:customStyle="1" w:styleId="UNESCOText">
    <w:name w:val="UNESCO_Text"/>
    <w:basedOn w:val="Normal"/>
    <w:qFormat/>
    <w:rsid w:val="00B66F3B"/>
    <w:pPr>
      <w:widowControl w:val="0"/>
      <w:autoSpaceDE w:val="0"/>
      <w:autoSpaceDN w:val="0"/>
      <w:adjustRightInd w:val="0"/>
      <w:spacing w:after="120"/>
    </w:pPr>
    <w:rPr>
      <w:rFonts w:cs="ı'EDXˇ"/>
      <w:sz w:val="19"/>
      <w:szCs w:val="19"/>
    </w:rPr>
  </w:style>
  <w:style w:type="paragraph" w:customStyle="1" w:styleId="Quote1">
    <w:name w:val="Quote_1"/>
    <w:basedOn w:val="UNESCOText"/>
    <w:next w:val="Quoteattribute"/>
    <w:qFormat/>
    <w:rsid w:val="00DE11C4"/>
    <w:pPr>
      <w:spacing w:before="480"/>
      <w:jc w:val="center"/>
    </w:pPr>
    <w:rPr>
      <w:b/>
      <w:color w:val="FFFFFF" w:themeColor="background1"/>
      <w:sz w:val="34"/>
      <w:szCs w:val="34"/>
      <w:shd w:val="clear" w:color="auto" w:fill="95C11F"/>
    </w:rPr>
  </w:style>
  <w:style w:type="paragraph" w:customStyle="1" w:styleId="Quoteattribute">
    <w:name w:val="Quote_attribute"/>
    <w:basedOn w:val="UNESCOText"/>
    <w:qFormat/>
    <w:rsid w:val="00DE11C4"/>
    <w:pPr>
      <w:spacing w:before="120" w:after="480"/>
      <w:jc w:val="center"/>
    </w:pPr>
    <w:rPr>
      <w:b/>
      <w:color w:val="95C11F"/>
    </w:rPr>
  </w:style>
  <w:style w:type="paragraph" w:styleId="Header">
    <w:name w:val="header"/>
    <w:basedOn w:val="Normal"/>
    <w:link w:val="HeaderChar"/>
    <w:uiPriority w:val="99"/>
    <w:unhideWhenUsed/>
    <w:rsid w:val="00F02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002"/>
  </w:style>
  <w:style w:type="paragraph" w:styleId="Footer">
    <w:name w:val="footer"/>
    <w:basedOn w:val="Normal"/>
    <w:link w:val="FooterChar"/>
    <w:uiPriority w:val="99"/>
    <w:unhideWhenUsed/>
    <w:rsid w:val="00F02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002"/>
  </w:style>
  <w:style w:type="paragraph" w:customStyle="1" w:styleId="FCsubtitle">
    <w:name w:val="FC sub title"/>
    <w:basedOn w:val="FCtitle"/>
    <w:qFormat/>
    <w:rsid w:val="00DE11C4"/>
    <w:rPr>
      <w:sz w:val="46"/>
      <w:szCs w:val="46"/>
      <w:shd w:val="clear" w:color="auto" w:fill="C5192D"/>
    </w:rPr>
  </w:style>
  <w:style w:type="paragraph" w:customStyle="1" w:styleId="FCtitle">
    <w:name w:val="FC title"/>
    <w:basedOn w:val="Normal"/>
    <w:qFormat/>
    <w:rsid w:val="00A51127"/>
    <w:pPr>
      <w:spacing w:after="120"/>
    </w:pPr>
    <w:rPr>
      <w:color w:val="FFFFFF" w:themeColor="background1"/>
      <w:sz w:val="100"/>
      <w:shd w:val="clear" w:color="auto" w:fill="0077D4"/>
      <w:lang w:val="en-GB"/>
    </w:rPr>
  </w:style>
  <w:style w:type="paragraph" w:customStyle="1" w:styleId="H1">
    <w:name w:val="H1"/>
    <w:basedOn w:val="UNESCOText"/>
    <w:qFormat/>
    <w:rsid w:val="004E35AB"/>
    <w:rPr>
      <w:b/>
      <w:color w:val="C5192D"/>
      <w:sz w:val="26"/>
      <w:szCs w:val="26"/>
    </w:rPr>
  </w:style>
  <w:style w:type="paragraph" w:customStyle="1" w:styleId="H3">
    <w:name w:val="H3"/>
    <w:basedOn w:val="UNESCOText"/>
    <w:qFormat/>
    <w:rsid w:val="00437A1D"/>
    <w:pPr>
      <w:spacing w:after="0"/>
    </w:pPr>
    <w:rPr>
      <w:b/>
    </w:rPr>
  </w:style>
  <w:style w:type="paragraph" w:customStyle="1" w:styleId="Bulllets">
    <w:name w:val="Bulllets"/>
    <w:basedOn w:val="UNESCOText"/>
    <w:qFormat/>
    <w:rsid w:val="00823111"/>
    <w:pPr>
      <w:numPr>
        <w:numId w:val="1"/>
      </w:numPr>
      <w:ind w:left="360"/>
    </w:pPr>
  </w:style>
  <w:style w:type="paragraph" w:customStyle="1" w:styleId="Subbullets">
    <w:name w:val="Sub bullets"/>
    <w:basedOn w:val="Bulllets"/>
    <w:qFormat/>
    <w:rsid w:val="00823111"/>
    <w:pPr>
      <w:ind w:left="720"/>
    </w:pPr>
  </w:style>
  <w:style w:type="paragraph" w:customStyle="1" w:styleId="Numbered">
    <w:name w:val="Numbered"/>
    <w:basedOn w:val="UNESCOText"/>
    <w:qFormat/>
    <w:rsid w:val="00823111"/>
    <w:pPr>
      <w:numPr>
        <w:numId w:val="3"/>
      </w:numPr>
      <w:ind w:left="360"/>
    </w:pPr>
  </w:style>
  <w:style w:type="paragraph" w:customStyle="1" w:styleId="H2">
    <w:name w:val="H2"/>
    <w:basedOn w:val="UNESCOText"/>
    <w:qFormat/>
    <w:rsid w:val="000455F6"/>
    <w:rPr>
      <w:color w:val="0077D4"/>
      <w:sz w:val="26"/>
      <w:szCs w:val="26"/>
    </w:rPr>
  </w:style>
  <w:style w:type="numbering" w:customStyle="1" w:styleId="UNNumberedmuti">
    <w:name w:val="UN_Numbered muti"/>
    <w:uiPriority w:val="99"/>
    <w:rsid w:val="0015666E"/>
    <w:pPr>
      <w:numPr>
        <w:numId w:val="2"/>
      </w:numPr>
    </w:pPr>
  </w:style>
  <w:style w:type="character" w:styleId="PageNumber">
    <w:name w:val="page number"/>
    <w:basedOn w:val="DefaultParagraphFont"/>
    <w:uiPriority w:val="99"/>
    <w:semiHidden/>
    <w:unhideWhenUsed/>
    <w:rsid w:val="00942066"/>
  </w:style>
  <w:style w:type="table" w:styleId="TableGrid">
    <w:name w:val="Table Grid"/>
    <w:basedOn w:val="TableNormal"/>
    <w:uiPriority w:val="59"/>
    <w:rsid w:val="00DA6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UNESCOText"/>
    <w:qFormat/>
    <w:rsid w:val="008F59CE"/>
    <w:pPr>
      <w:tabs>
        <w:tab w:val="left" w:pos="1178"/>
      </w:tabs>
    </w:pPr>
    <w:rPr>
      <w:b/>
      <w:color w:val="FFFFFF" w:themeColor="background1"/>
    </w:rPr>
  </w:style>
  <w:style w:type="paragraph" w:customStyle="1" w:styleId="Tableheaderred">
    <w:name w:val="Table header red"/>
    <w:basedOn w:val="UNESCOText"/>
    <w:qFormat/>
    <w:rsid w:val="008F59CE"/>
    <w:rPr>
      <w:b/>
      <w:color w:val="C5192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D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D2B"/>
    <w:rPr>
      <w:rFonts w:ascii="Lucida Grande" w:hAnsi="Lucida Grande" w:cs="Lucida Grande"/>
      <w:sz w:val="18"/>
      <w:szCs w:val="18"/>
    </w:rPr>
  </w:style>
  <w:style w:type="paragraph" w:customStyle="1" w:styleId="RunningHead">
    <w:name w:val="Running Head"/>
    <w:basedOn w:val="Normal"/>
    <w:qFormat/>
    <w:rsid w:val="007A2A69"/>
    <w:pPr>
      <w:pBdr>
        <w:bottom w:val="single" w:sz="4" w:space="3" w:color="0077D4"/>
      </w:pBdr>
      <w:tabs>
        <w:tab w:val="center" w:pos="4513"/>
        <w:tab w:val="right" w:pos="9026"/>
      </w:tabs>
      <w:jc w:val="right"/>
    </w:pPr>
    <w:rPr>
      <w:rFonts w:ascii="Calibri" w:eastAsia="Calibri" w:hAnsi="Calibri" w:cs="ı'EDXˇ"/>
      <w:b/>
      <w:bCs/>
      <w:color w:val="0077D4"/>
      <w:sz w:val="16"/>
      <w:szCs w:val="16"/>
    </w:rPr>
  </w:style>
  <w:style w:type="paragraph" w:customStyle="1" w:styleId="Reference">
    <w:name w:val="Reference"/>
    <w:basedOn w:val="UNESCOText"/>
    <w:qFormat/>
    <w:rsid w:val="00B26084"/>
    <w:pPr>
      <w:pBdr>
        <w:top w:val="single" w:sz="4" w:space="4" w:color="0077D4"/>
      </w:pBdr>
    </w:pPr>
    <w:rPr>
      <w:sz w:val="16"/>
      <w:szCs w:val="16"/>
    </w:rPr>
  </w:style>
  <w:style w:type="paragraph" w:customStyle="1" w:styleId="Default">
    <w:name w:val="Default"/>
    <w:rsid w:val="00647A1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Italic">
    <w:name w:val="Italic"/>
    <w:basedOn w:val="DefaultParagraphFont"/>
    <w:uiPriority w:val="1"/>
    <w:qFormat/>
    <w:rsid w:val="006F548E"/>
    <w:rPr>
      <w:i/>
    </w:rPr>
  </w:style>
  <w:style w:type="character" w:customStyle="1" w:styleId="Bold">
    <w:name w:val="Bold"/>
    <w:basedOn w:val="DefaultParagraphFont"/>
    <w:uiPriority w:val="1"/>
    <w:qFormat/>
    <w:rsid w:val="00240176"/>
    <w:rPr>
      <w:b/>
    </w:rPr>
  </w:style>
  <w:style w:type="character" w:customStyle="1" w:styleId="Superscript">
    <w:name w:val="Superscript"/>
    <w:basedOn w:val="DefaultParagraphFont"/>
    <w:uiPriority w:val="1"/>
    <w:qFormat/>
    <w:rsid w:val="00B26084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D326F"/>
    <w:rPr>
      <w:rFonts w:ascii="Calibri" w:eastAsia="Arial Unicode MS" w:hAnsi="Calibri" w:cs="Arial Unicode MS"/>
      <w:color w:val="0077D4"/>
      <w:sz w:val="26"/>
      <w:szCs w:val="26"/>
      <w:u w:color="0077D4"/>
      <w:bdr w:val="nil"/>
      <w:lang w:val="fr-FR" w:eastAsia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DD326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fr-FR" w:eastAsia="zh-C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text">
    <w:name w:val="Bodytext"/>
    <w:rsid w:val="00DD326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Calibri" w:eastAsia="Calibri" w:hAnsi="Calibri" w:cs="Calibri"/>
      <w:color w:val="000000"/>
      <w:sz w:val="19"/>
      <w:szCs w:val="19"/>
      <w:u w:color="000000"/>
      <w:bdr w:val="nil"/>
      <w:lang w:eastAsia="zh-CN"/>
    </w:rPr>
  </w:style>
  <w:style w:type="paragraph" w:customStyle="1" w:styleId="Heading">
    <w:name w:val="Heading"/>
    <w:rsid w:val="00DD326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Calibri" w:eastAsia="Arial Unicode MS" w:hAnsi="Calibri" w:cs="Arial Unicode MS"/>
      <w:b/>
      <w:bCs/>
      <w:color w:val="C5192D"/>
      <w:sz w:val="26"/>
      <w:szCs w:val="26"/>
      <w:u w:color="C5192D"/>
      <w:bdr w:val="nil"/>
      <w:lang w:eastAsia="zh-CN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uiPriority w:val="99"/>
    <w:rsid w:val="00DD326F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fr-FR" w:eastAsia="zh-CN"/>
    </w:rPr>
  </w:style>
  <w:style w:type="numbering" w:customStyle="1" w:styleId="ImportedStyle1">
    <w:name w:val="Imported Style 1"/>
    <w:rsid w:val="00DD326F"/>
    <w:pPr>
      <w:numPr>
        <w:numId w:val="4"/>
      </w:numPr>
    </w:pPr>
  </w:style>
  <w:style w:type="paragraph" w:styleId="ListParagraph">
    <w:name w:val="List Paragraph"/>
    <w:link w:val="ListParagraphChar"/>
    <w:uiPriority w:val="34"/>
    <w:qFormat/>
    <w:rsid w:val="00DD326F"/>
    <w:pPr>
      <w:pBdr>
        <w:top w:val="nil"/>
        <w:left w:val="nil"/>
        <w:bottom w:val="nil"/>
        <w:right w:val="nil"/>
        <w:between w:val="nil"/>
        <w:bar w:val="nil"/>
      </w:pBdr>
      <w:spacing w:after="160" w:line="252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fr-FR" w:eastAsia="zh-CN"/>
    </w:rPr>
  </w:style>
  <w:style w:type="character" w:customStyle="1" w:styleId="None">
    <w:name w:val="None"/>
    <w:rsid w:val="00DD326F"/>
  </w:style>
  <w:style w:type="paragraph" w:styleId="CommentText">
    <w:name w:val="annotation text"/>
    <w:link w:val="CommentTextChar"/>
    <w:rsid w:val="00DD326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sz w:val="20"/>
      <w:szCs w:val="20"/>
      <w:u w:color="000000"/>
      <w:bdr w:val="nil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D326F"/>
    <w:rPr>
      <w:rFonts w:ascii="Calibri" w:eastAsia="Arial Unicode MS" w:hAnsi="Calibri" w:cs="Arial Unicode MS"/>
      <w:color w:val="000000"/>
      <w:sz w:val="20"/>
      <w:szCs w:val="20"/>
      <w:u w:color="000000"/>
      <w:bdr w:val="nil"/>
      <w:lang w:eastAsia="zh-CN"/>
    </w:rPr>
  </w:style>
  <w:style w:type="numbering" w:customStyle="1" w:styleId="ImportedStyle8">
    <w:name w:val="Imported Style 8"/>
    <w:rsid w:val="00DD326F"/>
    <w:pPr>
      <w:numPr>
        <w:numId w:val="5"/>
      </w:numPr>
    </w:pPr>
  </w:style>
  <w:style w:type="numbering" w:customStyle="1" w:styleId="ImportedStyle9">
    <w:name w:val="Imported Style 9"/>
    <w:rsid w:val="00DD326F"/>
    <w:pPr>
      <w:numPr>
        <w:numId w:val="6"/>
      </w:numPr>
    </w:pPr>
  </w:style>
  <w:style w:type="numbering" w:customStyle="1" w:styleId="ImportedStyle100">
    <w:name w:val="Imported Style 10"/>
    <w:rsid w:val="00DD326F"/>
    <w:pPr>
      <w:numPr>
        <w:numId w:val="7"/>
      </w:numPr>
    </w:pPr>
  </w:style>
  <w:style w:type="numbering" w:customStyle="1" w:styleId="ImportedStyle11">
    <w:name w:val="Imported Style 11"/>
    <w:rsid w:val="00DD326F"/>
    <w:pPr>
      <w:numPr>
        <w:numId w:val="8"/>
      </w:numPr>
    </w:pPr>
  </w:style>
  <w:style w:type="paragraph" w:customStyle="1" w:styleId="BodyAA">
    <w:name w:val="Body A A"/>
    <w:rsid w:val="00DD326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zh-CN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0">
    <w:name w:val="Imported Style 1.0"/>
    <w:rsid w:val="00DD326F"/>
    <w:pPr>
      <w:numPr>
        <w:numId w:val="9"/>
      </w:numPr>
    </w:pPr>
  </w:style>
  <w:style w:type="character" w:customStyle="1" w:styleId="Hyperlink1">
    <w:name w:val="Hyperlink.1"/>
    <w:basedOn w:val="None"/>
    <w:rsid w:val="00DD326F"/>
    <w:rPr>
      <w:rFonts w:ascii="Calibri" w:eastAsia="Calibri" w:hAnsi="Calibri" w:cs="Calibri"/>
      <w:color w:val="0563C1"/>
      <w:sz w:val="16"/>
      <w:szCs w:val="16"/>
      <w:u w:val="single" w:color="0563C1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None"/>
    <w:rsid w:val="00DD326F"/>
    <w:rPr>
      <w:color w:val="0563C1"/>
      <w:sz w:val="16"/>
      <w:szCs w:val="16"/>
      <w:u w:val="single" w:color="0563C1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None"/>
    <w:rsid w:val="00DD326F"/>
    <w:rPr>
      <w:color w:val="0563C1"/>
      <w:sz w:val="14"/>
      <w:szCs w:val="14"/>
      <w:u w:val="single" w:color="0563C1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None"/>
    <w:rsid w:val="00DD326F"/>
    <w:rPr>
      <w:color w:val="0563C1"/>
      <w:sz w:val="14"/>
      <w:szCs w:val="14"/>
      <w:u w:val="single" w:color="0563C1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DE0226"/>
    <w:rPr>
      <w:rFonts w:asciiTheme="majorHAnsi" w:eastAsiaTheme="majorEastAsia" w:hAnsiTheme="majorHAnsi" w:cstheme="majorBidi"/>
      <w:color w:val="00589E" w:themeColor="accent1" w:themeShade="BF"/>
      <w:sz w:val="32"/>
      <w:szCs w:val="32"/>
      <w:bdr w:val="nil"/>
    </w:rPr>
  </w:style>
  <w:style w:type="character" w:styleId="IntenseReference">
    <w:name w:val="Intense Reference"/>
    <w:basedOn w:val="DefaultParagraphFont"/>
    <w:uiPriority w:val="32"/>
    <w:qFormat/>
    <w:rsid w:val="00C275A6"/>
    <w:rPr>
      <w:b/>
      <w:bCs/>
      <w:smallCaps/>
      <w:color w:val="0077D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5A6"/>
    <w:pPr>
      <w:pBdr>
        <w:top w:val="single" w:sz="4" w:space="10" w:color="0077D4" w:themeColor="accent1"/>
        <w:bottom w:val="single" w:sz="4" w:space="10" w:color="0077D4" w:themeColor="accent1"/>
      </w:pBdr>
      <w:spacing w:before="360" w:after="360"/>
      <w:ind w:left="864" w:right="864"/>
      <w:jc w:val="center"/>
    </w:pPr>
    <w:rPr>
      <w:i/>
      <w:iCs/>
      <w:color w:val="0077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5A6"/>
    <w:rPr>
      <w:rFonts w:ascii="Times New Roman" w:eastAsia="Arial Unicode MS" w:hAnsi="Times New Roman" w:cs="Times New Roman"/>
      <w:i/>
      <w:iCs/>
      <w:color w:val="0077D4" w:themeColor="accent1"/>
      <w:bdr w:val="nil"/>
    </w:rPr>
  </w:style>
  <w:style w:type="character" w:styleId="IntenseEmphasis">
    <w:name w:val="Intense Emphasis"/>
    <w:basedOn w:val="DefaultParagraphFont"/>
    <w:uiPriority w:val="21"/>
    <w:qFormat/>
    <w:rsid w:val="00C275A6"/>
    <w:rPr>
      <w:i/>
      <w:iCs/>
      <w:color w:val="0077D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275A6"/>
    <w:rPr>
      <w:rFonts w:asciiTheme="majorHAnsi" w:eastAsiaTheme="majorEastAsia" w:hAnsiTheme="majorHAnsi" w:cstheme="majorBidi"/>
      <w:color w:val="003B69" w:themeColor="accent1" w:themeShade="7F"/>
      <w:bdr w:val="nil"/>
    </w:rPr>
  </w:style>
  <w:style w:type="paragraph" w:styleId="NoSpacing">
    <w:name w:val="No Spacing"/>
    <w:uiPriority w:val="1"/>
    <w:qFormat/>
    <w:rsid w:val="00C275A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customStyle="1" w:styleId="apple-converted-space">
    <w:name w:val="apple-converted-space"/>
    <w:basedOn w:val="DefaultParagraphFont"/>
    <w:rsid w:val="005630A9"/>
  </w:style>
  <w:style w:type="character" w:styleId="Hyperlink">
    <w:name w:val="Hyperlink"/>
    <w:basedOn w:val="DefaultParagraphFont"/>
    <w:uiPriority w:val="99"/>
    <w:unhideWhenUsed/>
    <w:rsid w:val="006912B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12B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3694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94F"/>
    <w:rPr>
      <w:rFonts w:ascii="Times New Roman" w:hAnsi="Times New Roman" w:cs="Times New Roman"/>
      <w:b/>
      <w:bCs/>
      <w:color w:val="auto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94F"/>
    <w:rPr>
      <w:rFonts w:ascii="Times New Roman" w:eastAsia="Arial Unicode MS" w:hAnsi="Times New Roman" w:cs="Times New Roman"/>
      <w:b/>
      <w:bCs/>
      <w:color w:val="000000"/>
      <w:sz w:val="20"/>
      <w:szCs w:val="20"/>
      <w:u w:color="000000"/>
      <w:bdr w:val="nil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F82602"/>
    <w:rPr>
      <w:rFonts w:asciiTheme="majorHAnsi" w:eastAsiaTheme="majorEastAsia" w:hAnsiTheme="majorHAnsi" w:cstheme="majorBidi"/>
      <w:i/>
      <w:iCs/>
      <w:color w:val="00589E" w:themeColor="accent1" w:themeShade="BF"/>
      <w:bdr w:val="nil"/>
    </w:rPr>
  </w:style>
  <w:style w:type="table" w:styleId="GridTable1Light-Accent5">
    <w:name w:val="Grid Table 1 Light Accent 5"/>
    <w:basedOn w:val="TableNormal"/>
    <w:uiPriority w:val="46"/>
    <w:rsid w:val="003D213E"/>
    <w:tblPr>
      <w:tblStyleRowBandSize w:val="1"/>
      <w:tblStyleColBandSize w:val="1"/>
      <w:tblBorders>
        <w:top w:val="single" w:sz="4" w:space="0" w:color="FFD494" w:themeColor="accent5" w:themeTint="66"/>
        <w:left w:val="single" w:sz="4" w:space="0" w:color="FFD494" w:themeColor="accent5" w:themeTint="66"/>
        <w:bottom w:val="single" w:sz="4" w:space="0" w:color="FFD494" w:themeColor="accent5" w:themeTint="66"/>
        <w:right w:val="single" w:sz="4" w:space="0" w:color="FFD494" w:themeColor="accent5" w:themeTint="66"/>
        <w:insideH w:val="single" w:sz="4" w:space="0" w:color="FFD494" w:themeColor="accent5" w:themeTint="66"/>
        <w:insideV w:val="single" w:sz="4" w:space="0" w:color="FFD49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5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5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3D213E"/>
    <w:rPr>
      <w:color w:val="00589E" w:themeColor="accent1" w:themeShade="BF"/>
    </w:rPr>
    <w:tblPr>
      <w:tblStyleRowBandSize w:val="1"/>
      <w:tblStyleColBandSize w:val="1"/>
      <w:tblBorders>
        <w:top w:val="single" w:sz="4" w:space="0" w:color="4CB0FF" w:themeColor="accent1" w:themeTint="99"/>
        <w:left w:val="single" w:sz="4" w:space="0" w:color="4CB0FF" w:themeColor="accent1" w:themeTint="99"/>
        <w:bottom w:val="single" w:sz="4" w:space="0" w:color="4CB0FF" w:themeColor="accent1" w:themeTint="99"/>
        <w:right w:val="single" w:sz="4" w:space="0" w:color="4CB0FF" w:themeColor="accent1" w:themeTint="99"/>
        <w:insideH w:val="single" w:sz="4" w:space="0" w:color="4CB0FF" w:themeColor="accent1" w:themeTint="99"/>
        <w:insideV w:val="single" w:sz="4" w:space="0" w:color="4CB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4FF" w:themeFill="accent1" w:themeFillTint="33"/>
      </w:tcPr>
    </w:tblStylePr>
    <w:tblStylePr w:type="band1Horz">
      <w:tblPr/>
      <w:tcPr>
        <w:shd w:val="clear" w:color="auto" w:fill="C3E4FF" w:themeFill="accent1" w:themeFillTint="33"/>
      </w:tcPr>
    </w:tblStylePr>
    <w:tblStylePr w:type="neCell">
      <w:tblPr/>
      <w:tcPr>
        <w:tcBorders>
          <w:bottom w:val="single" w:sz="4" w:space="0" w:color="4CB0FF" w:themeColor="accent1" w:themeTint="99"/>
        </w:tcBorders>
      </w:tcPr>
    </w:tblStylePr>
    <w:tblStylePr w:type="nwCell">
      <w:tblPr/>
      <w:tcPr>
        <w:tcBorders>
          <w:bottom w:val="single" w:sz="4" w:space="0" w:color="4CB0FF" w:themeColor="accent1" w:themeTint="99"/>
        </w:tcBorders>
      </w:tcPr>
    </w:tblStylePr>
    <w:tblStylePr w:type="seCell">
      <w:tblPr/>
      <w:tcPr>
        <w:tcBorders>
          <w:top w:val="single" w:sz="4" w:space="0" w:color="4CB0FF" w:themeColor="accent1" w:themeTint="99"/>
        </w:tcBorders>
      </w:tcPr>
    </w:tblStylePr>
    <w:tblStylePr w:type="swCell">
      <w:tblPr/>
      <w:tcPr>
        <w:tcBorders>
          <w:top w:val="single" w:sz="4" w:space="0" w:color="4CB0FF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3D213E"/>
    <w:rPr>
      <w:color w:val="00589E" w:themeColor="accent1" w:themeShade="BF"/>
    </w:rPr>
    <w:tblPr>
      <w:tblStyleRowBandSize w:val="1"/>
      <w:tblStyleColBandSize w:val="1"/>
      <w:tblBorders>
        <w:top w:val="single" w:sz="4" w:space="0" w:color="4CB0FF" w:themeColor="accent1" w:themeTint="99"/>
        <w:left w:val="single" w:sz="4" w:space="0" w:color="4CB0FF" w:themeColor="accent1" w:themeTint="99"/>
        <w:bottom w:val="single" w:sz="4" w:space="0" w:color="4CB0FF" w:themeColor="accent1" w:themeTint="99"/>
        <w:right w:val="single" w:sz="4" w:space="0" w:color="4CB0FF" w:themeColor="accent1" w:themeTint="99"/>
        <w:insideH w:val="single" w:sz="4" w:space="0" w:color="4CB0FF" w:themeColor="accent1" w:themeTint="99"/>
        <w:insideV w:val="single" w:sz="4" w:space="0" w:color="4CB0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4FF" w:themeFill="accent1" w:themeFillTint="33"/>
      </w:tcPr>
    </w:tblStylePr>
    <w:tblStylePr w:type="band1Horz">
      <w:tblPr/>
      <w:tcPr>
        <w:shd w:val="clear" w:color="auto" w:fill="C3E4FF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3D213E"/>
    <w:tblPr>
      <w:tblStyleRowBandSize w:val="1"/>
      <w:tblStyleColBandSize w:val="1"/>
      <w:tblBorders>
        <w:top w:val="single" w:sz="4" w:space="0" w:color="4CB0FF" w:themeColor="accent1" w:themeTint="99"/>
        <w:left w:val="single" w:sz="4" w:space="0" w:color="4CB0FF" w:themeColor="accent1" w:themeTint="99"/>
        <w:bottom w:val="single" w:sz="4" w:space="0" w:color="4CB0FF" w:themeColor="accent1" w:themeTint="99"/>
        <w:right w:val="single" w:sz="4" w:space="0" w:color="4CB0FF" w:themeColor="accent1" w:themeTint="99"/>
        <w:insideH w:val="single" w:sz="4" w:space="0" w:color="4CB0FF" w:themeColor="accent1" w:themeTint="99"/>
        <w:insideV w:val="single" w:sz="4" w:space="0" w:color="4CB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7D4" w:themeColor="accent1"/>
          <w:left w:val="single" w:sz="4" w:space="0" w:color="0077D4" w:themeColor="accent1"/>
          <w:bottom w:val="single" w:sz="4" w:space="0" w:color="0077D4" w:themeColor="accent1"/>
          <w:right w:val="single" w:sz="4" w:space="0" w:color="0077D4" w:themeColor="accent1"/>
          <w:insideH w:val="nil"/>
          <w:insideV w:val="nil"/>
        </w:tcBorders>
        <w:shd w:val="clear" w:color="auto" w:fill="0077D4" w:themeFill="accent1"/>
      </w:tcPr>
    </w:tblStylePr>
    <w:tblStylePr w:type="lastRow">
      <w:rPr>
        <w:b/>
        <w:bCs/>
      </w:rPr>
      <w:tblPr/>
      <w:tcPr>
        <w:tcBorders>
          <w:top w:val="double" w:sz="4" w:space="0" w:color="0077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4FF" w:themeFill="accent1" w:themeFillTint="33"/>
      </w:tcPr>
    </w:tblStylePr>
    <w:tblStylePr w:type="band1Horz">
      <w:tblPr/>
      <w:tcPr>
        <w:shd w:val="clear" w:color="auto" w:fill="C3E4FF" w:themeFill="accent1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6370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51555"/>
    <w:rPr>
      <w:b/>
      <w:bCs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E60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F3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2749"/>
    <w:rPr>
      <w:rFonts w:ascii="Times New Roman" w:eastAsia="Arial Unicode MS" w:hAnsi="Times New Roman" w:cs="Times New Roman"/>
      <w:bdr w:val="ni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02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02E4"/>
    <w:rPr>
      <w:rFonts w:ascii="Times New Roman" w:eastAsia="Arial Unicode MS" w:hAnsi="Times New Roman" w:cs="Times New Roman"/>
      <w:sz w:val="20"/>
      <w:szCs w:val="20"/>
      <w:bdr w:val="nil"/>
    </w:rPr>
  </w:style>
  <w:style w:type="character" w:styleId="FootnoteReference">
    <w:name w:val="footnote reference"/>
    <w:basedOn w:val="DefaultParagraphFont"/>
    <w:uiPriority w:val="99"/>
    <w:semiHidden/>
    <w:unhideWhenUsed/>
    <w:rsid w:val="003702E4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42BB"/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fr-FR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D201A4"/>
    <w:rPr>
      <w:color w:val="605E5C"/>
      <w:shd w:val="clear" w:color="auto" w:fill="E1DFDD"/>
    </w:rPr>
  </w:style>
  <w:style w:type="paragraph" w:styleId="BodyText0">
    <w:name w:val="Body Text"/>
    <w:basedOn w:val="Normal"/>
    <w:link w:val="BodyTextChar"/>
    <w:uiPriority w:val="1"/>
    <w:qFormat/>
    <w:rsid w:val="004C16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Calibri" w:eastAsia="Calibri" w:hAnsi="Calibri" w:cs="Calibri"/>
      <w:sz w:val="22"/>
      <w:szCs w:val="22"/>
      <w:bdr w:val="none" w:sz="0" w:space="0" w:color="auto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4C16EE"/>
    <w:rPr>
      <w:rFonts w:ascii="Calibri" w:eastAsia="Calibri" w:hAnsi="Calibri" w:cs="Calibri"/>
      <w:sz w:val="22"/>
      <w:szCs w:val="22"/>
      <w:lang w:bidi="en-US"/>
    </w:rPr>
  </w:style>
  <w:style w:type="character" w:customStyle="1" w:styleId="normaltextrun">
    <w:name w:val="normaltextrun"/>
    <w:basedOn w:val="DefaultParagraphFont"/>
    <w:rsid w:val="004A3C12"/>
  </w:style>
  <w:style w:type="character" w:customStyle="1" w:styleId="cf11">
    <w:name w:val="cf11"/>
    <w:basedOn w:val="DefaultParagraphFont"/>
    <w:rsid w:val="00BD3AD2"/>
    <w:rPr>
      <w:rFonts w:ascii="Segoe UI" w:hAnsi="Segoe UI" w:cs="Segoe UI" w:hint="default"/>
      <w:color w:val="0D0D0D"/>
      <w:sz w:val="18"/>
      <w:szCs w:val="18"/>
      <w:shd w:val="clear" w:color="auto" w:fill="FFFFFF"/>
    </w:rPr>
  </w:style>
  <w:style w:type="paragraph" w:customStyle="1" w:styleId="pf0">
    <w:name w:val="pf0"/>
    <w:basedOn w:val="Normal"/>
    <w:rsid w:val="00E866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Mention">
    <w:name w:val="Mention"/>
    <w:basedOn w:val="DefaultParagraphFont"/>
    <w:uiPriority w:val="99"/>
    <w:unhideWhenUsed/>
    <w:rsid w:val="008013B0"/>
    <w:rPr>
      <w:color w:val="2B579A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30D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lw@unesco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UNESCO_1">
      <a:dk1>
        <a:sysClr val="windowText" lastClr="000000"/>
      </a:dk1>
      <a:lt1>
        <a:sysClr val="window" lastClr="FFFFFF"/>
      </a:lt1>
      <a:dk2>
        <a:srgbClr val="0077D4"/>
      </a:dk2>
      <a:lt2>
        <a:srgbClr val="C5192D"/>
      </a:lt2>
      <a:accent1>
        <a:srgbClr val="0077D4"/>
      </a:accent1>
      <a:accent2>
        <a:srgbClr val="C5192D"/>
      </a:accent2>
      <a:accent3>
        <a:srgbClr val="95C11F"/>
      </a:accent3>
      <a:accent4>
        <a:srgbClr val="9F358B"/>
      </a:accent4>
      <a:accent5>
        <a:srgbClr val="F39200"/>
      </a:accent5>
      <a:accent6>
        <a:srgbClr val="FFD500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804b4c-b3d7-4ba3-8b3a-4e2419d6d894" xsi:nil="true"/>
    <cb5c3359cdb54629a122e09d69a2e0f3 xmlns="f685b576-218b-42b0-abb8-b07f9ffc7d68">
      <Terms xmlns="http://schemas.microsoft.com/office/infopath/2007/PartnerControls"/>
    </cb5c3359cdb54629a122e09d69a2e0f3>
    <fcc43edd2db048c396b4c7a2d1795581 xmlns="f685b576-218b-42b0-abb8-b07f9ffc7d68">
      <Terms xmlns="http://schemas.microsoft.com/office/infopath/2007/PartnerControls"/>
    </fcc43edd2db048c396b4c7a2d1795581>
    <lcf76f155ced4ddcb4097134ff3c332f xmlns="f685b576-218b-42b0-abb8-b07f9ffc7d68">
      <Terms xmlns="http://schemas.microsoft.com/office/infopath/2007/PartnerControls"/>
    </lcf76f155ced4ddcb4097134ff3c332f>
    <Typeofcontent xmlns="f685b576-218b-42b0-abb8-b07f9ffc7d6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DAE95A339B248977E50AC878AA16A" ma:contentTypeVersion="24" ma:contentTypeDescription="Create a new document." ma:contentTypeScope="" ma:versionID="bcc2ddafae3d544129a7cf4399fd4ace">
  <xsd:schema xmlns:xsd="http://www.w3.org/2001/XMLSchema" xmlns:xs="http://www.w3.org/2001/XMLSchema" xmlns:p="http://schemas.microsoft.com/office/2006/metadata/properties" xmlns:ns2="f685b576-218b-42b0-abb8-b07f9ffc7d68" xmlns:ns3="85804b4c-b3d7-4ba3-8b3a-4e2419d6d894" targetNamespace="http://schemas.microsoft.com/office/2006/metadata/properties" ma:root="true" ma:fieldsID="5bb077be8f04268cee35481e0fe52729" ns2:_="" ns3:_="">
    <xsd:import namespace="f685b576-218b-42b0-abb8-b07f9ffc7d68"/>
    <xsd:import namespace="85804b4c-b3d7-4ba3-8b3a-4e2419d6d8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fcc43edd2db048c396b4c7a2d1795581" minOccurs="0"/>
                <xsd:element ref="ns2:cb5c3359cdb54629a122e09d69a2e0f3" minOccurs="0"/>
                <xsd:element ref="ns2:Typeofcontent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5b576-218b-42b0-abb8-b07f9ffc7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0cec18f-64e3-475c-b7ef-ac8bd50224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cc43edd2db048c396b4c7a2d1795581" ma:index="27" nillable="true" ma:taxonomy="true" ma:internalName="fcc43edd2db048c396b4c7a2d1795581" ma:taxonomyFieldName="Subject_x002f_Theme" ma:displayName="Subject/Theme" ma:default="" ma:fieldId="{fcc43edd-2db0-48c3-96b4-c7a2d1795581}" ma:taxonomyMulti="true" ma:sspId="20cec18f-64e3-475c-b7ef-ac8bd502240b" ma:termSetId="e7ceac6a-a870-4099-89f5-280ae0145b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b5c3359cdb54629a122e09d69a2e0f3" ma:index="29" nillable="true" ma:taxonomy="true" ma:internalName="cb5c3359cdb54629a122e09d69a2e0f3" ma:taxonomyFieldName="Countries" ma:displayName="Countries" ma:default="" ma:fieldId="{cb5c3359-cdb5-4629-a122-e09d69a2e0f3}" ma:taxonomyMulti="true" ma:sspId="20cec18f-64e3-475c-b7ef-ac8bd502240b" ma:termSetId="46f8aa8d-5b66-4210-b47b-1cb065b75a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ypeofcontent" ma:index="30" nillable="true" ma:displayName="Type of content" ma:format="Dropdown" ma:internalName="Typeofcontent">
      <xsd:simpleType>
        <xsd:restriction base="dms:Choice">
          <xsd:enumeration value="Lecture"/>
          <xsd:enumeration value="Video message"/>
          <xsd:enumeration value="Speech"/>
          <xsd:enumeration value="Talking points"/>
          <xsd:enumeration value="Presentation"/>
          <xsd:enumeration value="Run of show"/>
          <xsd:enumeration value="Interview"/>
        </xsd:restriction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04b4c-b3d7-4ba3-8b3a-4e2419d6d8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43694e-811d-4011-a4de-79b486f63134}" ma:internalName="TaxCatchAll" ma:showField="CatchAllData" ma:web="85804b4c-b3d7-4ba3-8b3a-4e2419d6d8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EA95A-7C85-46FB-A7A4-DAF5D5BE73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429867-7D80-4CE0-A393-6C8F612E5C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61991-B546-4974-8BD0-D81024FACA63}">
  <ds:schemaRefs>
    <ds:schemaRef ds:uri="http://schemas.microsoft.com/office/2006/metadata/properties"/>
    <ds:schemaRef ds:uri="http://schemas.microsoft.com/office/infopath/2007/PartnerControls"/>
    <ds:schemaRef ds:uri="85804b4c-b3d7-4ba3-8b3a-4e2419d6d894"/>
    <ds:schemaRef ds:uri="f685b576-218b-42b0-abb8-b07f9ffc7d68"/>
  </ds:schemaRefs>
</ds:datastoreItem>
</file>

<file path=customXml/itemProps4.xml><?xml version="1.0" encoding="utf-8"?>
<ds:datastoreItem xmlns:ds="http://schemas.openxmlformats.org/officeDocument/2006/customXml" ds:itemID="{4FB9A2A5-A53B-44E8-A9FB-17DCC1DE3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5b576-218b-42b0-abb8-b07f9ffc7d68"/>
    <ds:schemaRef ds:uri="85804b4c-b3d7-4ba3-8b3a-4e2419d6d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8e024d6-51f2-471b-ac2c-b1117d65062e}" enabled="1" method="Standard" siteId="{1d4fae52-39b3-4bfa-b0b3-022956b1119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418</Words>
  <Characters>2383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Links>
    <vt:vector size="6" baseType="variant">
      <vt:variant>
        <vt:i4>6160507</vt:i4>
      </vt:variant>
      <vt:variant>
        <vt:i4>0</vt:i4>
      </vt:variant>
      <vt:variant>
        <vt:i4>0</vt:i4>
      </vt:variant>
      <vt:variant>
        <vt:i4>5</vt:i4>
      </vt:variant>
      <vt:variant>
        <vt:lpwstr>mailto:dlw@unesco.org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Tawil, Sobhi</dc:creator>
  <cp:keywords/>
  <dc:description/>
  <cp:lastModifiedBy>Pagano, Michela</cp:lastModifiedBy>
  <cp:revision>385</cp:revision>
  <cp:lastPrinted>2025-03-21T18:27:00Z</cp:lastPrinted>
  <dcterms:created xsi:type="dcterms:W3CDTF">2025-06-04T11:30:00Z</dcterms:created>
  <dcterms:modified xsi:type="dcterms:W3CDTF">2025-06-04T10:44:00Z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0x0101000F9DAE95A339B248977E50AC878AA16A</vt:lpwstr>
  </property>
  <property fmtid="{D5CDD505-2E9C-101B-9397-08002B2CF9AE}" pid="3" name="_dlc_DocIdItemGuid">
    <vt:lpwstr>e9fd0610-30ba-4e06-9180-968aa433a83e</vt:lpwstr>
  </property>
  <property fmtid="{D5CDD505-2E9C-101B-9397-08002B2CF9AE}" pid="4" name="GrammarlyDocumentId">
    <vt:lpwstr>b8473f5bf8b660f145d72b0c321538b4bce9880949e7877977d13418b6a9ae14</vt:lpwstr>
  </property>
  <property fmtid="{D5CDD505-2E9C-101B-9397-08002B2CF9AE}" pid="5" name="Countries">
    <vt:lpwstr/>
  </property>
  <property fmtid="{D5CDD505-2E9C-101B-9397-08002B2CF9AE}" pid="6" name="MediaServiceImageTags">
    <vt:lpwstr/>
  </property>
  <property fmtid="{D5CDD505-2E9C-101B-9397-08002B2CF9AE}" pid="7" name="Subject/Theme">
    <vt:lpwstr/>
  </property>
  <property fmtid="{D5CDD505-2E9C-101B-9397-08002B2CF9AE}" pid="8" name="Subject_x002f_Theme">
    <vt:lpwstr/>
  </property>
</Properties>
</file>