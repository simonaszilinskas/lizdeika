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0C409" w14:textId="201AB326" w:rsidR="0083199E" w:rsidRPr="00576367" w:rsidRDefault="0083199E"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jc w:val="both"/>
        <w:rPr>
          <w:rFonts w:asciiTheme="minorHAnsi" w:hAnsiTheme="minorHAnsi" w:cstheme="minorHAnsi"/>
          <w:color w:val="0077D4"/>
          <w:sz w:val="28"/>
          <w:szCs w:val="28"/>
          <w:u w:color="C61523"/>
          <w:lang w:val="en-US"/>
        </w:rPr>
      </w:pPr>
      <w:r w:rsidRPr="00576367">
        <w:rPr>
          <w:rFonts w:asciiTheme="minorHAnsi" w:hAnsiTheme="minorHAnsi" w:cstheme="minorHAnsi"/>
          <w:noProof/>
          <w:color w:val="0077D4"/>
          <w:sz w:val="28"/>
          <w:szCs w:val="28"/>
          <w:u w:color="C61523"/>
          <w:lang w:val="en-US"/>
        </w:rPr>
        <w:drawing>
          <wp:anchor distT="0" distB="0" distL="114300" distR="114300" simplePos="0" relativeHeight="251658240" behindDoc="1" locked="0" layoutInCell="1" allowOverlap="1" wp14:anchorId="6D6F38C1" wp14:editId="29B647D6">
            <wp:simplePos x="0" y="0"/>
            <wp:positionH relativeFrom="page">
              <wp:posOffset>-38637</wp:posOffset>
            </wp:positionH>
            <wp:positionV relativeFrom="paragraph">
              <wp:posOffset>-971264</wp:posOffset>
            </wp:positionV>
            <wp:extent cx="7588250" cy="1700011"/>
            <wp:effectExtent l="0" t="0" r="0" b="0"/>
            <wp:wrapNone/>
            <wp:docPr id="18817964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9643" name="Image 8"/>
                    <pic:cNvPicPr>
                      <a:picLocks noChangeAspect="1" noChangeArrowheads="1"/>
                    </pic:cNvPicPr>
                  </pic:nvPicPr>
                  <pic:blipFill rotWithShape="1">
                    <a:blip r:embed="rId11"/>
                    <a:srcRect t="3997" b="14844"/>
                    <a:stretch/>
                  </pic:blipFill>
                  <pic:spPr bwMode="auto">
                    <a:xfrm>
                      <a:off x="0" y="0"/>
                      <a:ext cx="7590154" cy="17004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150A">
        <w:rPr>
          <w:rFonts w:asciiTheme="minorHAnsi" w:hAnsiTheme="minorHAnsi" w:cstheme="minorHAnsi"/>
          <w:color w:val="0077D4"/>
          <w:sz w:val="28"/>
          <w:szCs w:val="28"/>
          <w:u w:color="C61523"/>
          <w:lang w:val="en-US"/>
        </w:rPr>
        <w:t xml:space="preserve">Open </w:t>
      </w:r>
    </w:p>
    <w:p w14:paraId="105A7202" w14:textId="4414522D" w:rsidR="0083199E" w:rsidRPr="00576367" w:rsidRDefault="0083199E"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jc w:val="both"/>
        <w:rPr>
          <w:rFonts w:asciiTheme="minorHAnsi" w:hAnsiTheme="minorHAnsi" w:cstheme="minorHAnsi"/>
          <w:color w:val="0077D4"/>
          <w:sz w:val="28"/>
          <w:szCs w:val="28"/>
          <w:u w:color="C61523"/>
          <w:lang w:val="en-US"/>
        </w:rPr>
      </w:pPr>
    </w:p>
    <w:p w14:paraId="082BFC5E" w14:textId="77777777" w:rsidR="0083199E" w:rsidRPr="00576367" w:rsidRDefault="0083199E"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jc w:val="both"/>
        <w:rPr>
          <w:rFonts w:asciiTheme="minorHAnsi" w:hAnsiTheme="minorHAnsi" w:cstheme="minorHAnsi"/>
          <w:color w:val="0077D4"/>
          <w:sz w:val="28"/>
          <w:szCs w:val="28"/>
          <w:u w:color="C61523"/>
          <w:lang w:val="en-US"/>
        </w:rPr>
      </w:pPr>
    </w:p>
    <w:p w14:paraId="3592ECCE" w14:textId="77777777" w:rsidR="0083199E" w:rsidRPr="00576367" w:rsidRDefault="0083199E"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jc w:val="both"/>
        <w:rPr>
          <w:rFonts w:asciiTheme="minorHAnsi" w:hAnsiTheme="minorHAnsi" w:cstheme="minorHAnsi"/>
          <w:color w:val="0077D4"/>
          <w:sz w:val="20"/>
          <w:szCs w:val="20"/>
          <w:u w:color="C61523"/>
          <w:lang w:val="en-US"/>
        </w:rPr>
      </w:pPr>
    </w:p>
    <w:p w14:paraId="297E2277" w14:textId="77777777" w:rsidR="0083199E" w:rsidRPr="00576367" w:rsidRDefault="0083199E"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jc w:val="both"/>
        <w:rPr>
          <w:rFonts w:asciiTheme="minorHAnsi" w:hAnsiTheme="minorHAnsi" w:cstheme="minorHAnsi"/>
          <w:color w:val="0077D4"/>
          <w:sz w:val="20"/>
          <w:szCs w:val="20"/>
          <w:u w:color="C61523"/>
          <w:lang w:val="en-US"/>
        </w:rPr>
      </w:pPr>
    </w:p>
    <w:p w14:paraId="0082433E" w14:textId="5F386041" w:rsidR="00123038" w:rsidRPr="006F64B5" w:rsidRDefault="008B14F5"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center"/>
        <w:rPr>
          <w:rFonts w:asciiTheme="minorHAnsi" w:hAnsiTheme="minorHAnsi" w:cstheme="minorBidi"/>
          <w:b/>
          <w:color w:val="0077D4"/>
          <w:sz w:val="24"/>
          <w:szCs w:val="24"/>
          <w:lang w:val="en-US"/>
        </w:rPr>
      </w:pPr>
      <w:r>
        <w:rPr>
          <w:rFonts w:asciiTheme="minorHAnsi" w:hAnsiTheme="minorHAnsi" w:cstheme="minorBidi"/>
          <w:b/>
          <w:color w:val="0077D4" w:themeColor="accent1"/>
          <w:sz w:val="28"/>
          <w:szCs w:val="28"/>
          <w:lang w:val="en-US"/>
        </w:rPr>
        <w:t>AI t</w:t>
      </w:r>
      <w:r w:rsidR="00F372C5" w:rsidRPr="1B332141">
        <w:rPr>
          <w:rFonts w:asciiTheme="minorHAnsi" w:hAnsiTheme="minorHAnsi" w:cstheme="minorBidi"/>
          <w:b/>
          <w:color w:val="0077D4" w:themeColor="accent1"/>
          <w:sz w:val="28"/>
          <w:szCs w:val="28"/>
          <w:lang w:val="en-US"/>
        </w:rPr>
        <w:t xml:space="preserve">raining sessions and </w:t>
      </w:r>
      <w:r w:rsidR="003B7555">
        <w:rPr>
          <w:rFonts w:asciiTheme="minorHAnsi" w:hAnsiTheme="minorHAnsi" w:cstheme="minorBidi"/>
          <w:b/>
          <w:color w:val="0077D4" w:themeColor="accent1"/>
          <w:sz w:val="28"/>
          <w:szCs w:val="28"/>
          <w:lang w:val="en-US"/>
        </w:rPr>
        <w:t>o</w:t>
      </w:r>
      <w:r w:rsidR="00DA16A8" w:rsidRPr="1B332141">
        <w:rPr>
          <w:rFonts w:asciiTheme="minorHAnsi" w:hAnsiTheme="minorHAnsi" w:cstheme="minorBidi"/>
          <w:b/>
          <w:color w:val="0077D4" w:themeColor="accent1"/>
          <w:sz w:val="28"/>
          <w:szCs w:val="28"/>
          <w:lang w:val="en-US"/>
        </w:rPr>
        <w:t>pen ideas labs request</w:t>
      </w:r>
      <w:r w:rsidR="00016888" w:rsidRPr="1B332141">
        <w:rPr>
          <w:rFonts w:asciiTheme="minorHAnsi" w:hAnsiTheme="minorHAnsi" w:cstheme="minorBidi"/>
          <w:b/>
          <w:color w:val="0077D4" w:themeColor="accent1"/>
          <w:sz w:val="28"/>
          <w:szCs w:val="28"/>
          <w:lang w:val="en-US"/>
        </w:rPr>
        <w:t xml:space="preserve"> form</w:t>
      </w:r>
    </w:p>
    <w:p w14:paraId="1C463DA3" w14:textId="77777777" w:rsidR="008657C3" w:rsidRDefault="008657C3"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jc w:val="both"/>
        <w:rPr>
          <w:rFonts w:asciiTheme="minorHAnsi" w:hAnsiTheme="minorHAnsi" w:cstheme="minorHAnsi"/>
          <w:b/>
          <w:color w:val="0077D4"/>
          <w:sz w:val="28"/>
          <w:szCs w:val="28"/>
          <w:u w:color="C61523"/>
          <w:lang w:val="en-US"/>
        </w:rPr>
      </w:pPr>
    </w:p>
    <w:p w14:paraId="01273978" w14:textId="74834A43" w:rsidR="007D6316" w:rsidRDefault="00D142E7"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Bidi"/>
          <w:color w:val="auto"/>
          <w:lang w:val="en-US"/>
        </w:rPr>
      </w:pPr>
      <w:r w:rsidRPr="00D142E7">
        <w:rPr>
          <w:rFonts w:asciiTheme="minorHAnsi" w:hAnsiTheme="minorHAnsi" w:cstheme="minorBidi"/>
          <w:color w:val="auto"/>
          <w:lang w:val="en-US"/>
        </w:rPr>
        <w:t xml:space="preserve">In addition to the main </w:t>
      </w:r>
      <w:proofErr w:type="spellStart"/>
      <w:r w:rsidRPr="00D142E7">
        <w:rPr>
          <w:rFonts w:asciiTheme="minorHAnsi" w:hAnsiTheme="minorHAnsi" w:cstheme="minorBidi"/>
          <w:color w:val="auto"/>
          <w:lang w:val="en-US"/>
        </w:rPr>
        <w:t>programme</w:t>
      </w:r>
      <w:proofErr w:type="spellEnd"/>
      <w:r w:rsidRPr="00D142E7">
        <w:rPr>
          <w:rFonts w:asciiTheme="minorHAnsi" w:hAnsiTheme="minorHAnsi" w:cstheme="minorBidi"/>
          <w:color w:val="auto"/>
          <w:lang w:val="en-US"/>
        </w:rPr>
        <w:t xml:space="preserve"> of Digital Learning Week, which will run from Tuesday </w:t>
      </w:r>
      <w:r w:rsidR="7CB0895D" w:rsidRPr="2B44D6BB">
        <w:rPr>
          <w:rFonts w:asciiTheme="minorHAnsi" w:hAnsiTheme="minorHAnsi" w:cstheme="minorBidi"/>
          <w:color w:val="auto"/>
          <w:lang w:val="en-US"/>
        </w:rPr>
        <w:t>2 September in the</w:t>
      </w:r>
      <w:r w:rsidRPr="1D0C8573">
        <w:rPr>
          <w:rFonts w:asciiTheme="minorHAnsi" w:hAnsiTheme="minorHAnsi" w:cstheme="minorBidi"/>
          <w:color w:val="auto"/>
          <w:lang w:val="en-US"/>
        </w:rPr>
        <w:t xml:space="preserve"> </w:t>
      </w:r>
      <w:r w:rsidRPr="00D142E7">
        <w:rPr>
          <w:rFonts w:asciiTheme="minorHAnsi" w:hAnsiTheme="minorHAnsi" w:cstheme="minorBidi"/>
          <w:color w:val="auto"/>
          <w:lang w:val="en-US"/>
        </w:rPr>
        <w:t>afternoon to Thursday</w:t>
      </w:r>
      <w:r w:rsidR="080204E9" w:rsidRPr="62D1D501">
        <w:rPr>
          <w:rFonts w:asciiTheme="minorHAnsi" w:hAnsiTheme="minorHAnsi" w:cstheme="minorBidi"/>
          <w:color w:val="auto"/>
          <w:lang w:val="en-US"/>
        </w:rPr>
        <w:t xml:space="preserve"> 4 </w:t>
      </w:r>
      <w:r w:rsidR="080204E9" w:rsidRPr="578EDF9E">
        <w:rPr>
          <w:rFonts w:asciiTheme="minorHAnsi" w:hAnsiTheme="minorHAnsi" w:cstheme="minorBidi"/>
          <w:color w:val="auto"/>
          <w:lang w:val="en-US"/>
        </w:rPr>
        <w:t>September</w:t>
      </w:r>
      <w:r w:rsidRPr="00D142E7">
        <w:rPr>
          <w:rFonts w:asciiTheme="minorHAnsi" w:hAnsiTheme="minorHAnsi" w:cstheme="minorBidi"/>
          <w:color w:val="auto"/>
          <w:lang w:val="en-US"/>
        </w:rPr>
        <w:t>, UNESCO and its partners are organizing</w:t>
      </w:r>
      <w:r w:rsidR="003A0AD1">
        <w:rPr>
          <w:rFonts w:asciiTheme="minorHAnsi" w:hAnsiTheme="minorHAnsi" w:cstheme="minorBidi"/>
          <w:color w:val="auto"/>
          <w:lang w:val="en-US"/>
        </w:rPr>
        <w:t xml:space="preserve"> a series of</w:t>
      </w:r>
      <w:r w:rsidRPr="00D142E7">
        <w:rPr>
          <w:rFonts w:asciiTheme="minorHAnsi" w:hAnsiTheme="minorHAnsi" w:cstheme="minorBidi"/>
          <w:color w:val="auto"/>
          <w:lang w:val="en-US"/>
        </w:rPr>
        <w:t xml:space="preserve"> </w:t>
      </w:r>
      <w:r w:rsidR="003908F3">
        <w:rPr>
          <w:rFonts w:asciiTheme="minorHAnsi" w:hAnsiTheme="minorHAnsi" w:cstheme="minorBidi"/>
          <w:color w:val="auto"/>
          <w:lang w:val="en-US"/>
        </w:rPr>
        <w:t>sessions as follows:</w:t>
      </w:r>
    </w:p>
    <w:p w14:paraId="604A4437" w14:textId="77777777" w:rsidR="00374642" w:rsidRDefault="00374642"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Bidi"/>
          <w:color w:val="auto"/>
          <w:lang w:val="en-US"/>
        </w:rPr>
      </w:pPr>
    </w:p>
    <w:p w14:paraId="0DDA389A" w14:textId="4F837298" w:rsidR="00374642" w:rsidRDefault="00A37D86" w:rsidP="00C76EFC">
      <w:pPr>
        <w:pStyle w:val="NormalWeb"/>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Bidi"/>
          <w:color w:val="auto"/>
          <w:lang w:val="en-US"/>
        </w:rPr>
      </w:pPr>
      <w:r>
        <w:rPr>
          <w:rFonts w:asciiTheme="minorHAnsi" w:hAnsiTheme="minorHAnsi" w:cstheme="minorBidi"/>
          <w:b/>
          <w:bCs/>
          <w:color w:val="auto"/>
          <w:lang w:val="en-US"/>
        </w:rPr>
        <w:t>AI t</w:t>
      </w:r>
      <w:r w:rsidR="00374642" w:rsidRPr="00374642">
        <w:rPr>
          <w:rFonts w:asciiTheme="minorHAnsi" w:hAnsiTheme="minorHAnsi" w:cstheme="minorBidi"/>
          <w:b/>
          <w:bCs/>
          <w:color w:val="auto"/>
          <w:lang w:val="en-US"/>
        </w:rPr>
        <w:t>raining sessions</w:t>
      </w:r>
      <w:r w:rsidR="009F37D9">
        <w:rPr>
          <w:rFonts w:asciiTheme="minorHAnsi" w:hAnsiTheme="minorHAnsi" w:cstheme="minorBidi"/>
          <w:color w:val="auto"/>
          <w:lang w:val="en-US"/>
        </w:rPr>
        <w:t xml:space="preserve"> </w:t>
      </w:r>
      <w:r w:rsidR="009F37D9" w:rsidRPr="009F37D9">
        <w:rPr>
          <w:rFonts w:asciiTheme="minorHAnsi" w:hAnsiTheme="minorHAnsi" w:cstheme="minorBidi"/>
          <w:color w:val="auto"/>
          <w:lang w:val="en-US"/>
        </w:rPr>
        <w:t>(Tuesday,</w:t>
      </w:r>
      <w:r w:rsidR="000520D7">
        <w:rPr>
          <w:rFonts w:asciiTheme="minorHAnsi" w:hAnsiTheme="minorHAnsi" w:cstheme="minorBidi"/>
          <w:color w:val="auto"/>
          <w:lang w:val="en-US"/>
        </w:rPr>
        <w:t xml:space="preserve"> 2 September,</w:t>
      </w:r>
      <w:r w:rsidR="009F37D9" w:rsidRPr="009F37D9">
        <w:rPr>
          <w:rFonts w:asciiTheme="minorHAnsi" w:hAnsiTheme="minorHAnsi" w:cstheme="minorBidi"/>
          <w:color w:val="auto"/>
          <w:lang w:val="en-US"/>
        </w:rPr>
        <w:t xml:space="preserve"> 9:30–13:00)</w:t>
      </w:r>
      <w:r w:rsidR="009F37D9">
        <w:rPr>
          <w:rFonts w:asciiTheme="minorHAnsi" w:hAnsiTheme="minorHAnsi" w:cstheme="minorBidi"/>
          <w:color w:val="auto"/>
          <w:lang w:val="en-US"/>
        </w:rPr>
        <w:t xml:space="preserve">: Held </w:t>
      </w:r>
      <w:r w:rsidR="00374642" w:rsidRPr="00374642">
        <w:rPr>
          <w:rFonts w:asciiTheme="minorHAnsi" w:hAnsiTheme="minorHAnsi" w:cstheme="minorBidi"/>
          <w:color w:val="auto"/>
          <w:lang w:val="en-US"/>
        </w:rPr>
        <w:t>before the official opening,</w:t>
      </w:r>
      <w:r w:rsidR="006F29C1">
        <w:rPr>
          <w:rFonts w:asciiTheme="minorHAnsi" w:hAnsiTheme="minorHAnsi" w:cstheme="minorBidi"/>
          <w:color w:val="auto"/>
          <w:lang w:val="en-US"/>
        </w:rPr>
        <w:t xml:space="preserve"> these hands-on sessions</w:t>
      </w:r>
      <w:r w:rsidR="00374642" w:rsidRPr="00374642">
        <w:rPr>
          <w:rFonts w:asciiTheme="minorHAnsi" w:hAnsiTheme="minorHAnsi" w:cstheme="minorBidi"/>
          <w:color w:val="auto"/>
          <w:lang w:val="en-US"/>
        </w:rPr>
        <w:t xml:space="preserve"> offer participants the chance to explore the practical applications of AI in education</w:t>
      </w:r>
      <w:r w:rsidR="00FB51FC">
        <w:rPr>
          <w:rFonts w:asciiTheme="minorHAnsi" w:hAnsiTheme="minorHAnsi" w:cstheme="minorBidi"/>
          <w:color w:val="auto"/>
          <w:lang w:val="en-US"/>
        </w:rPr>
        <w:t>.</w:t>
      </w:r>
    </w:p>
    <w:p w14:paraId="219A8D28" w14:textId="77777777" w:rsidR="00D142E7" w:rsidRDefault="00D142E7"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Bidi"/>
          <w:color w:val="auto"/>
          <w:lang w:val="en-US"/>
        </w:rPr>
      </w:pPr>
    </w:p>
    <w:p w14:paraId="7E954BB6" w14:textId="715F4B6C" w:rsidR="002E1498" w:rsidRPr="002E1498" w:rsidRDefault="009B3E29" w:rsidP="00C76EFC">
      <w:pPr>
        <w:pStyle w:val="NormalWeb"/>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Bidi"/>
          <w:color w:val="auto"/>
          <w:lang w:val="en-US"/>
        </w:rPr>
      </w:pPr>
      <w:r w:rsidRPr="00C76EFC">
        <w:rPr>
          <w:rFonts w:asciiTheme="minorHAnsi" w:hAnsiTheme="minorHAnsi" w:cstheme="minorBidi"/>
          <w:b/>
          <w:bCs/>
          <w:color w:val="auto"/>
          <w:lang w:val="en-US"/>
        </w:rPr>
        <w:t xml:space="preserve">Open </w:t>
      </w:r>
      <w:r w:rsidR="003B7555">
        <w:rPr>
          <w:rFonts w:asciiTheme="minorHAnsi" w:hAnsiTheme="minorHAnsi" w:cstheme="minorBidi"/>
          <w:b/>
          <w:bCs/>
          <w:color w:val="auto"/>
          <w:lang w:val="en-US"/>
        </w:rPr>
        <w:t>id</w:t>
      </w:r>
      <w:r w:rsidR="003B7555" w:rsidRPr="00C76EFC">
        <w:rPr>
          <w:rFonts w:asciiTheme="minorHAnsi" w:hAnsiTheme="minorHAnsi" w:cstheme="minorBidi"/>
          <w:b/>
          <w:bCs/>
          <w:color w:val="auto"/>
          <w:lang w:val="en-US"/>
        </w:rPr>
        <w:t xml:space="preserve">eas </w:t>
      </w:r>
      <w:r w:rsidR="003B7555">
        <w:rPr>
          <w:rFonts w:asciiTheme="minorHAnsi" w:hAnsiTheme="minorHAnsi" w:cstheme="minorBidi"/>
          <w:b/>
          <w:bCs/>
          <w:color w:val="auto"/>
          <w:lang w:val="en-US"/>
        </w:rPr>
        <w:t>l</w:t>
      </w:r>
      <w:r w:rsidRPr="00C76EFC">
        <w:rPr>
          <w:rFonts w:asciiTheme="minorHAnsi" w:hAnsiTheme="minorHAnsi" w:cstheme="minorBidi"/>
          <w:b/>
          <w:bCs/>
          <w:color w:val="auto"/>
          <w:lang w:val="en-US"/>
        </w:rPr>
        <w:t>abs</w:t>
      </w:r>
      <w:r w:rsidRPr="1C318E23">
        <w:rPr>
          <w:rFonts w:asciiTheme="minorHAnsi" w:hAnsiTheme="minorHAnsi" w:cstheme="minorBidi"/>
          <w:color w:val="auto"/>
          <w:lang w:val="en-US"/>
        </w:rPr>
        <w:t xml:space="preserve"> </w:t>
      </w:r>
      <w:r w:rsidR="00EB0652">
        <w:rPr>
          <w:rFonts w:asciiTheme="minorHAnsi" w:hAnsiTheme="minorHAnsi" w:cstheme="minorBidi"/>
          <w:color w:val="auto"/>
          <w:lang w:val="en-US"/>
        </w:rPr>
        <w:t>(</w:t>
      </w:r>
      <w:r w:rsidR="00EB0652" w:rsidRPr="00EB0652">
        <w:rPr>
          <w:rFonts w:asciiTheme="minorHAnsi" w:hAnsiTheme="minorHAnsi" w:cstheme="minorBidi"/>
          <w:color w:val="auto"/>
          <w:lang w:val="en-US"/>
        </w:rPr>
        <w:t>Friday, 5 September, 9:30–17:00)</w:t>
      </w:r>
      <w:r w:rsidR="00EB0652">
        <w:rPr>
          <w:rFonts w:asciiTheme="minorHAnsi" w:hAnsiTheme="minorHAnsi" w:cstheme="minorBidi"/>
          <w:color w:val="auto"/>
          <w:lang w:val="en-US"/>
        </w:rPr>
        <w:t>.</w:t>
      </w:r>
      <w:r w:rsidR="00AA3B8E">
        <w:rPr>
          <w:rFonts w:asciiTheme="minorHAnsi" w:hAnsiTheme="minorHAnsi" w:cstheme="minorBidi"/>
          <w:color w:val="auto"/>
          <w:lang w:val="en-US"/>
        </w:rPr>
        <w:t xml:space="preserve"> These sessions </w:t>
      </w:r>
      <w:r w:rsidRPr="1C318E23">
        <w:rPr>
          <w:rFonts w:asciiTheme="minorHAnsi" w:hAnsiTheme="minorHAnsi" w:cstheme="minorBidi"/>
          <w:color w:val="auto"/>
          <w:lang w:val="en-US"/>
        </w:rPr>
        <w:t>are designed to be interactive</w:t>
      </w:r>
      <w:r w:rsidR="00A86657">
        <w:rPr>
          <w:rFonts w:asciiTheme="minorHAnsi" w:hAnsiTheme="minorHAnsi" w:cstheme="minorBidi"/>
          <w:color w:val="auto"/>
          <w:lang w:val="en-US"/>
        </w:rPr>
        <w:t>.</w:t>
      </w:r>
      <w:r w:rsidRPr="1C318E23">
        <w:rPr>
          <w:rFonts w:asciiTheme="minorHAnsi" w:hAnsiTheme="minorHAnsi" w:cstheme="minorBidi"/>
          <w:color w:val="auto"/>
          <w:lang w:val="en-US"/>
        </w:rPr>
        <w:t xml:space="preserve"> </w:t>
      </w:r>
      <w:r w:rsidR="6627214C" w:rsidRPr="3740E465">
        <w:rPr>
          <w:rFonts w:asciiTheme="minorHAnsi" w:hAnsiTheme="minorHAnsi" w:cstheme="minorBidi"/>
          <w:color w:val="auto"/>
          <w:lang w:val="en-US"/>
        </w:rPr>
        <w:t xml:space="preserve">They are </w:t>
      </w:r>
      <w:r w:rsidR="6627214C" w:rsidRPr="1BBD8A26">
        <w:rPr>
          <w:rFonts w:asciiTheme="minorHAnsi" w:hAnsiTheme="minorHAnsi" w:cstheme="minorBidi"/>
          <w:color w:val="auto"/>
          <w:lang w:val="en-US"/>
        </w:rPr>
        <w:t xml:space="preserve">intended to offer </w:t>
      </w:r>
      <w:r w:rsidRPr="1BBD8A26">
        <w:rPr>
          <w:rFonts w:asciiTheme="minorHAnsi" w:hAnsiTheme="minorHAnsi" w:cstheme="minorBidi"/>
          <w:color w:val="auto"/>
          <w:lang w:val="en-US"/>
        </w:rPr>
        <w:t>spaces</w:t>
      </w:r>
      <w:r w:rsidRPr="1C318E23">
        <w:rPr>
          <w:rFonts w:asciiTheme="minorHAnsi" w:hAnsiTheme="minorHAnsi" w:cstheme="minorBidi"/>
          <w:color w:val="auto"/>
          <w:lang w:val="en-US"/>
        </w:rPr>
        <w:t xml:space="preserve"> for </w:t>
      </w:r>
      <w:r w:rsidR="00A86657" w:rsidRPr="105321A2">
        <w:rPr>
          <w:rFonts w:asciiTheme="minorHAnsi" w:hAnsiTheme="minorHAnsi" w:cstheme="minorBidi"/>
          <w:color w:val="auto"/>
          <w:lang w:val="en-US"/>
        </w:rPr>
        <w:t>practical</w:t>
      </w:r>
      <w:r w:rsidR="00A86657">
        <w:rPr>
          <w:rFonts w:asciiTheme="minorHAnsi" w:hAnsiTheme="minorHAnsi" w:cstheme="minorBidi"/>
          <w:color w:val="auto"/>
          <w:lang w:val="en-US"/>
        </w:rPr>
        <w:t xml:space="preserve"> workshops</w:t>
      </w:r>
      <w:r w:rsidRPr="1C318E23">
        <w:rPr>
          <w:rFonts w:asciiTheme="minorHAnsi" w:hAnsiTheme="minorHAnsi" w:cstheme="minorBidi"/>
          <w:color w:val="auto"/>
          <w:lang w:val="en-US"/>
        </w:rPr>
        <w:t xml:space="preserve">, collaborative ideation and </w:t>
      </w:r>
      <w:r w:rsidR="23C43020" w:rsidRPr="1D70E361">
        <w:rPr>
          <w:rFonts w:asciiTheme="minorHAnsi" w:hAnsiTheme="minorHAnsi" w:cstheme="minorBidi"/>
          <w:color w:val="auto"/>
          <w:lang w:val="en-US"/>
        </w:rPr>
        <w:t>consultation</w:t>
      </w:r>
      <w:r w:rsidR="6F05A87C" w:rsidRPr="1D70E361">
        <w:rPr>
          <w:rFonts w:asciiTheme="minorHAnsi" w:hAnsiTheme="minorHAnsi" w:cstheme="minorBidi"/>
          <w:color w:val="auto"/>
          <w:lang w:val="en-US"/>
        </w:rPr>
        <w:t xml:space="preserve">. As such, </w:t>
      </w:r>
      <w:r w:rsidR="6F05A87C" w:rsidRPr="105321A2">
        <w:rPr>
          <w:rFonts w:asciiTheme="minorHAnsi" w:hAnsiTheme="minorHAnsi" w:cstheme="minorBidi"/>
          <w:color w:val="auto"/>
          <w:lang w:val="en-US"/>
        </w:rPr>
        <w:t>th</w:t>
      </w:r>
      <w:r w:rsidR="00BC34CA" w:rsidRPr="105321A2">
        <w:rPr>
          <w:rFonts w:asciiTheme="minorHAnsi" w:hAnsiTheme="minorHAnsi" w:cstheme="minorBidi"/>
          <w:color w:val="auto"/>
          <w:lang w:val="en-US"/>
        </w:rPr>
        <w:t>ey</w:t>
      </w:r>
      <w:r w:rsidR="00A2D0E1" w:rsidRPr="105321A2">
        <w:rPr>
          <w:rFonts w:asciiTheme="minorHAnsi" w:hAnsiTheme="minorHAnsi" w:cstheme="minorBidi"/>
          <w:color w:val="auto"/>
          <w:lang w:val="en-US"/>
        </w:rPr>
        <w:t xml:space="preserve"> </w:t>
      </w:r>
      <w:r w:rsidR="6F05A87C" w:rsidRPr="105321A2">
        <w:rPr>
          <w:rFonts w:asciiTheme="minorHAnsi" w:hAnsiTheme="minorHAnsi" w:cstheme="minorBidi"/>
          <w:color w:val="auto"/>
          <w:lang w:val="en-US"/>
        </w:rPr>
        <w:t>should</w:t>
      </w:r>
      <w:r w:rsidR="6F05A87C" w:rsidRPr="1D70E361">
        <w:rPr>
          <w:rFonts w:asciiTheme="minorHAnsi" w:hAnsiTheme="minorHAnsi" w:cstheme="minorBidi"/>
          <w:color w:val="auto"/>
          <w:lang w:val="en-US"/>
        </w:rPr>
        <w:t xml:space="preserve"> not be organized as traditional panel formats, or series of presentations</w:t>
      </w:r>
      <w:r w:rsidR="23C43020" w:rsidRPr="2C3022E5">
        <w:rPr>
          <w:rFonts w:asciiTheme="minorHAnsi" w:hAnsiTheme="minorHAnsi" w:cstheme="minorBidi"/>
          <w:color w:val="auto"/>
          <w:lang w:val="en-US"/>
        </w:rPr>
        <w:t xml:space="preserve"> with </w:t>
      </w:r>
      <w:r w:rsidR="6F05A87C" w:rsidRPr="1D70E361">
        <w:rPr>
          <w:rFonts w:asciiTheme="minorHAnsi" w:hAnsiTheme="minorHAnsi" w:cstheme="minorBidi"/>
          <w:color w:val="auto"/>
          <w:lang w:val="en-US"/>
        </w:rPr>
        <w:t xml:space="preserve">discussion. </w:t>
      </w:r>
    </w:p>
    <w:p w14:paraId="0C846A00" w14:textId="4BF5174B" w:rsidR="00F13535" w:rsidRDefault="00F13535"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Bidi"/>
          <w:color w:val="auto"/>
          <w:lang w:val="en-US"/>
        </w:rPr>
      </w:pPr>
    </w:p>
    <w:p w14:paraId="2E6BCBA0" w14:textId="14CC03B2" w:rsidR="009B3E29" w:rsidRDefault="00DF3C31"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bCs/>
          <w:color w:val="auto"/>
          <w:u w:color="C61523"/>
          <w:lang w:val="en-US"/>
        </w:rPr>
      </w:pPr>
      <w:r w:rsidRPr="00DF3C31">
        <w:rPr>
          <w:rFonts w:asciiTheme="minorHAnsi" w:hAnsiTheme="minorHAnsi" w:cstheme="minorHAnsi"/>
          <w:bCs/>
          <w:color w:val="auto"/>
          <w:u w:color="C61523"/>
          <w:lang w:val="en-US"/>
        </w:rPr>
        <w:t xml:space="preserve">While sessions are primarily </w:t>
      </w:r>
      <w:r w:rsidRPr="00DF3C31">
        <w:rPr>
          <w:rFonts w:asciiTheme="minorHAnsi" w:hAnsiTheme="minorHAnsi" w:cstheme="minorHAnsi"/>
          <w:color w:val="auto"/>
          <w:u w:color="C61523"/>
          <w:lang w:val="en-US"/>
        </w:rPr>
        <w:t>in-person</w:t>
      </w:r>
      <w:r w:rsidRPr="00DF3C31">
        <w:rPr>
          <w:rFonts w:asciiTheme="minorHAnsi" w:hAnsiTheme="minorHAnsi" w:cstheme="minorHAnsi"/>
          <w:bCs/>
          <w:color w:val="auto"/>
          <w:u w:color="C61523"/>
          <w:lang w:val="en-US"/>
        </w:rPr>
        <w:t xml:space="preserve">, hybrid formats are possible in select rooms. However, </w:t>
      </w:r>
      <w:proofErr w:type="gramStart"/>
      <w:r w:rsidRPr="00DF3C31">
        <w:rPr>
          <w:rFonts w:asciiTheme="minorHAnsi" w:hAnsiTheme="minorHAnsi" w:cstheme="minorHAnsi"/>
          <w:bCs/>
          <w:color w:val="auto"/>
          <w:u w:color="C61523"/>
          <w:lang w:val="en-US"/>
        </w:rPr>
        <w:t>the majority of</w:t>
      </w:r>
      <w:proofErr w:type="gramEnd"/>
      <w:r w:rsidRPr="00DF3C31">
        <w:rPr>
          <w:rFonts w:asciiTheme="minorHAnsi" w:hAnsiTheme="minorHAnsi" w:cstheme="minorHAnsi"/>
          <w:bCs/>
          <w:color w:val="auto"/>
          <w:u w:color="C61523"/>
          <w:lang w:val="en-US"/>
        </w:rPr>
        <w:t xml:space="preserve"> speakers and participants are expected to be physically present.</w:t>
      </w:r>
      <w:r w:rsidR="007676BC">
        <w:rPr>
          <w:rFonts w:asciiTheme="minorHAnsi" w:hAnsiTheme="minorHAnsi" w:cstheme="minorHAnsi"/>
          <w:bCs/>
          <w:color w:val="auto"/>
          <w:u w:color="C61523"/>
          <w:lang w:val="en-US"/>
        </w:rPr>
        <w:t xml:space="preserve"> </w:t>
      </w:r>
      <w:r w:rsidR="005D1F8B" w:rsidRPr="005D1F8B">
        <w:rPr>
          <w:rFonts w:asciiTheme="minorHAnsi" w:hAnsiTheme="minorHAnsi" w:cstheme="minorHAnsi"/>
          <w:bCs/>
          <w:color w:val="auto"/>
          <w:u w:color="C61523"/>
          <w:lang w:val="en-US"/>
        </w:rPr>
        <w:t>Please note that interpretation will not be provided. If required, organizers must arrange and cover the associated costs independently.</w:t>
      </w:r>
      <w:r w:rsidR="00C03B85">
        <w:rPr>
          <w:rFonts w:asciiTheme="minorHAnsi" w:hAnsiTheme="minorHAnsi" w:cstheme="minorHAnsi"/>
          <w:bCs/>
          <w:color w:val="auto"/>
          <w:u w:color="C61523"/>
          <w:lang w:val="en-US"/>
        </w:rPr>
        <w:t xml:space="preserve"> </w:t>
      </w:r>
    </w:p>
    <w:p w14:paraId="0EB9BD3E" w14:textId="77777777" w:rsidR="00BE6D49" w:rsidRDefault="00BE6D49"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bCs/>
          <w:color w:val="auto"/>
          <w:u w:color="C61523"/>
          <w:lang w:val="en-US"/>
        </w:rPr>
      </w:pPr>
    </w:p>
    <w:p w14:paraId="24F18047" w14:textId="77777777" w:rsidR="00253894" w:rsidRDefault="00BE6D49"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Bidi"/>
          <w:color w:val="auto"/>
          <w:lang w:val="en-US"/>
        </w:rPr>
      </w:pPr>
      <w:r w:rsidRPr="00BE6D49">
        <w:rPr>
          <w:rFonts w:asciiTheme="minorHAnsi" w:hAnsiTheme="minorHAnsi" w:cstheme="minorHAnsi"/>
          <w:bCs/>
          <w:color w:val="auto"/>
          <w:u w:color="C61523"/>
          <w:lang w:val="en-US"/>
        </w:rPr>
        <w:t xml:space="preserve">All approved sessions will be included in the public Digital Learning Week </w:t>
      </w:r>
      <w:proofErr w:type="spellStart"/>
      <w:r w:rsidRPr="00BE6D49">
        <w:rPr>
          <w:rFonts w:asciiTheme="minorHAnsi" w:hAnsiTheme="minorHAnsi" w:cstheme="minorHAnsi"/>
          <w:bCs/>
          <w:color w:val="auto"/>
          <w:u w:color="C61523"/>
          <w:lang w:val="en-US"/>
        </w:rPr>
        <w:t>programme</w:t>
      </w:r>
      <w:proofErr w:type="spellEnd"/>
      <w:r w:rsidRPr="00BE6D49">
        <w:rPr>
          <w:rFonts w:asciiTheme="minorHAnsi" w:hAnsiTheme="minorHAnsi" w:cstheme="minorHAnsi"/>
          <w:bCs/>
          <w:color w:val="auto"/>
          <w:u w:color="C61523"/>
          <w:lang w:val="en-US"/>
        </w:rPr>
        <w:t xml:space="preserve"> and will be open to all participants unless the organizers specify otherwise.</w:t>
      </w:r>
      <w:r>
        <w:rPr>
          <w:rFonts w:asciiTheme="minorHAnsi" w:hAnsiTheme="minorHAnsi" w:cstheme="minorBidi"/>
          <w:color w:val="auto"/>
          <w:lang w:val="en-US"/>
        </w:rPr>
        <w:t xml:space="preserve"> </w:t>
      </w:r>
    </w:p>
    <w:p w14:paraId="4D900922" w14:textId="5BD349ED" w:rsidR="00253894" w:rsidRDefault="00253894"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Bidi"/>
          <w:color w:val="auto"/>
          <w:lang w:val="en-US"/>
        </w:rPr>
      </w:pPr>
    </w:p>
    <w:p w14:paraId="786F7763" w14:textId="4BF76D95" w:rsidR="009B3E29" w:rsidRDefault="0075759A"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Bidi"/>
          <w:color w:val="auto"/>
          <w:lang w:val="en-US"/>
        </w:rPr>
      </w:pPr>
      <w:r>
        <w:rPr>
          <w:rFonts w:asciiTheme="minorHAnsi" w:hAnsiTheme="minorHAnsi" w:cstheme="minorBidi"/>
          <w:color w:val="auto"/>
          <w:lang w:val="en-US"/>
        </w:rPr>
        <w:t>To propose a session, p</w:t>
      </w:r>
      <w:r w:rsidR="009B3E29" w:rsidRPr="51370FCF">
        <w:rPr>
          <w:rFonts w:asciiTheme="minorHAnsi" w:hAnsiTheme="minorHAnsi" w:cstheme="minorBidi"/>
          <w:color w:val="auto"/>
          <w:lang w:val="en-US"/>
        </w:rPr>
        <w:t>lease complete the form</w:t>
      </w:r>
      <w:r>
        <w:rPr>
          <w:rFonts w:asciiTheme="minorHAnsi" w:hAnsiTheme="minorHAnsi" w:cstheme="minorBidi"/>
          <w:color w:val="auto"/>
          <w:lang w:val="en-US"/>
        </w:rPr>
        <w:t>:</w:t>
      </w:r>
    </w:p>
    <w:p w14:paraId="6BB57569" w14:textId="77777777" w:rsidR="00EA4F2D" w:rsidRDefault="00EA4F2D"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Bidi"/>
          <w:color w:val="auto"/>
          <w:lang w:val="en-US"/>
        </w:rPr>
      </w:pPr>
    </w:p>
    <w:p w14:paraId="29E05733" w14:textId="6364B832" w:rsidR="00EA4F2D" w:rsidRDefault="00EA4F2D" w:rsidP="00EA4F2D">
      <w:pPr>
        <w:pStyle w:val="Paragraphedeliste"/>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Bidi"/>
          <w:b/>
          <w:lang w:val="en-US"/>
        </w:rPr>
      </w:pPr>
      <w:r w:rsidRPr="00C76EFC">
        <w:rPr>
          <w:rFonts w:asciiTheme="minorHAnsi" w:eastAsia="Calibri" w:hAnsiTheme="minorHAnsi" w:cstheme="minorBidi"/>
          <w:b/>
          <w:lang w:val="en-US"/>
        </w:rPr>
        <w:t>Session type</w:t>
      </w:r>
    </w:p>
    <w:p w14:paraId="0D621915" w14:textId="150D66A5" w:rsidR="00BC1B0B" w:rsidRDefault="00000000" w:rsidP="00BC1B0B">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Theme="minorHAnsi" w:eastAsia="Calibri" w:hAnsiTheme="minorHAnsi" w:cstheme="minorBidi"/>
          <w:b/>
        </w:rPr>
      </w:pPr>
      <w:sdt>
        <w:sdtPr>
          <w:rPr>
            <w:rFonts w:asciiTheme="minorHAnsi" w:eastAsia="Calibri" w:hAnsiTheme="minorHAnsi" w:cstheme="minorBidi"/>
            <w:bCs/>
          </w:rPr>
          <w:id w:val="-2051446288"/>
          <w14:checkbox>
            <w14:checked w14:val="1"/>
            <w14:checkedState w14:val="2612" w14:font="MS Gothic"/>
            <w14:uncheckedState w14:val="2610" w14:font="MS Gothic"/>
          </w14:checkbox>
        </w:sdtPr>
        <w:sdtContent>
          <w:r w:rsidR="0022662F">
            <w:rPr>
              <w:rFonts w:ascii="MS Gothic" w:eastAsia="MS Gothic" w:hAnsi="MS Gothic" w:cstheme="minorBidi" w:hint="eastAsia"/>
              <w:bCs/>
            </w:rPr>
            <w:t>☒</w:t>
          </w:r>
        </w:sdtContent>
      </w:sdt>
      <w:r w:rsidR="00BC1B0B">
        <w:rPr>
          <w:rFonts w:asciiTheme="minorHAnsi" w:eastAsia="Calibri" w:hAnsiTheme="minorHAnsi" w:cstheme="minorBidi"/>
          <w:bCs/>
        </w:rPr>
        <w:t xml:space="preserve"> T</w:t>
      </w:r>
      <w:r w:rsidR="00BC1B0B" w:rsidRPr="00564229">
        <w:rPr>
          <w:rFonts w:asciiTheme="minorHAnsi" w:eastAsia="Calibri" w:hAnsiTheme="minorHAnsi" w:cstheme="minorBidi"/>
          <w:bCs/>
        </w:rPr>
        <w:t>raining session (Tuesday, 2 September)</w:t>
      </w:r>
      <w:r w:rsidR="00BC1B0B">
        <w:rPr>
          <w:rFonts w:asciiTheme="minorHAnsi" w:eastAsia="Calibri" w:hAnsiTheme="minorHAnsi" w:cstheme="minorBidi"/>
          <w:b/>
        </w:rPr>
        <w:t xml:space="preserve"> </w:t>
      </w:r>
    </w:p>
    <w:p w14:paraId="1703E556" w14:textId="2201A1BA" w:rsidR="004F0164" w:rsidRPr="00BC1B0B" w:rsidRDefault="00000000" w:rsidP="00BC1B0B">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Theme="minorHAnsi" w:eastAsia="Calibri" w:hAnsiTheme="minorHAnsi" w:cstheme="minorBidi"/>
          <w:b/>
        </w:rPr>
      </w:pPr>
      <w:sdt>
        <w:sdtPr>
          <w:rPr>
            <w:rFonts w:asciiTheme="minorHAnsi" w:eastAsia="Calibri" w:hAnsiTheme="minorHAnsi" w:cstheme="minorBidi"/>
            <w:bCs/>
          </w:rPr>
          <w:id w:val="926004191"/>
          <w14:checkbox>
            <w14:checked w14:val="0"/>
            <w14:checkedState w14:val="2612" w14:font="MS Gothic"/>
            <w14:uncheckedState w14:val="2610" w14:font="MS Gothic"/>
          </w14:checkbox>
        </w:sdtPr>
        <w:sdtContent>
          <w:r w:rsidR="00BC1B0B">
            <w:rPr>
              <w:rFonts w:ascii="MS Gothic" w:eastAsia="MS Gothic" w:hAnsi="MS Gothic" w:cstheme="minorBidi" w:hint="eastAsia"/>
              <w:bCs/>
            </w:rPr>
            <w:t>☐</w:t>
          </w:r>
        </w:sdtContent>
      </w:sdt>
      <w:r w:rsidR="00BC1B0B">
        <w:rPr>
          <w:rFonts w:asciiTheme="minorHAnsi" w:eastAsia="Calibri" w:hAnsiTheme="minorHAnsi" w:cstheme="minorBidi"/>
          <w:bCs/>
        </w:rPr>
        <w:t xml:space="preserve"> </w:t>
      </w:r>
      <w:r w:rsidR="00BC1B0B" w:rsidRPr="00C76EFC">
        <w:rPr>
          <w:rFonts w:asciiTheme="minorHAnsi" w:eastAsia="Calibri" w:hAnsiTheme="minorHAnsi" w:cstheme="minorHAnsi"/>
          <w:bCs/>
          <w:u w:color="C61523"/>
        </w:rPr>
        <w:t>Open idea lab (Friday, 5 September)</w:t>
      </w:r>
    </w:p>
    <w:p w14:paraId="713AB882" w14:textId="77777777" w:rsidR="0063213D" w:rsidRDefault="0063213D" w:rsidP="000609C1">
      <w:pPr>
        <w:pStyle w:val="H3"/>
        <w:pBdr>
          <w:top w:val="none" w:sz="0" w:space="0" w:color="auto"/>
          <w:left w:val="none" w:sz="0" w:space="0" w:color="auto"/>
          <w:bottom w:val="none" w:sz="0" w:space="0" w:color="auto"/>
          <w:right w:val="none" w:sz="0" w:space="0" w:color="auto"/>
          <w:between w:val="none" w:sz="0" w:space="0" w:color="auto"/>
          <w:bar w:val="none" w:sz="0" w:color="auto"/>
        </w:pBdr>
        <w:rPr>
          <w:u w:color="C61523"/>
        </w:rPr>
      </w:pPr>
    </w:p>
    <w:p w14:paraId="3C750076" w14:textId="5099D2E5" w:rsidR="0063213D" w:rsidRPr="00F06BB8" w:rsidRDefault="0063213D" w:rsidP="000609C1">
      <w:pPr>
        <w:pStyle w:val="Paragraphedeliste"/>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HAnsi"/>
          <w:b/>
          <w:bCs/>
          <w:u w:color="C61523"/>
          <w:lang w:val="en-US"/>
        </w:rPr>
      </w:pPr>
      <w:r w:rsidRPr="00F13535">
        <w:rPr>
          <w:rFonts w:asciiTheme="minorHAnsi" w:eastAsia="Calibri" w:hAnsiTheme="minorHAnsi" w:cstheme="minorHAnsi"/>
          <w:b/>
          <w:u w:color="C61523"/>
          <w:lang w:val="en-US"/>
        </w:rPr>
        <w:t xml:space="preserve">Title of the </w:t>
      </w:r>
      <w:r w:rsidR="00EA4F2D">
        <w:rPr>
          <w:rFonts w:asciiTheme="minorHAnsi" w:eastAsia="Calibri" w:hAnsiTheme="minorHAnsi" w:cstheme="minorHAnsi"/>
          <w:b/>
          <w:u w:color="C61523"/>
          <w:lang w:val="en-US"/>
        </w:rPr>
        <w:t>session</w:t>
      </w:r>
    </w:p>
    <w:p w14:paraId="6F9F773F" w14:textId="77777777" w:rsidR="0063213D" w:rsidRPr="0063213D" w:rsidRDefault="0063213D"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bCs/>
          <w:u w:color="C61523"/>
          <w:lang w:val="en-US"/>
        </w:rPr>
      </w:pPr>
      <w:r w:rsidRPr="0063213D">
        <w:rPr>
          <w:rFonts w:asciiTheme="minorHAnsi" w:hAnsiTheme="minorHAnsi" w:cstheme="minorHAnsi"/>
          <w:bCs/>
          <w:i/>
          <w:iCs/>
          <w:u w:color="C61523"/>
          <w:lang w:val="en-US"/>
        </w:rPr>
        <w:t>(Please provide a clear and concise title)</w:t>
      </w:r>
    </w:p>
    <w:p w14:paraId="53AE978F" w14:textId="58503AED" w:rsidR="0063213D" w:rsidRDefault="0063213D"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bCs/>
          <w:u w:color="C61523"/>
          <w:lang w:val="en-US"/>
        </w:rPr>
      </w:pPr>
    </w:p>
    <w:p w14:paraId="663E5FCC" w14:textId="624FDC43" w:rsidR="00C86522" w:rsidRPr="00F11F41" w:rsidRDefault="00C86522"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venir Book" w:hAnsi="Avenir Book" w:cstheme="minorHAnsi"/>
          <w:bCs/>
          <w:color w:val="00589E" w:themeColor="text2" w:themeShade="BF"/>
          <w:u w:color="C61523"/>
          <w:lang w:val="en-US"/>
        </w:rPr>
      </w:pPr>
      <w:r w:rsidRPr="00F11F41">
        <w:rPr>
          <w:rFonts w:ascii="Avenir Book" w:hAnsi="Avenir Book" w:cstheme="minorHAnsi"/>
          <w:bCs/>
          <w:color w:val="00589E" w:themeColor="text2" w:themeShade="BF"/>
          <w:u w:color="C61523"/>
          <w:lang w:val="en-US"/>
        </w:rPr>
        <w:t xml:space="preserve">Regards critiques et exploration des </w:t>
      </w:r>
      <w:proofErr w:type="gramStart"/>
      <w:r w:rsidRPr="00F11F41">
        <w:rPr>
          <w:rFonts w:ascii="Avenir Book" w:hAnsi="Avenir Book" w:cstheme="minorHAnsi"/>
          <w:bCs/>
          <w:color w:val="00589E" w:themeColor="text2" w:themeShade="BF"/>
          <w:u w:color="C61523"/>
          <w:lang w:val="en-US"/>
        </w:rPr>
        <w:t>IAGEN !</w:t>
      </w:r>
      <w:proofErr w:type="gramEnd"/>
    </w:p>
    <w:p w14:paraId="6BF92389" w14:textId="310BDF8C" w:rsidR="0063213D" w:rsidRPr="0063213D" w:rsidRDefault="0063213D" w:rsidP="000609C1">
      <w:pPr>
        <w:pStyle w:val="Paragraphedeliste"/>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HAnsi"/>
          <w:b/>
          <w:bCs/>
          <w:u w:color="C61523"/>
          <w:lang w:val="en-US"/>
        </w:rPr>
      </w:pPr>
      <w:r w:rsidRPr="00576367">
        <w:rPr>
          <w:rFonts w:asciiTheme="minorHAnsi" w:eastAsia="Calibri" w:hAnsiTheme="minorHAnsi" w:cstheme="minorHAnsi"/>
          <w:b/>
          <w:u w:color="C61523"/>
          <w:lang w:val="en-US"/>
        </w:rPr>
        <w:t>Preferred</w:t>
      </w:r>
      <w:r w:rsidRPr="0063213D">
        <w:rPr>
          <w:rFonts w:asciiTheme="minorHAnsi" w:eastAsia="Calibri" w:hAnsiTheme="minorHAnsi" w:cstheme="minorHAnsi"/>
          <w:b/>
          <w:bCs/>
          <w:u w:color="C61523"/>
          <w:lang w:val="en-US"/>
        </w:rPr>
        <w:t xml:space="preserve"> </w:t>
      </w:r>
      <w:r w:rsidR="00010339">
        <w:rPr>
          <w:rFonts w:asciiTheme="minorHAnsi" w:eastAsia="Calibri" w:hAnsiTheme="minorHAnsi" w:cstheme="minorHAnsi"/>
          <w:b/>
          <w:bCs/>
          <w:u w:color="C61523"/>
          <w:lang w:val="en-US"/>
        </w:rPr>
        <w:t>d</w:t>
      </w:r>
      <w:r w:rsidRPr="0063213D">
        <w:rPr>
          <w:rFonts w:asciiTheme="minorHAnsi" w:eastAsia="Calibri" w:hAnsiTheme="minorHAnsi" w:cstheme="minorHAnsi"/>
          <w:b/>
          <w:bCs/>
          <w:u w:color="C61523"/>
          <w:lang w:val="en-US"/>
        </w:rPr>
        <w:t>uration</w:t>
      </w:r>
    </w:p>
    <w:p w14:paraId="25D7D988" w14:textId="61F1FBE8" w:rsidR="000D4277" w:rsidRPr="000D4277" w:rsidRDefault="0063213D" w:rsidP="000D4277">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heme="minorHAnsi" w:hAnsiTheme="minorHAnsi" w:cstheme="minorBidi"/>
          <w:i/>
          <w:lang w:val="en-US"/>
        </w:rPr>
      </w:pPr>
      <w:r w:rsidRPr="4AAEBFCD">
        <w:rPr>
          <w:rFonts w:asciiTheme="minorHAnsi" w:hAnsiTheme="minorHAnsi" w:cstheme="minorBidi"/>
          <w:i/>
          <w:lang w:val="en-US"/>
        </w:rPr>
        <w:t>Choose one of the following options (please note that 3-hour slots are limited due to space constraints):</w:t>
      </w:r>
    </w:p>
    <w:bookmarkStart w:id="0" w:name="_Hlk199860882"/>
    <w:p w14:paraId="1A6635CF" w14:textId="227FE50A" w:rsidR="000D4277" w:rsidRDefault="00000000" w:rsidP="000D4277">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Theme="minorHAnsi" w:eastAsia="Calibri" w:hAnsiTheme="minorHAnsi" w:cstheme="minorBidi"/>
          <w:b/>
        </w:rPr>
      </w:pPr>
      <w:sdt>
        <w:sdtPr>
          <w:rPr>
            <w:rFonts w:asciiTheme="minorHAnsi" w:eastAsia="Calibri" w:hAnsiTheme="minorHAnsi" w:cstheme="minorBidi"/>
            <w:bCs/>
          </w:rPr>
          <w:id w:val="-1321420879"/>
          <w14:checkbox>
            <w14:checked w14:val="1"/>
            <w14:checkedState w14:val="2612" w14:font="MS Gothic"/>
            <w14:uncheckedState w14:val="2610" w14:font="MS Gothic"/>
          </w14:checkbox>
        </w:sdtPr>
        <w:sdtContent>
          <w:r w:rsidR="0022662F">
            <w:rPr>
              <w:rFonts w:ascii="MS Gothic" w:eastAsia="MS Gothic" w:hAnsi="MS Gothic" w:cstheme="minorBidi" w:hint="eastAsia"/>
              <w:bCs/>
            </w:rPr>
            <w:t>☒</w:t>
          </w:r>
        </w:sdtContent>
      </w:sdt>
      <w:r w:rsidR="000D4277">
        <w:rPr>
          <w:rFonts w:asciiTheme="minorHAnsi" w:eastAsia="Calibri" w:hAnsiTheme="minorHAnsi" w:cstheme="minorBidi"/>
          <w:bCs/>
        </w:rPr>
        <w:t xml:space="preserve"> 90 minutes</w:t>
      </w:r>
      <w:r w:rsidR="000D4277">
        <w:rPr>
          <w:rFonts w:asciiTheme="minorHAnsi" w:eastAsia="Calibri" w:hAnsiTheme="minorHAnsi" w:cstheme="minorBidi"/>
          <w:b/>
        </w:rPr>
        <w:t xml:space="preserve"> </w:t>
      </w:r>
    </w:p>
    <w:p w14:paraId="4FD52FC3" w14:textId="096E116B" w:rsidR="0063213D" w:rsidRPr="000D4277" w:rsidRDefault="00000000" w:rsidP="000D4277">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Theme="minorHAnsi" w:eastAsia="Calibri" w:hAnsiTheme="minorHAnsi" w:cstheme="minorBidi"/>
          <w:b/>
        </w:rPr>
      </w:pPr>
      <w:sdt>
        <w:sdtPr>
          <w:rPr>
            <w:rFonts w:asciiTheme="minorHAnsi" w:eastAsia="Calibri" w:hAnsiTheme="minorHAnsi" w:cstheme="minorBidi"/>
            <w:bCs/>
          </w:rPr>
          <w:id w:val="1973936091"/>
          <w14:checkbox>
            <w14:checked w14:val="0"/>
            <w14:checkedState w14:val="2612" w14:font="MS Gothic"/>
            <w14:uncheckedState w14:val="2610" w14:font="MS Gothic"/>
          </w14:checkbox>
        </w:sdtPr>
        <w:sdtContent>
          <w:r w:rsidR="000D4277" w:rsidRPr="00564229">
            <w:rPr>
              <w:rFonts w:ascii="MS Gothic" w:eastAsia="MS Gothic" w:hAnsi="MS Gothic" w:cstheme="minorBidi" w:hint="eastAsia"/>
              <w:bCs/>
            </w:rPr>
            <w:t>☐</w:t>
          </w:r>
        </w:sdtContent>
      </w:sdt>
      <w:r w:rsidR="000D4277">
        <w:rPr>
          <w:rFonts w:asciiTheme="minorHAnsi" w:eastAsia="Calibri" w:hAnsiTheme="minorHAnsi" w:cstheme="minorBidi"/>
          <w:bCs/>
        </w:rPr>
        <w:t xml:space="preserve"> </w:t>
      </w:r>
      <w:r w:rsidR="000D4277">
        <w:rPr>
          <w:rFonts w:asciiTheme="minorHAnsi" w:eastAsia="Calibri" w:hAnsiTheme="minorHAnsi" w:cstheme="minorHAnsi"/>
          <w:bCs/>
          <w:u w:color="C61523"/>
        </w:rPr>
        <w:t xml:space="preserve">180 minutes </w:t>
      </w:r>
    </w:p>
    <w:bookmarkEnd w:id="0"/>
    <w:p w14:paraId="40962262" w14:textId="18F18C90" w:rsidR="0063213D" w:rsidRPr="0063213D" w:rsidRDefault="0063213D" w:rsidP="000609C1">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HAnsi"/>
          <w:bCs/>
          <w:sz w:val="22"/>
          <w:szCs w:val="22"/>
          <w:u w:color="C61523"/>
          <w:lang w:eastAsia="zh-CN"/>
        </w:rPr>
      </w:pPr>
    </w:p>
    <w:p w14:paraId="4E46C0C8" w14:textId="22963BEB" w:rsidR="00F13535" w:rsidRDefault="00F13535" w:rsidP="000609C1">
      <w:pPr>
        <w:pStyle w:val="Paragraphedeliste"/>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HAnsi"/>
          <w:b/>
          <w:bCs/>
          <w:u w:color="C61523"/>
          <w:lang w:val="en-US"/>
        </w:rPr>
      </w:pPr>
      <w:r>
        <w:rPr>
          <w:rFonts w:asciiTheme="minorHAnsi" w:eastAsia="Calibri" w:hAnsiTheme="minorHAnsi" w:cstheme="minorHAnsi"/>
          <w:b/>
          <w:bCs/>
          <w:u w:color="C61523"/>
          <w:lang w:val="en-US"/>
        </w:rPr>
        <w:t xml:space="preserve">Room </w:t>
      </w:r>
      <w:r w:rsidR="004D64BF">
        <w:rPr>
          <w:rFonts w:asciiTheme="minorHAnsi" w:eastAsia="Calibri" w:hAnsiTheme="minorHAnsi" w:cstheme="minorHAnsi"/>
          <w:b/>
          <w:bCs/>
          <w:u w:color="C61523"/>
          <w:lang w:val="en-US"/>
        </w:rPr>
        <w:t>requirements</w:t>
      </w:r>
    </w:p>
    <w:p w14:paraId="3B2B3E5A" w14:textId="2278DC0A" w:rsidR="0006080E" w:rsidRDefault="32410C2C" w:rsidP="00CF558C">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Bidi"/>
        </w:rPr>
      </w:pPr>
      <w:r w:rsidRPr="568A88B5">
        <w:rPr>
          <w:rFonts w:asciiTheme="minorHAnsi" w:eastAsia="Calibri" w:hAnsiTheme="minorHAnsi" w:cstheme="minorBidi"/>
        </w:rPr>
        <w:t xml:space="preserve">Estimated </w:t>
      </w:r>
      <w:r w:rsidRPr="6A8A76CD">
        <w:rPr>
          <w:rFonts w:asciiTheme="minorHAnsi" w:eastAsia="Calibri" w:hAnsiTheme="minorHAnsi" w:cstheme="minorBidi"/>
        </w:rPr>
        <w:t>number of participants:</w:t>
      </w:r>
      <w:r w:rsidRPr="777DF087">
        <w:rPr>
          <w:rFonts w:asciiTheme="minorHAnsi" w:eastAsia="Calibri" w:hAnsiTheme="minorHAnsi" w:cstheme="minorBidi"/>
        </w:rPr>
        <w:t xml:space="preserve"> </w:t>
      </w:r>
    </w:p>
    <w:p w14:paraId="71FEEF03" w14:textId="77777777" w:rsidR="002710A7" w:rsidRDefault="002710A7" w:rsidP="002710A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Bidi"/>
        </w:rPr>
      </w:pPr>
    </w:p>
    <w:p w14:paraId="50A41E6A" w14:textId="22CE6CE9" w:rsidR="002710A7" w:rsidRDefault="00000000" w:rsidP="002710A7">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Theme="minorHAnsi" w:eastAsia="Calibri" w:hAnsiTheme="minorHAnsi" w:cstheme="minorBidi"/>
          <w:b/>
        </w:rPr>
      </w:pPr>
      <w:sdt>
        <w:sdtPr>
          <w:rPr>
            <w:rFonts w:asciiTheme="minorHAnsi" w:eastAsia="Calibri" w:hAnsiTheme="minorHAnsi" w:cstheme="minorBidi"/>
            <w:bCs/>
          </w:rPr>
          <w:id w:val="762577382"/>
          <w14:checkbox>
            <w14:checked w14:val="0"/>
            <w14:checkedState w14:val="2612" w14:font="MS Gothic"/>
            <w14:uncheckedState w14:val="2610" w14:font="MS Gothic"/>
          </w14:checkbox>
        </w:sdtPr>
        <w:sdtContent>
          <w:r w:rsidR="002710A7">
            <w:rPr>
              <w:rFonts w:ascii="MS Gothic" w:eastAsia="MS Gothic" w:hAnsi="MS Gothic" w:cstheme="minorBidi" w:hint="eastAsia"/>
              <w:bCs/>
            </w:rPr>
            <w:t>☐</w:t>
          </w:r>
        </w:sdtContent>
      </w:sdt>
      <w:r w:rsidR="002710A7">
        <w:rPr>
          <w:rFonts w:asciiTheme="minorHAnsi" w:eastAsia="Calibri" w:hAnsiTheme="minorHAnsi" w:cstheme="minorBidi"/>
          <w:bCs/>
        </w:rPr>
        <w:t xml:space="preserve"> </w:t>
      </w:r>
      <w:r w:rsidR="009F0C38" w:rsidRPr="00FF3BA9">
        <w:rPr>
          <w:rFonts w:asciiTheme="minorHAnsi" w:eastAsia="Calibri" w:hAnsiTheme="minorHAnsi" w:cstheme="minorBidi"/>
        </w:rPr>
        <w:t>&lt;20 persons</w:t>
      </w:r>
    </w:p>
    <w:p w14:paraId="432FABDD" w14:textId="63D78EC0" w:rsidR="002710A7" w:rsidRDefault="00000000" w:rsidP="002710A7">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Theme="minorHAnsi" w:eastAsia="Calibri" w:hAnsiTheme="minorHAnsi" w:cstheme="minorBidi"/>
        </w:rPr>
      </w:pPr>
      <w:sdt>
        <w:sdtPr>
          <w:rPr>
            <w:rFonts w:asciiTheme="minorHAnsi" w:eastAsia="Calibri" w:hAnsiTheme="minorHAnsi" w:cstheme="minorBidi"/>
            <w:bCs/>
          </w:rPr>
          <w:id w:val="285316306"/>
          <w14:checkbox>
            <w14:checked w14:val="1"/>
            <w14:checkedState w14:val="2612" w14:font="MS Gothic"/>
            <w14:uncheckedState w14:val="2610" w14:font="MS Gothic"/>
          </w14:checkbox>
        </w:sdtPr>
        <w:sdtContent>
          <w:r w:rsidR="0022662F">
            <w:rPr>
              <w:rFonts w:ascii="MS Gothic" w:eastAsia="MS Gothic" w:hAnsi="MS Gothic" w:cstheme="minorBidi" w:hint="eastAsia"/>
              <w:bCs/>
            </w:rPr>
            <w:t>☒</w:t>
          </w:r>
        </w:sdtContent>
      </w:sdt>
      <w:r w:rsidR="002710A7">
        <w:rPr>
          <w:rFonts w:asciiTheme="minorHAnsi" w:eastAsia="Calibri" w:hAnsiTheme="minorHAnsi" w:cstheme="minorBidi"/>
          <w:bCs/>
        </w:rPr>
        <w:t xml:space="preserve"> </w:t>
      </w:r>
      <w:r w:rsidR="003F290C" w:rsidRPr="00FF3BA9">
        <w:rPr>
          <w:rFonts w:asciiTheme="minorHAnsi" w:eastAsia="Calibri" w:hAnsiTheme="minorHAnsi" w:cstheme="minorBidi"/>
        </w:rPr>
        <w:t>20-40 persons</w:t>
      </w:r>
    </w:p>
    <w:p w14:paraId="741CFA46" w14:textId="4F1D9E63" w:rsidR="002710A7" w:rsidRDefault="00000000" w:rsidP="005628E9">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Theme="minorHAnsi" w:eastAsia="Calibri" w:hAnsiTheme="minorHAnsi" w:cstheme="minorBidi"/>
        </w:rPr>
      </w:pPr>
      <w:sdt>
        <w:sdtPr>
          <w:rPr>
            <w:rFonts w:asciiTheme="minorHAnsi" w:eastAsia="Calibri" w:hAnsiTheme="minorHAnsi" w:cstheme="minorBidi"/>
            <w:bCs/>
          </w:rPr>
          <w:id w:val="386235031"/>
          <w14:checkbox>
            <w14:checked w14:val="0"/>
            <w14:checkedState w14:val="2612" w14:font="MS Gothic"/>
            <w14:uncheckedState w14:val="2610" w14:font="MS Gothic"/>
          </w14:checkbox>
        </w:sdtPr>
        <w:sdtContent>
          <w:r w:rsidR="003F290C" w:rsidRPr="00564229">
            <w:rPr>
              <w:rFonts w:ascii="MS Gothic" w:eastAsia="MS Gothic" w:hAnsi="MS Gothic" w:cstheme="minorBidi" w:hint="eastAsia"/>
              <w:bCs/>
            </w:rPr>
            <w:t>☐</w:t>
          </w:r>
        </w:sdtContent>
      </w:sdt>
      <w:r w:rsidR="003F290C">
        <w:rPr>
          <w:rFonts w:asciiTheme="minorHAnsi" w:eastAsia="Calibri" w:hAnsiTheme="minorHAnsi" w:cstheme="minorBidi"/>
          <w:bCs/>
        </w:rPr>
        <w:t xml:space="preserve"> </w:t>
      </w:r>
      <w:r w:rsidR="005628E9" w:rsidRPr="700F0D4D">
        <w:rPr>
          <w:rFonts w:asciiTheme="minorHAnsi" w:eastAsia="Calibri" w:hAnsiTheme="minorHAnsi" w:cstheme="minorBidi"/>
        </w:rPr>
        <w:t xml:space="preserve">&gt;40 </w:t>
      </w:r>
      <w:r w:rsidR="005628E9" w:rsidRPr="5FF9FD8D">
        <w:rPr>
          <w:rFonts w:asciiTheme="minorHAnsi" w:eastAsia="Calibri" w:hAnsiTheme="minorHAnsi" w:cstheme="minorBidi"/>
        </w:rPr>
        <w:t>persons</w:t>
      </w:r>
    </w:p>
    <w:p w14:paraId="6265DE9A" w14:textId="34368F18" w:rsidR="00E728DD" w:rsidRPr="00C86522" w:rsidRDefault="00E728DD" w:rsidP="00A0587F">
      <w:pPr>
        <w:pBdr>
          <w:top w:val="none" w:sz="0" w:space="0" w:color="auto"/>
          <w:left w:val="none" w:sz="0" w:space="0" w:color="auto"/>
          <w:bottom w:val="none" w:sz="0" w:space="0" w:color="auto"/>
          <w:right w:val="none" w:sz="0" w:space="0" w:color="auto"/>
          <w:between w:val="none" w:sz="0" w:space="0" w:color="auto"/>
          <w:bar w:val="none" w:sz="0" w:color="auto"/>
        </w:pBdr>
        <w:rPr>
          <w:ins w:id="1" w:author="{56352c15-fda7-9062-922a-a201e6eafd59}" w:date="2025-06-03T14:41:00Z" w16du:dateUtc="2025-06-03T12:41:00Z"/>
          <w:rFonts w:asciiTheme="minorHAnsi" w:eastAsia="Calibri" w:hAnsiTheme="minorHAnsi" w:cstheme="minorHAnsi"/>
          <w:color w:val="000000" w:themeColor="text1"/>
          <w:u w:color="C61523"/>
        </w:rPr>
      </w:pPr>
    </w:p>
    <w:p w14:paraId="0503DDF6" w14:textId="47AC0194" w:rsidR="0006080E" w:rsidRPr="00C86522" w:rsidRDefault="0006080E" w:rsidP="0073711E">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Theme="minorHAnsi" w:eastAsia="Calibri" w:hAnsiTheme="minorHAnsi" w:cstheme="minorBidi"/>
          <w:color w:val="000000" w:themeColor="text1"/>
        </w:rPr>
      </w:pPr>
      <w:r w:rsidRPr="00C86522">
        <w:rPr>
          <w:rFonts w:asciiTheme="minorHAnsi" w:eastAsia="Calibri" w:hAnsiTheme="minorHAnsi" w:cstheme="minorBidi"/>
          <w:color w:val="000000" w:themeColor="text1"/>
        </w:rPr>
        <w:t xml:space="preserve">Do you wish the session to </w:t>
      </w:r>
      <w:r w:rsidR="00576367" w:rsidRPr="00C86522">
        <w:rPr>
          <w:rFonts w:asciiTheme="minorHAnsi" w:eastAsia="Calibri" w:hAnsiTheme="minorHAnsi" w:cstheme="minorBidi"/>
          <w:color w:val="000000" w:themeColor="text1"/>
        </w:rPr>
        <w:t>accommodate</w:t>
      </w:r>
      <w:r w:rsidR="6FEE91D3" w:rsidRPr="00C86522">
        <w:rPr>
          <w:rFonts w:asciiTheme="minorHAnsi" w:eastAsia="Calibri" w:hAnsiTheme="minorHAnsi" w:cstheme="minorBidi"/>
          <w:color w:val="000000" w:themeColor="text1"/>
        </w:rPr>
        <w:t xml:space="preserve"> online participation</w:t>
      </w:r>
      <w:r w:rsidRPr="00C86522">
        <w:rPr>
          <w:rFonts w:asciiTheme="minorHAnsi" w:eastAsia="Calibri" w:hAnsiTheme="minorHAnsi" w:cstheme="minorBidi"/>
          <w:color w:val="000000" w:themeColor="text1"/>
        </w:rPr>
        <w:t>?</w:t>
      </w:r>
    </w:p>
    <w:p w14:paraId="302D43E5" w14:textId="23229D76" w:rsidR="0073711E" w:rsidRPr="00C86522" w:rsidRDefault="00000000" w:rsidP="0073711E">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Theme="minorHAnsi" w:eastAsia="Calibri" w:hAnsiTheme="minorHAnsi" w:cstheme="minorBidi"/>
          <w:b/>
          <w:color w:val="000000" w:themeColor="text1"/>
        </w:rPr>
      </w:pPr>
      <w:sdt>
        <w:sdtPr>
          <w:rPr>
            <w:rFonts w:asciiTheme="minorHAnsi" w:eastAsia="Calibri" w:hAnsiTheme="minorHAnsi" w:cstheme="minorBidi"/>
            <w:bCs/>
            <w:color w:val="000000" w:themeColor="text1"/>
          </w:rPr>
          <w:id w:val="852461433"/>
          <w14:checkbox>
            <w14:checked w14:val="1"/>
            <w14:checkedState w14:val="2612" w14:font="MS Gothic"/>
            <w14:uncheckedState w14:val="2610" w14:font="MS Gothic"/>
          </w14:checkbox>
        </w:sdtPr>
        <w:sdtContent>
          <w:r w:rsidR="00C86522" w:rsidRPr="00C86522">
            <w:rPr>
              <w:rFonts w:ascii="MS Gothic" w:eastAsia="MS Gothic" w:hAnsi="MS Gothic" w:cstheme="minorBidi" w:hint="eastAsia"/>
              <w:bCs/>
              <w:color w:val="000000" w:themeColor="text1"/>
            </w:rPr>
            <w:t>☒</w:t>
          </w:r>
        </w:sdtContent>
      </w:sdt>
      <w:r w:rsidR="0073711E" w:rsidRPr="00C86522">
        <w:rPr>
          <w:rFonts w:asciiTheme="minorHAnsi" w:eastAsia="Calibri" w:hAnsiTheme="minorHAnsi" w:cstheme="minorBidi"/>
          <w:bCs/>
          <w:color w:val="000000" w:themeColor="text1"/>
        </w:rPr>
        <w:t xml:space="preserve"> Yes</w:t>
      </w:r>
      <w:r w:rsidR="0073711E" w:rsidRPr="00C86522">
        <w:rPr>
          <w:rFonts w:asciiTheme="minorHAnsi" w:eastAsia="Calibri" w:hAnsiTheme="minorHAnsi" w:cstheme="minorBidi"/>
          <w:b/>
          <w:color w:val="000000" w:themeColor="text1"/>
        </w:rPr>
        <w:t xml:space="preserve"> </w:t>
      </w:r>
    </w:p>
    <w:p w14:paraId="53927C2F" w14:textId="6D2F5BB9" w:rsidR="0073711E" w:rsidRPr="00C86522" w:rsidRDefault="00000000" w:rsidP="0073711E">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Theme="minorHAnsi" w:eastAsia="Calibri" w:hAnsiTheme="minorHAnsi" w:cstheme="minorBidi"/>
          <w:b/>
          <w:color w:val="000000" w:themeColor="text1"/>
        </w:rPr>
      </w:pPr>
      <w:sdt>
        <w:sdtPr>
          <w:rPr>
            <w:rFonts w:asciiTheme="minorHAnsi" w:eastAsia="Calibri" w:hAnsiTheme="minorHAnsi" w:cstheme="minorBidi"/>
            <w:bCs/>
            <w:color w:val="000000" w:themeColor="text1"/>
          </w:rPr>
          <w:id w:val="-1741394965"/>
          <w14:checkbox>
            <w14:checked w14:val="0"/>
            <w14:checkedState w14:val="2612" w14:font="MS Gothic"/>
            <w14:uncheckedState w14:val="2610" w14:font="MS Gothic"/>
          </w14:checkbox>
        </w:sdtPr>
        <w:sdtContent>
          <w:r w:rsidR="0073711E" w:rsidRPr="00C86522">
            <w:rPr>
              <w:rFonts w:ascii="MS Gothic" w:eastAsia="MS Gothic" w:hAnsi="MS Gothic" w:cstheme="minorBidi" w:hint="eastAsia"/>
              <w:bCs/>
              <w:color w:val="000000" w:themeColor="text1"/>
            </w:rPr>
            <w:t>☐</w:t>
          </w:r>
        </w:sdtContent>
      </w:sdt>
      <w:r w:rsidR="0073711E" w:rsidRPr="00C86522">
        <w:rPr>
          <w:rFonts w:asciiTheme="minorHAnsi" w:eastAsia="Calibri" w:hAnsiTheme="minorHAnsi" w:cstheme="minorBidi"/>
          <w:bCs/>
          <w:color w:val="000000" w:themeColor="text1"/>
        </w:rPr>
        <w:t xml:space="preserve"> </w:t>
      </w:r>
      <w:r w:rsidR="0073711E" w:rsidRPr="00C86522">
        <w:rPr>
          <w:rFonts w:asciiTheme="minorHAnsi" w:eastAsia="Calibri" w:hAnsiTheme="minorHAnsi" w:cstheme="minorHAnsi"/>
          <w:bCs/>
          <w:color w:val="000000" w:themeColor="text1"/>
          <w:u w:color="C61523"/>
        </w:rPr>
        <w:t xml:space="preserve">No </w:t>
      </w:r>
    </w:p>
    <w:p w14:paraId="4EE04217" w14:textId="77777777" w:rsidR="0073711E" w:rsidRPr="0022662F" w:rsidRDefault="0073711E" w:rsidP="0073711E">
      <w:pPr>
        <w:pBdr>
          <w:top w:val="none" w:sz="0" w:space="0" w:color="auto"/>
          <w:left w:val="none" w:sz="0" w:space="0" w:color="auto"/>
          <w:bottom w:val="none" w:sz="0" w:space="0" w:color="auto"/>
          <w:right w:val="none" w:sz="0" w:space="0" w:color="auto"/>
          <w:between w:val="none" w:sz="0" w:space="0" w:color="auto"/>
          <w:bar w:val="none" w:sz="0" w:color="auto"/>
        </w:pBdr>
        <w:ind w:left="720"/>
        <w:rPr>
          <w:rFonts w:asciiTheme="minorHAnsi" w:eastAsia="Calibri" w:hAnsiTheme="minorHAnsi" w:cstheme="minorBidi"/>
          <w:color w:val="EE0000"/>
        </w:rPr>
      </w:pPr>
    </w:p>
    <w:p w14:paraId="1BB65D12" w14:textId="3113ED31" w:rsidR="00F13535" w:rsidRPr="00C86522" w:rsidRDefault="22ABA4A0" w:rsidP="4D32DB05">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Bidi"/>
          <w:color w:val="000000" w:themeColor="text1"/>
        </w:rPr>
      </w:pPr>
      <w:r w:rsidRPr="00C86522">
        <w:rPr>
          <w:rFonts w:asciiTheme="minorHAnsi" w:eastAsia="Calibri" w:hAnsiTheme="minorHAnsi" w:cstheme="minorBidi"/>
          <w:color w:val="000000" w:themeColor="text1"/>
        </w:rPr>
        <w:t xml:space="preserve">Do you intend to provide </w:t>
      </w:r>
      <w:r w:rsidR="0006080E" w:rsidRPr="00C86522">
        <w:rPr>
          <w:rFonts w:asciiTheme="minorHAnsi" w:eastAsia="Calibri" w:hAnsiTheme="minorHAnsi" w:cstheme="minorBidi"/>
          <w:color w:val="000000" w:themeColor="text1"/>
        </w:rPr>
        <w:t>interpretation</w:t>
      </w:r>
      <w:r w:rsidR="58CFFD51" w:rsidRPr="00C86522">
        <w:rPr>
          <w:rFonts w:asciiTheme="minorHAnsi" w:eastAsia="Calibri" w:hAnsiTheme="minorHAnsi" w:cstheme="minorBidi"/>
          <w:color w:val="000000" w:themeColor="text1"/>
        </w:rPr>
        <w:t>?</w:t>
      </w:r>
      <w:r w:rsidR="0006080E" w:rsidRPr="00C86522">
        <w:rPr>
          <w:rFonts w:asciiTheme="minorHAnsi" w:eastAsia="Calibri" w:hAnsiTheme="minorHAnsi" w:cstheme="minorBidi"/>
          <w:color w:val="000000" w:themeColor="text1"/>
        </w:rPr>
        <w:t xml:space="preserve"> </w:t>
      </w:r>
      <w:r w:rsidR="58CFFD51" w:rsidRPr="00C86522">
        <w:rPr>
          <w:rFonts w:asciiTheme="minorHAnsi" w:eastAsia="Calibri" w:hAnsiTheme="minorHAnsi" w:cstheme="minorBidi"/>
          <w:color w:val="000000" w:themeColor="text1"/>
        </w:rPr>
        <w:t xml:space="preserve">Kindly note that interpretation is at the expense of the organizing unit. </w:t>
      </w:r>
    </w:p>
    <w:p w14:paraId="447F5843" w14:textId="5D30ADAC" w:rsidR="00F13535" w:rsidRDefault="0006080E" w:rsidP="6D7399AB">
      <w:pPr>
        <w:pBdr>
          <w:top w:val="none" w:sz="0" w:space="0" w:color="auto"/>
          <w:left w:val="none" w:sz="0" w:space="0" w:color="auto"/>
          <w:bottom w:val="none" w:sz="0" w:space="0" w:color="auto"/>
          <w:right w:val="none" w:sz="0" w:space="0" w:color="auto"/>
          <w:between w:val="none" w:sz="0" w:space="0" w:color="auto"/>
          <w:bar w:val="none" w:sz="0" w:color="auto"/>
        </w:pBdr>
        <w:ind w:left="720"/>
        <w:rPr>
          <w:rFonts w:asciiTheme="minorHAnsi" w:eastAsia="Calibri" w:hAnsiTheme="minorHAnsi" w:cstheme="minorBidi"/>
          <w:i/>
          <w:color w:val="000000" w:themeColor="text1"/>
        </w:rPr>
      </w:pPr>
      <w:r w:rsidRPr="00C86522">
        <w:rPr>
          <w:rFonts w:asciiTheme="minorHAnsi" w:eastAsia="Calibri" w:hAnsiTheme="minorHAnsi" w:cstheme="minorBidi"/>
          <w:i/>
          <w:color w:val="000000" w:themeColor="text1"/>
        </w:rPr>
        <w:t>Please provide details.</w:t>
      </w:r>
    </w:p>
    <w:p w14:paraId="53BDD91B" w14:textId="77777777" w:rsidR="00C86522" w:rsidRDefault="00C86522" w:rsidP="6D7399AB">
      <w:pPr>
        <w:pBdr>
          <w:top w:val="none" w:sz="0" w:space="0" w:color="auto"/>
          <w:left w:val="none" w:sz="0" w:space="0" w:color="auto"/>
          <w:bottom w:val="none" w:sz="0" w:space="0" w:color="auto"/>
          <w:right w:val="none" w:sz="0" w:space="0" w:color="auto"/>
          <w:between w:val="none" w:sz="0" w:space="0" w:color="auto"/>
          <w:bar w:val="none" w:sz="0" w:color="auto"/>
        </w:pBdr>
        <w:ind w:left="720"/>
        <w:rPr>
          <w:rFonts w:asciiTheme="minorHAnsi" w:eastAsia="Calibri" w:hAnsiTheme="minorHAnsi" w:cstheme="minorBidi"/>
          <w:i/>
          <w:color w:val="000000" w:themeColor="text1"/>
        </w:rPr>
      </w:pPr>
    </w:p>
    <w:p w14:paraId="44BBCAC2" w14:textId="53209A7C" w:rsidR="00C86522" w:rsidRPr="00E30560" w:rsidRDefault="00C86522" w:rsidP="6D7399AB">
      <w:pPr>
        <w:pBdr>
          <w:top w:val="none" w:sz="0" w:space="0" w:color="auto"/>
          <w:left w:val="none" w:sz="0" w:space="0" w:color="auto"/>
          <w:bottom w:val="none" w:sz="0" w:space="0" w:color="auto"/>
          <w:right w:val="none" w:sz="0" w:space="0" w:color="auto"/>
          <w:between w:val="none" w:sz="0" w:space="0" w:color="auto"/>
          <w:bar w:val="none" w:sz="0" w:color="auto"/>
        </w:pBdr>
        <w:ind w:left="720"/>
        <w:rPr>
          <w:rFonts w:ascii="Avenir Book" w:eastAsia="Calibri" w:hAnsi="Avenir Book" w:cstheme="minorBidi"/>
          <w:iCs/>
          <w:color w:val="00589E" w:themeColor="text2" w:themeShade="BF"/>
          <w:lang w:val="fr-CA"/>
        </w:rPr>
      </w:pPr>
      <w:r w:rsidRPr="00E30560">
        <w:rPr>
          <w:rFonts w:ascii="Avenir Book" w:eastAsia="Calibri" w:hAnsi="Avenir Book" w:cstheme="minorBidi"/>
          <w:iCs/>
          <w:color w:val="00589E" w:themeColor="text2" w:themeShade="BF"/>
          <w:lang w:val="fr-CA"/>
        </w:rPr>
        <w:t>L’atelier sera donné en français et en anglais.</w:t>
      </w:r>
    </w:p>
    <w:p w14:paraId="4B814A45" w14:textId="77777777" w:rsidR="00F13535" w:rsidRPr="00F13535" w:rsidRDefault="00F13535" w:rsidP="000609C1">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HAnsi"/>
          <w:b/>
          <w:bCs/>
          <w:u w:color="C61523"/>
        </w:rPr>
      </w:pPr>
    </w:p>
    <w:p w14:paraId="5AB1DB92" w14:textId="5C1FAB72" w:rsidR="0063213D" w:rsidRPr="0063213D" w:rsidRDefault="0063213D" w:rsidP="000609C1">
      <w:pPr>
        <w:pStyle w:val="Paragraphedeliste"/>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Bidi"/>
          <w:b/>
          <w:lang w:val="en-US"/>
        </w:rPr>
      </w:pPr>
      <w:r w:rsidRPr="00576367">
        <w:rPr>
          <w:rFonts w:asciiTheme="minorHAnsi" w:eastAsia="Calibri" w:hAnsiTheme="minorHAnsi" w:cstheme="minorBidi"/>
          <w:b/>
          <w:lang w:val="en-US"/>
        </w:rPr>
        <w:t>Organizers</w:t>
      </w:r>
      <w:r w:rsidRPr="0063213D">
        <w:rPr>
          <w:rFonts w:asciiTheme="minorHAnsi" w:eastAsia="Calibri" w:hAnsiTheme="minorHAnsi" w:cstheme="minorBidi"/>
          <w:b/>
          <w:lang w:val="en-US"/>
        </w:rPr>
        <w:t xml:space="preserve"> </w:t>
      </w:r>
    </w:p>
    <w:p w14:paraId="7441654D" w14:textId="41173DF9" w:rsidR="0063213D" w:rsidRDefault="0063213D"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Bidi"/>
          <w:i/>
          <w:lang w:val="en-US"/>
        </w:rPr>
      </w:pPr>
      <w:r w:rsidRPr="0063213D">
        <w:rPr>
          <w:rFonts w:asciiTheme="minorHAnsi" w:hAnsiTheme="minorHAnsi" w:cstheme="minorBidi"/>
          <w:i/>
          <w:lang w:val="en-US"/>
        </w:rPr>
        <w:t>Include the names of the organiz</w:t>
      </w:r>
      <w:r w:rsidR="001672DA" w:rsidRPr="30401E0D">
        <w:rPr>
          <w:rFonts w:asciiTheme="minorHAnsi" w:hAnsiTheme="minorHAnsi" w:cstheme="minorBidi"/>
          <w:i/>
          <w:iCs/>
          <w:lang w:val="en-US"/>
        </w:rPr>
        <w:t>ers</w:t>
      </w:r>
      <w:r w:rsidR="002B2AFE">
        <w:rPr>
          <w:rFonts w:asciiTheme="minorHAnsi" w:hAnsiTheme="minorHAnsi" w:cstheme="minorBidi"/>
          <w:i/>
          <w:iCs/>
          <w:lang w:val="en-US"/>
        </w:rPr>
        <w:t>.</w:t>
      </w:r>
      <w:r w:rsidRPr="0063213D">
        <w:rPr>
          <w:rFonts w:asciiTheme="minorHAnsi" w:hAnsiTheme="minorHAnsi" w:cstheme="minorBidi"/>
          <w:i/>
          <w:lang w:val="en-US"/>
        </w:rPr>
        <w:t xml:space="preserve"> Please indicate a </w:t>
      </w:r>
      <w:r w:rsidRPr="2CE1B573">
        <w:rPr>
          <w:rFonts w:asciiTheme="minorHAnsi" w:hAnsiTheme="minorHAnsi" w:cstheme="minorBidi"/>
          <w:i/>
          <w:lang w:val="en-US"/>
        </w:rPr>
        <w:t>focal</w:t>
      </w:r>
      <w:r w:rsidRPr="0063213D">
        <w:rPr>
          <w:rFonts w:asciiTheme="minorHAnsi" w:hAnsiTheme="minorHAnsi" w:cstheme="minorBidi"/>
          <w:i/>
          <w:lang w:val="en-US"/>
        </w:rPr>
        <w:t xml:space="preserve"> point who will serve as the main contact for coordination.</w:t>
      </w:r>
    </w:p>
    <w:p w14:paraId="680A11BA" w14:textId="77777777" w:rsidR="0022662F" w:rsidRDefault="0022662F"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venir Book" w:hAnsi="Avenir Book" w:cstheme="minorBidi"/>
          <w:i/>
          <w:lang w:val="en-US"/>
        </w:rPr>
      </w:pPr>
    </w:p>
    <w:p w14:paraId="464C233F" w14:textId="222F86B1" w:rsidR="000404EA" w:rsidRPr="00F11F41" w:rsidRDefault="000404EA"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venir Book" w:hAnsi="Avenir Book" w:cstheme="minorBidi"/>
          <w:iCs/>
          <w:color w:val="00589E" w:themeColor="text2" w:themeShade="BF"/>
          <w:lang w:val="en-US"/>
        </w:rPr>
      </w:pPr>
      <w:proofErr w:type="spellStart"/>
      <w:proofErr w:type="gramStart"/>
      <w:r w:rsidRPr="000404EA">
        <w:rPr>
          <w:rFonts w:ascii="Avenir Book" w:hAnsi="Avenir Book" w:cstheme="minorBidi"/>
          <w:b/>
          <w:bCs/>
          <w:iCs/>
          <w:color w:val="00589E" w:themeColor="text2" w:themeShade="BF"/>
          <w:lang w:val="en-US"/>
        </w:rPr>
        <w:t>Organisateur</w:t>
      </w:r>
      <w:r w:rsidR="00C86522">
        <w:rPr>
          <w:rFonts w:ascii="Avenir Book" w:hAnsi="Avenir Book" w:cstheme="minorBidi"/>
          <w:b/>
          <w:bCs/>
          <w:iCs/>
          <w:color w:val="00589E" w:themeColor="text2" w:themeShade="BF"/>
          <w:lang w:val="en-US"/>
        </w:rPr>
        <w:t>s</w:t>
      </w:r>
      <w:proofErr w:type="spellEnd"/>
      <w:r w:rsidRPr="000404EA">
        <w:rPr>
          <w:rFonts w:ascii="Avenir Book" w:hAnsi="Avenir Book" w:cstheme="minorBidi"/>
          <w:b/>
          <w:bCs/>
          <w:iCs/>
          <w:color w:val="00589E" w:themeColor="text2" w:themeShade="BF"/>
          <w:lang w:val="en-US"/>
        </w:rPr>
        <w:t xml:space="preserve"> :</w:t>
      </w:r>
      <w:proofErr w:type="gramEnd"/>
      <w:r w:rsidRPr="000404EA">
        <w:rPr>
          <w:rFonts w:ascii="Avenir Book" w:hAnsi="Avenir Book" w:cstheme="minorBidi"/>
          <w:b/>
          <w:bCs/>
          <w:iCs/>
          <w:color w:val="00589E" w:themeColor="text2" w:themeShade="BF"/>
          <w:lang w:val="en-US"/>
        </w:rPr>
        <w:t xml:space="preserve"> </w:t>
      </w:r>
      <w:r w:rsidRPr="00F11F41">
        <w:rPr>
          <w:rFonts w:ascii="Avenir Book" w:hAnsi="Avenir Book" w:cstheme="minorBidi"/>
          <w:iCs/>
          <w:color w:val="00589E" w:themeColor="text2" w:themeShade="BF"/>
          <w:lang w:val="en-US"/>
        </w:rPr>
        <w:t>ORBICOM</w:t>
      </w:r>
      <w:r w:rsidR="00C86522" w:rsidRPr="00F11F41">
        <w:rPr>
          <w:rFonts w:ascii="Avenir Book" w:hAnsi="Avenir Book" w:cstheme="minorBidi"/>
          <w:iCs/>
          <w:color w:val="00589E" w:themeColor="text2" w:themeShade="BF"/>
          <w:lang w:val="en-US"/>
        </w:rPr>
        <w:t xml:space="preserve">, réseau international des </w:t>
      </w:r>
      <w:proofErr w:type="spellStart"/>
      <w:r w:rsidR="00C86522" w:rsidRPr="00F11F41">
        <w:rPr>
          <w:rFonts w:ascii="Avenir Book" w:hAnsi="Avenir Book" w:cstheme="minorBidi"/>
          <w:iCs/>
          <w:color w:val="00589E" w:themeColor="text2" w:themeShade="BF"/>
          <w:lang w:val="en-US"/>
        </w:rPr>
        <w:t>chaires</w:t>
      </w:r>
      <w:proofErr w:type="spellEnd"/>
      <w:r w:rsidR="00C86522" w:rsidRPr="00F11F41">
        <w:rPr>
          <w:rFonts w:ascii="Avenir Book" w:hAnsi="Avenir Book" w:cstheme="minorBidi"/>
          <w:iCs/>
          <w:color w:val="00589E" w:themeColor="text2" w:themeShade="BF"/>
          <w:lang w:val="en-US"/>
        </w:rPr>
        <w:t xml:space="preserve"> UNESCO </w:t>
      </w:r>
      <w:proofErr w:type="spellStart"/>
      <w:r w:rsidR="00C86522" w:rsidRPr="00F11F41">
        <w:rPr>
          <w:rFonts w:ascii="Avenir Book" w:hAnsi="Avenir Book" w:cstheme="minorBidi"/>
          <w:iCs/>
          <w:color w:val="00589E" w:themeColor="text2" w:themeShade="BF"/>
          <w:lang w:val="en-US"/>
        </w:rPr>
        <w:t>en</w:t>
      </w:r>
      <w:proofErr w:type="spellEnd"/>
      <w:r w:rsidR="00C86522" w:rsidRPr="00F11F41">
        <w:rPr>
          <w:rFonts w:ascii="Avenir Book" w:hAnsi="Avenir Book" w:cstheme="minorBidi"/>
          <w:iCs/>
          <w:color w:val="00589E" w:themeColor="text2" w:themeShade="BF"/>
          <w:lang w:val="en-US"/>
        </w:rPr>
        <w:t xml:space="preserve"> communication</w:t>
      </w:r>
    </w:p>
    <w:p w14:paraId="370F5610" w14:textId="2C384442" w:rsidR="00C86522" w:rsidRPr="00F11F41" w:rsidRDefault="00C86522"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venir Book" w:hAnsi="Avenir Book" w:cstheme="minorBidi"/>
          <w:iCs/>
          <w:color w:val="00589E" w:themeColor="text2" w:themeShade="BF"/>
          <w:lang w:val="en-US"/>
        </w:rPr>
      </w:pPr>
      <w:r w:rsidRPr="00F11F41">
        <w:rPr>
          <w:rFonts w:ascii="Avenir Book" w:hAnsi="Avenir Book" w:cstheme="minorBidi"/>
          <w:iCs/>
          <w:color w:val="00589E" w:themeColor="text2" w:themeShade="BF"/>
          <w:lang w:val="en-US"/>
        </w:rPr>
        <w:t xml:space="preserve">                           </w:t>
      </w:r>
      <w:r w:rsidRPr="00F11F41">
        <w:rPr>
          <w:rFonts w:ascii="Avenir Book" w:hAnsi="Avenir Book" w:cstheme="minorBidi"/>
          <w:iCs/>
          <w:color w:val="00589E" w:themeColor="text2" w:themeShade="BF"/>
          <w:lang w:val="en-US"/>
        </w:rPr>
        <w:t xml:space="preserve">Service du numérique du </w:t>
      </w:r>
      <w:proofErr w:type="spellStart"/>
      <w:r w:rsidRPr="00F11F41">
        <w:rPr>
          <w:rFonts w:ascii="Avenir Book" w:hAnsi="Avenir Book" w:cstheme="minorBidi"/>
          <w:iCs/>
          <w:color w:val="00589E" w:themeColor="text2" w:themeShade="BF"/>
          <w:lang w:val="en-US"/>
        </w:rPr>
        <w:t>ministère</w:t>
      </w:r>
      <w:proofErr w:type="spellEnd"/>
      <w:r w:rsidRPr="00F11F41">
        <w:rPr>
          <w:rFonts w:ascii="Avenir Book" w:hAnsi="Avenir Book" w:cstheme="minorBidi"/>
          <w:iCs/>
          <w:color w:val="00589E" w:themeColor="text2" w:themeShade="BF"/>
          <w:lang w:val="en-US"/>
        </w:rPr>
        <w:t xml:space="preserve"> de la </w:t>
      </w:r>
      <w:r w:rsidRPr="00F11F41">
        <w:rPr>
          <w:rFonts w:ascii="Avenir Book" w:hAnsi="Avenir Book" w:cstheme="minorBidi"/>
          <w:iCs/>
          <w:color w:val="00589E" w:themeColor="text2" w:themeShade="BF"/>
          <w:lang w:val="en-US"/>
        </w:rPr>
        <w:t>C</w:t>
      </w:r>
      <w:r w:rsidRPr="00F11F41">
        <w:rPr>
          <w:rFonts w:ascii="Avenir Book" w:hAnsi="Avenir Book" w:cstheme="minorBidi"/>
          <w:iCs/>
          <w:color w:val="00589E" w:themeColor="text2" w:themeShade="BF"/>
          <w:lang w:val="en-US"/>
        </w:rPr>
        <w:t>ulture, France</w:t>
      </w:r>
    </w:p>
    <w:p w14:paraId="425315CE" w14:textId="77777777" w:rsidR="000404EA" w:rsidRPr="000404EA" w:rsidRDefault="0022662F" w:rsidP="000404EA">
      <w:pPr>
        <w:jc w:val="both"/>
        <w:rPr>
          <w:rFonts w:ascii="Avenir Book" w:hAnsi="Avenir Book" w:cstheme="minorBidi"/>
          <w:iCs/>
          <w:color w:val="00589E" w:themeColor="text2" w:themeShade="BF"/>
          <w:sz w:val="22"/>
          <w:szCs w:val="22"/>
        </w:rPr>
      </w:pPr>
      <w:r w:rsidRPr="000404EA">
        <w:rPr>
          <w:rFonts w:ascii="Avenir Book" w:hAnsi="Avenir Book" w:cstheme="minorBidi"/>
          <w:b/>
          <w:bCs/>
          <w:iCs/>
          <w:color w:val="00589E" w:themeColor="text2" w:themeShade="BF"/>
          <w:sz w:val="22"/>
          <w:szCs w:val="22"/>
        </w:rPr>
        <w:t xml:space="preserve">Contact principal </w:t>
      </w:r>
      <w:proofErr w:type="gramStart"/>
      <w:r w:rsidRPr="000404EA">
        <w:rPr>
          <w:rFonts w:ascii="Avenir Book" w:hAnsi="Avenir Book" w:cstheme="minorBidi"/>
          <w:b/>
          <w:bCs/>
          <w:iCs/>
          <w:color w:val="00589E" w:themeColor="text2" w:themeShade="BF"/>
          <w:sz w:val="22"/>
          <w:szCs w:val="22"/>
        </w:rPr>
        <w:t xml:space="preserve">( </w:t>
      </w:r>
      <w:proofErr w:type="spellStart"/>
      <w:r w:rsidRPr="000404EA">
        <w:rPr>
          <w:rFonts w:ascii="Avenir Book" w:hAnsi="Avenir Book" w:cstheme="minorBidi"/>
          <w:b/>
          <w:bCs/>
          <w:iCs/>
          <w:color w:val="00589E" w:themeColor="text2" w:themeShade="BF"/>
          <w:sz w:val="22"/>
          <w:szCs w:val="22"/>
        </w:rPr>
        <w:t>coordinatrice</w:t>
      </w:r>
      <w:proofErr w:type="spellEnd"/>
      <w:proofErr w:type="gramEnd"/>
      <w:r w:rsidRPr="000404EA">
        <w:rPr>
          <w:rFonts w:ascii="Avenir Book" w:hAnsi="Avenir Book" w:cstheme="minorBidi"/>
          <w:b/>
          <w:bCs/>
          <w:iCs/>
          <w:color w:val="00589E" w:themeColor="text2" w:themeShade="BF"/>
          <w:sz w:val="22"/>
          <w:szCs w:val="22"/>
        </w:rPr>
        <w:t xml:space="preserve"> </w:t>
      </w:r>
      <w:proofErr w:type="gramStart"/>
      <w:r w:rsidRPr="000404EA">
        <w:rPr>
          <w:rFonts w:ascii="Avenir Book" w:hAnsi="Avenir Book" w:cstheme="minorBidi"/>
          <w:b/>
          <w:bCs/>
          <w:iCs/>
          <w:color w:val="00589E" w:themeColor="text2" w:themeShade="BF"/>
          <w:sz w:val="22"/>
          <w:szCs w:val="22"/>
        </w:rPr>
        <w:t>) :</w:t>
      </w:r>
      <w:proofErr w:type="gramEnd"/>
      <w:r w:rsidRPr="000404EA">
        <w:rPr>
          <w:rFonts w:ascii="Avenir Book" w:hAnsi="Avenir Book" w:cstheme="minorBidi"/>
          <w:iCs/>
          <w:color w:val="00589E" w:themeColor="text2" w:themeShade="BF"/>
          <w:sz w:val="22"/>
          <w:szCs w:val="22"/>
        </w:rPr>
        <w:t xml:space="preserve">  </w:t>
      </w:r>
    </w:p>
    <w:p w14:paraId="3FCE79C3" w14:textId="3166C109" w:rsidR="000404EA" w:rsidRPr="000404EA" w:rsidRDefault="0022662F" w:rsidP="000404EA">
      <w:pPr>
        <w:jc w:val="both"/>
        <w:rPr>
          <w:rFonts w:ascii="Avenir Book" w:hAnsi="Avenir Book"/>
          <w:iCs/>
          <w:color w:val="00589E" w:themeColor="text2" w:themeShade="BF"/>
          <w:sz w:val="22"/>
          <w:szCs w:val="22"/>
        </w:rPr>
      </w:pPr>
      <w:r w:rsidRPr="000404EA">
        <w:rPr>
          <w:rFonts w:ascii="Avenir Book" w:hAnsi="Avenir Book" w:cstheme="minorBidi"/>
          <w:iCs/>
          <w:color w:val="00589E" w:themeColor="text2" w:themeShade="BF"/>
          <w:sz w:val="22"/>
          <w:szCs w:val="22"/>
        </w:rPr>
        <w:t xml:space="preserve">Magda FUSARO </w:t>
      </w:r>
      <w:proofErr w:type="spellStart"/>
      <w:r w:rsidR="000404EA" w:rsidRPr="000404EA">
        <w:rPr>
          <w:rFonts w:ascii="Avenir Book" w:hAnsi="Avenir Book"/>
          <w:iCs/>
          <w:color w:val="00589E" w:themeColor="text2" w:themeShade="BF"/>
          <w:sz w:val="22"/>
          <w:szCs w:val="22"/>
        </w:rPr>
        <w:t>professeure</w:t>
      </w:r>
      <w:proofErr w:type="spellEnd"/>
      <w:r w:rsidR="000404EA" w:rsidRPr="000404EA">
        <w:rPr>
          <w:rFonts w:ascii="Avenir Book" w:hAnsi="Avenir Book"/>
          <w:iCs/>
          <w:color w:val="00589E" w:themeColor="text2" w:themeShade="BF"/>
          <w:sz w:val="22"/>
          <w:szCs w:val="22"/>
        </w:rPr>
        <w:t xml:space="preserve">, </w:t>
      </w:r>
      <w:proofErr w:type="spellStart"/>
      <w:r w:rsidR="000404EA" w:rsidRPr="000404EA">
        <w:rPr>
          <w:rFonts w:ascii="Avenir Book" w:hAnsi="Avenir Book"/>
          <w:iCs/>
          <w:color w:val="00589E" w:themeColor="text2" w:themeShade="BF"/>
          <w:sz w:val="22"/>
          <w:szCs w:val="22"/>
        </w:rPr>
        <w:t>secrétaire</w:t>
      </w:r>
      <w:proofErr w:type="spellEnd"/>
      <w:r w:rsidR="000404EA" w:rsidRPr="000404EA">
        <w:rPr>
          <w:rFonts w:ascii="Avenir Book" w:hAnsi="Avenir Book"/>
          <w:iCs/>
          <w:color w:val="00589E" w:themeColor="text2" w:themeShade="BF"/>
          <w:sz w:val="22"/>
          <w:szCs w:val="22"/>
        </w:rPr>
        <w:t xml:space="preserve"> </w:t>
      </w:r>
      <w:proofErr w:type="spellStart"/>
      <w:r w:rsidR="000404EA" w:rsidRPr="000404EA">
        <w:rPr>
          <w:rFonts w:ascii="Avenir Book" w:hAnsi="Avenir Book"/>
          <w:iCs/>
          <w:color w:val="00589E" w:themeColor="text2" w:themeShade="BF"/>
          <w:sz w:val="22"/>
          <w:szCs w:val="22"/>
        </w:rPr>
        <w:t>générale</w:t>
      </w:r>
      <w:proofErr w:type="spellEnd"/>
      <w:r w:rsidR="000404EA" w:rsidRPr="000404EA">
        <w:rPr>
          <w:rFonts w:ascii="Avenir Book" w:hAnsi="Avenir Book"/>
          <w:iCs/>
          <w:color w:val="00589E" w:themeColor="text2" w:themeShade="BF"/>
          <w:sz w:val="22"/>
          <w:szCs w:val="22"/>
        </w:rPr>
        <w:t xml:space="preserve"> </w:t>
      </w:r>
      <w:proofErr w:type="spellStart"/>
      <w:r w:rsidR="000404EA" w:rsidRPr="000404EA">
        <w:rPr>
          <w:rFonts w:ascii="Avenir Book" w:hAnsi="Avenir Book"/>
          <w:iCs/>
          <w:color w:val="00589E" w:themeColor="text2" w:themeShade="BF"/>
          <w:sz w:val="22"/>
          <w:szCs w:val="22"/>
        </w:rPr>
        <w:t>d’ORBICOM</w:t>
      </w:r>
      <w:proofErr w:type="spellEnd"/>
    </w:p>
    <w:p w14:paraId="6F21F9F7" w14:textId="77777777" w:rsidR="000404EA" w:rsidRPr="000404EA" w:rsidRDefault="000404EA" w:rsidP="000404EA">
      <w:pPr>
        <w:rPr>
          <w:rFonts w:ascii="Avenir Book" w:hAnsi="Avenir Book"/>
          <w:iCs/>
          <w:color w:val="00589E" w:themeColor="text2" w:themeShade="BF"/>
          <w:sz w:val="22"/>
          <w:szCs w:val="22"/>
        </w:rPr>
      </w:pPr>
      <w:r w:rsidRPr="000404EA">
        <w:rPr>
          <w:rFonts w:ascii="Avenir Book" w:hAnsi="Avenir Book"/>
          <w:iCs/>
          <w:color w:val="00589E" w:themeColor="text2" w:themeShade="BF"/>
          <w:sz w:val="22"/>
          <w:szCs w:val="22"/>
        </w:rPr>
        <w:t xml:space="preserve">Département </w:t>
      </w:r>
      <w:proofErr w:type="spellStart"/>
      <w:r w:rsidRPr="000404EA">
        <w:rPr>
          <w:rFonts w:ascii="Avenir Book" w:hAnsi="Avenir Book"/>
          <w:iCs/>
          <w:color w:val="00589E" w:themeColor="text2" w:themeShade="BF"/>
          <w:sz w:val="22"/>
          <w:szCs w:val="22"/>
        </w:rPr>
        <w:t>d'analytique</w:t>
      </w:r>
      <w:proofErr w:type="spellEnd"/>
      <w:r w:rsidRPr="000404EA">
        <w:rPr>
          <w:rFonts w:ascii="Avenir Book" w:hAnsi="Avenir Book"/>
          <w:iCs/>
          <w:color w:val="00589E" w:themeColor="text2" w:themeShade="BF"/>
          <w:sz w:val="22"/>
          <w:szCs w:val="22"/>
        </w:rPr>
        <w:t xml:space="preserve">, </w:t>
      </w:r>
      <w:proofErr w:type="spellStart"/>
      <w:r w:rsidRPr="000404EA">
        <w:rPr>
          <w:rFonts w:ascii="Avenir Book" w:hAnsi="Avenir Book"/>
          <w:iCs/>
          <w:color w:val="00589E" w:themeColor="text2" w:themeShade="BF"/>
          <w:sz w:val="22"/>
          <w:szCs w:val="22"/>
        </w:rPr>
        <w:t>opérations</w:t>
      </w:r>
      <w:proofErr w:type="spellEnd"/>
      <w:r w:rsidRPr="000404EA">
        <w:rPr>
          <w:rFonts w:ascii="Avenir Book" w:hAnsi="Avenir Book"/>
          <w:iCs/>
          <w:color w:val="00589E" w:themeColor="text2" w:themeShade="BF"/>
          <w:sz w:val="22"/>
          <w:szCs w:val="22"/>
        </w:rPr>
        <w:t xml:space="preserve"> et technologies de </w:t>
      </w:r>
      <w:proofErr w:type="spellStart"/>
      <w:r w:rsidRPr="000404EA">
        <w:rPr>
          <w:rFonts w:ascii="Avenir Book" w:hAnsi="Avenir Book"/>
          <w:iCs/>
          <w:color w:val="00589E" w:themeColor="text2" w:themeShade="BF"/>
          <w:sz w:val="22"/>
          <w:szCs w:val="22"/>
        </w:rPr>
        <w:t>l'information</w:t>
      </w:r>
      <w:proofErr w:type="spellEnd"/>
      <w:r w:rsidRPr="000404EA">
        <w:rPr>
          <w:rFonts w:ascii="Avenir Book" w:hAnsi="Avenir Book"/>
          <w:iCs/>
          <w:color w:val="00589E" w:themeColor="text2" w:themeShade="BF"/>
          <w:sz w:val="22"/>
          <w:szCs w:val="22"/>
        </w:rPr>
        <w:t>, UQAM</w:t>
      </w:r>
    </w:p>
    <w:p w14:paraId="057F678E" w14:textId="77777777" w:rsidR="000404EA" w:rsidRPr="000404EA" w:rsidRDefault="000404EA" w:rsidP="000404EA">
      <w:pPr>
        <w:rPr>
          <w:rFonts w:ascii="Avenir Book" w:hAnsi="Avenir Book"/>
          <w:iCs/>
          <w:color w:val="00589E" w:themeColor="text2" w:themeShade="BF"/>
          <w:sz w:val="22"/>
          <w:szCs w:val="22"/>
          <w:lang w:val="fr-FR"/>
        </w:rPr>
      </w:pPr>
      <w:hyperlink r:id="rId12" w:history="1">
        <w:r w:rsidRPr="000404EA">
          <w:rPr>
            <w:rStyle w:val="Hyperlien"/>
            <w:rFonts w:ascii="Avenir Book" w:hAnsi="Avenir Book"/>
            <w:iCs/>
            <w:color w:val="00589E" w:themeColor="text2" w:themeShade="BF"/>
            <w:sz w:val="22"/>
            <w:szCs w:val="22"/>
            <w:lang w:val="fr-FR"/>
          </w:rPr>
          <w:t>fusaro</w:t>
        </w:r>
        <w:r w:rsidRPr="000404EA">
          <w:rPr>
            <w:rStyle w:val="Hyperlien"/>
            <w:rFonts w:ascii="Avenir Book" w:hAnsi="Avenir Book"/>
            <w:iCs/>
            <w:color w:val="00589E" w:themeColor="text2" w:themeShade="BF"/>
            <w:sz w:val="22"/>
            <w:szCs w:val="22"/>
            <w:lang w:val="fr-FR"/>
          </w:rPr>
          <w:t>.</w:t>
        </w:r>
        <w:r w:rsidRPr="000404EA">
          <w:rPr>
            <w:rStyle w:val="Hyperlien"/>
            <w:rFonts w:ascii="Avenir Book" w:hAnsi="Avenir Book"/>
            <w:iCs/>
            <w:color w:val="00589E" w:themeColor="text2" w:themeShade="BF"/>
            <w:sz w:val="22"/>
            <w:szCs w:val="22"/>
            <w:lang w:val="fr-FR"/>
          </w:rPr>
          <w:t>magda@uqam.ca</w:t>
        </w:r>
      </w:hyperlink>
      <w:r w:rsidRPr="000404EA">
        <w:rPr>
          <w:rFonts w:ascii="Avenir Book" w:hAnsi="Avenir Book"/>
          <w:iCs/>
          <w:color w:val="00589E" w:themeColor="text2" w:themeShade="BF"/>
          <w:sz w:val="22"/>
          <w:szCs w:val="22"/>
          <w:lang w:val="fr-FR"/>
        </w:rPr>
        <w:t xml:space="preserve"> </w:t>
      </w:r>
    </w:p>
    <w:p w14:paraId="56EB211A" w14:textId="03B45894" w:rsidR="0022662F" w:rsidRPr="000404EA" w:rsidRDefault="0022662F"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venir Book" w:hAnsi="Avenir Book" w:cstheme="minorBidi"/>
          <w:color w:val="00589E" w:themeColor="text2" w:themeShade="BF"/>
          <w:lang w:val="en-US"/>
        </w:rPr>
      </w:pPr>
    </w:p>
    <w:p w14:paraId="2F74B9AA" w14:textId="68270FFD" w:rsidR="00C86522" w:rsidRDefault="000404EA"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venir Book" w:hAnsi="Avenir Book" w:cstheme="minorBidi"/>
          <w:b/>
          <w:bCs/>
          <w:color w:val="00589E" w:themeColor="text2" w:themeShade="BF"/>
          <w:lang w:val="en-US"/>
        </w:rPr>
      </w:pPr>
      <w:proofErr w:type="spellStart"/>
      <w:proofErr w:type="gramStart"/>
      <w:r w:rsidRPr="000404EA">
        <w:rPr>
          <w:rFonts w:ascii="Avenir Book" w:hAnsi="Avenir Book" w:cstheme="minorBidi"/>
          <w:b/>
          <w:bCs/>
          <w:color w:val="00589E" w:themeColor="text2" w:themeShade="BF"/>
          <w:lang w:val="en-US"/>
        </w:rPr>
        <w:t>Formateurs</w:t>
      </w:r>
      <w:proofErr w:type="spellEnd"/>
      <w:r w:rsidRPr="000404EA">
        <w:rPr>
          <w:rFonts w:ascii="Avenir Book" w:hAnsi="Avenir Book" w:cstheme="minorBidi"/>
          <w:b/>
          <w:bCs/>
          <w:color w:val="00589E" w:themeColor="text2" w:themeShade="BF"/>
          <w:lang w:val="en-US"/>
        </w:rPr>
        <w:t xml:space="preserve"> :</w:t>
      </w:r>
      <w:proofErr w:type="gramEnd"/>
    </w:p>
    <w:p w14:paraId="7A446121" w14:textId="77777777" w:rsidR="00C86522" w:rsidRPr="000404EA" w:rsidRDefault="00C86522" w:rsidP="00C86522">
      <w:pPr>
        <w:jc w:val="both"/>
        <w:rPr>
          <w:rFonts w:ascii="Avenir Book" w:hAnsi="Avenir Book"/>
          <w:iCs/>
          <w:color w:val="00589E" w:themeColor="text2" w:themeShade="BF"/>
          <w:sz w:val="22"/>
          <w:szCs w:val="22"/>
        </w:rPr>
      </w:pPr>
      <w:r w:rsidRPr="000404EA">
        <w:rPr>
          <w:rFonts w:ascii="Avenir Book" w:hAnsi="Avenir Book" w:cstheme="minorBidi"/>
          <w:iCs/>
          <w:color w:val="00589E" w:themeColor="text2" w:themeShade="BF"/>
          <w:sz w:val="22"/>
          <w:szCs w:val="22"/>
        </w:rPr>
        <w:t xml:space="preserve">Magda FUSARO </w:t>
      </w:r>
      <w:proofErr w:type="spellStart"/>
      <w:r w:rsidRPr="000404EA">
        <w:rPr>
          <w:rFonts w:ascii="Avenir Book" w:hAnsi="Avenir Book"/>
          <w:iCs/>
          <w:color w:val="00589E" w:themeColor="text2" w:themeShade="BF"/>
          <w:sz w:val="22"/>
          <w:szCs w:val="22"/>
        </w:rPr>
        <w:t>professeure</w:t>
      </w:r>
      <w:proofErr w:type="spellEnd"/>
      <w:r w:rsidRPr="000404EA">
        <w:rPr>
          <w:rFonts w:ascii="Avenir Book" w:hAnsi="Avenir Book"/>
          <w:iCs/>
          <w:color w:val="00589E" w:themeColor="text2" w:themeShade="BF"/>
          <w:sz w:val="22"/>
          <w:szCs w:val="22"/>
        </w:rPr>
        <w:t xml:space="preserve">, </w:t>
      </w:r>
      <w:proofErr w:type="spellStart"/>
      <w:r w:rsidRPr="000404EA">
        <w:rPr>
          <w:rFonts w:ascii="Avenir Book" w:hAnsi="Avenir Book"/>
          <w:iCs/>
          <w:color w:val="00589E" w:themeColor="text2" w:themeShade="BF"/>
          <w:sz w:val="22"/>
          <w:szCs w:val="22"/>
        </w:rPr>
        <w:t>secrétaire</w:t>
      </w:r>
      <w:proofErr w:type="spellEnd"/>
      <w:r w:rsidRPr="000404EA">
        <w:rPr>
          <w:rFonts w:ascii="Avenir Book" w:hAnsi="Avenir Book"/>
          <w:iCs/>
          <w:color w:val="00589E" w:themeColor="text2" w:themeShade="BF"/>
          <w:sz w:val="22"/>
          <w:szCs w:val="22"/>
        </w:rPr>
        <w:t xml:space="preserve"> </w:t>
      </w:r>
      <w:proofErr w:type="spellStart"/>
      <w:r w:rsidRPr="000404EA">
        <w:rPr>
          <w:rFonts w:ascii="Avenir Book" w:hAnsi="Avenir Book"/>
          <w:iCs/>
          <w:color w:val="00589E" w:themeColor="text2" w:themeShade="BF"/>
          <w:sz w:val="22"/>
          <w:szCs w:val="22"/>
        </w:rPr>
        <w:t>générale</w:t>
      </w:r>
      <w:proofErr w:type="spellEnd"/>
      <w:r w:rsidRPr="000404EA">
        <w:rPr>
          <w:rFonts w:ascii="Avenir Book" w:hAnsi="Avenir Book"/>
          <w:iCs/>
          <w:color w:val="00589E" w:themeColor="text2" w:themeShade="BF"/>
          <w:sz w:val="22"/>
          <w:szCs w:val="22"/>
        </w:rPr>
        <w:t xml:space="preserve"> </w:t>
      </w:r>
      <w:proofErr w:type="spellStart"/>
      <w:r w:rsidRPr="000404EA">
        <w:rPr>
          <w:rFonts w:ascii="Avenir Book" w:hAnsi="Avenir Book"/>
          <w:iCs/>
          <w:color w:val="00589E" w:themeColor="text2" w:themeShade="BF"/>
          <w:sz w:val="22"/>
          <w:szCs w:val="22"/>
        </w:rPr>
        <w:t>d’ORBICOM</w:t>
      </w:r>
      <w:proofErr w:type="spellEnd"/>
    </w:p>
    <w:p w14:paraId="2C4F20F5" w14:textId="77777777" w:rsidR="00C86522" w:rsidRPr="000404EA" w:rsidRDefault="00C86522" w:rsidP="00C86522">
      <w:pPr>
        <w:rPr>
          <w:rFonts w:ascii="Avenir Book" w:hAnsi="Avenir Book"/>
          <w:iCs/>
          <w:color w:val="00589E" w:themeColor="text2" w:themeShade="BF"/>
          <w:sz w:val="22"/>
          <w:szCs w:val="22"/>
        </w:rPr>
      </w:pPr>
      <w:r w:rsidRPr="000404EA">
        <w:rPr>
          <w:rFonts w:ascii="Avenir Book" w:hAnsi="Avenir Book"/>
          <w:iCs/>
          <w:color w:val="00589E" w:themeColor="text2" w:themeShade="BF"/>
          <w:sz w:val="22"/>
          <w:szCs w:val="22"/>
        </w:rPr>
        <w:t xml:space="preserve">Département </w:t>
      </w:r>
      <w:proofErr w:type="spellStart"/>
      <w:r w:rsidRPr="000404EA">
        <w:rPr>
          <w:rFonts w:ascii="Avenir Book" w:hAnsi="Avenir Book"/>
          <w:iCs/>
          <w:color w:val="00589E" w:themeColor="text2" w:themeShade="BF"/>
          <w:sz w:val="22"/>
          <w:szCs w:val="22"/>
        </w:rPr>
        <w:t>d'analytique</w:t>
      </w:r>
      <w:proofErr w:type="spellEnd"/>
      <w:r w:rsidRPr="000404EA">
        <w:rPr>
          <w:rFonts w:ascii="Avenir Book" w:hAnsi="Avenir Book"/>
          <w:iCs/>
          <w:color w:val="00589E" w:themeColor="text2" w:themeShade="BF"/>
          <w:sz w:val="22"/>
          <w:szCs w:val="22"/>
        </w:rPr>
        <w:t xml:space="preserve">, </w:t>
      </w:r>
      <w:proofErr w:type="spellStart"/>
      <w:r w:rsidRPr="000404EA">
        <w:rPr>
          <w:rFonts w:ascii="Avenir Book" w:hAnsi="Avenir Book"/>
          <w:iCs/>
          <w:color w:val="00589E" w:themeColor="text2" w:themeShade="BF"/>
          <w:sz w:val="22"/>
          <w:szCs w:val="22"/>
        </w:rPr>
        <w:t>opérations</w:t>
      </w:r>
      <w:proofErr w:type="spellEnd"/>
      <w:r w:rsidRPr="000404EA">
        <w:rPr>
          <w:rFonts w:ascii="Avenir Book" w:hAnsi="Avenir Book"/>
          <w:iCs/>
          <w:color w:val="00589E" w:themeColor="text2" w:themeShade="BF"/>
          <w:sz w:val="22"/>
          <w:szCs w:val="22"/>
        </w:rPr>
        <w:t xml:space="preserve"> et technologies de </w:t>
      </w:r>
      <w:proofErr w:type="spellStart"/>
      <w:r w:rsidRPr="000404EA">
        <w:rPr>
          <w:rFonts w:ascii="Avenir Book" w:hAnsi="Avenir Book"/>
          <w:iCs/>
          <w:color w:val="00589E" w:themeColor="text2" w:themeShade="BF"/>
          <w:sz w:val="22"/>
          <w:szCs w:val="22"/>
        </w:rPr>
        <w:t>l'information</w:t>
      </w:r>
      <w:proofErr w:type="spellEnd"/>
      <w:r w:rsidRPr="000404EA">
        <w:rPr>
          <w:rFonts w:ascii="Avenir Book" w:hAnsi="Avenir Book"/>
          <w:iCs/>
          <w:color w:val="00589E" w:themeColor="text2" w:themeShade="BF"/>
          <w:sz w:val="22"/>
          <w:szCs w:val="22"/>
        </w:rPr>
        <w:t>, UQAM</w:t>
      </w:r>
    </w:p>
    <w:p w14:paraId="72B0151E" w14:textId="77777777" w:rsidR="00C86522" w:rsidRPr="000404EA" w:rsidRDefault="00C86522" w:rsidP="00C86522">
      <w:pPr>
        <w:rPr>
          <w:rFonts w:ascii="Avenir Book" w:hAnsi="Avenir Book"/>
          <w:iCs/>
          <w:color w:val="00589E" w:themeColor="text2" w:themeShade="BF"/>
          <w:sz w:val="22"/>
          <w:szCs w:val="22"/>
          <w:lang w:val="fr-FR"/>
        </w:rPr>
      </w:pPr>
      <w:hyperlink r:id="rId13" w:history="1">
        <w:r w:rsidRPr="000404EA">
          <w:rPr>
            <w:rStyle w:val="Hyperlien"/>
            <w:rFonts w:ascii="Avenir Book" w:hAnsi="Avenir Book"/>
            <w:iCs/>
            <w:color w:val="00589E" w:themeColor="text2" w:themeShade="BF"/>
            <w:sz w:val="22"/>
            <w:szCs w:val="22"/>
            <w:lang w:val="fr-FR"/>
          </w:rPr>
          <w:t>fusaro.magda@uqam.ca</w:t>
        </w:r>
      </w:hyperlink>
      <w:r w:rsidRPr="000404EA">
        <w:rPr>
          <w:rFonts w:ascii="Avenir Book" w:hAnsi="Avenir Book"/>
          <w:iCs/>
          <w:color w:val="00589E" w:themeColor="text2" w:themeShade="BF"/>
          <w:sz w:val="22"/>
          <w:szCs w:val="22"/>
          <w:lang w:val="fr-FR"/>
        </w:rPr>
        <w:t xml:space="preserve"> </w:t>
      </w:r>
    </w:p>
    <w:p w14:paraId="2995FE2A" w14:textId="77777777" w:rsidR="00C86522" w:rsidRPr="000404EA" w:rsidRDefault="00C86522"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venir Book" w:hAnsi="Avenir Book" w:cstheme="minorBidi"/>
          <w:b/>
          <w:bCs/>
          <w:color w:val="00589E" w:themeColor="text2" w:themeShade="BF"/>
          <w:lang w:val="en-US"/>
        </w:rPr>
      </w:pPr>
    </w:p>
    <w:p w14:paraId="2B1E2FDE" w14:textId="44E6C87C" w:rsidR="000404EA" w:rsidRPr="000404EA" w:rsidRDefault="000404EA" w:rsidP="000404EA">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venir Book" w:hAnsi="Avenir Book" w:cstheme="minorBidi"/>
          <w:color w:val="00589E" w:themeColor="text2" w:themeShade="BF"/>
          <w:lang w:val="fr-CA"/>
        </w:rPr>
      </w:pPr>
      <w:r w:rsidRPr="0082705D">
        <w:rPr>
          <w:rFonts w:ascii="Avenir Book" w:hAnsi="Avenir Book" w:cstheme="minorBidi"/>
          <w:color w:val="00589E" w:themeColor="text2" w:themeShade="BF"/>
          <w:lang w:val="fr-CA"/>
        </w:rPr>
        <w:t xml:space="preserve">Lucie Termignon, </w:t>
      </w:r>
      <w:proofErr w:type="spellStart"/>
      <w:r w:rsidRPr="000404EA">
        <w:rPr>
          <w:rFonts w:ascii="Avenir Book" w:hAnsi="Avenir Book" w:cstheme="minorBidi"/>
          <w:color w:val="00589E" w:themeColor="text2" w:themeShade="BF"/>
          <w:lang w:val="en-US"/>
        </w:rPr>
        <w:t>Cheffe</w:t>
      </w:r>
      <w:proofErr w:type="spellEnd"/>
      <w:r w:rsidRPr="000404EA">
        <w:rPr>
          <w:rFonts w:ascii="Avenir Book" w:hAnsi="Avenir Book" w:cstheme="minorBidi"/>
          <w:color w:val="00589E" w:themeColor="text2" w:themeShade="BF"/>
          <w:lang w:val="en-US"/>
        </w:rPr>
        <w:t xml:space="preserve"> de </w:t>
      </w:r>
      <w:proofErr w:type="spellStart"/>
      <w:r w:rsidRPr="000404EA">
        <w:rPr>
          <w:rFonts w:ascii="Avenir Book" w:hAnsi="Avenir Book" w:cstheme="minorBidi"/>
          <w:color w:val="00589E" w:themeColor="text2" w:themeShade="BF"/>
          <w:lang w:val="en-US"/>
        </w:rPr>
        <w:t>produit</w:t>
      </w:r>
      <w:proofErr w:type="spellEnd"/>
      <w:r w:rsidRPr="000404EA">
        <w:rPr>
          <w:rFonts w:ascii="Avenir Book" w:hAnsi="Avenir Book" w:cstheme="minorBidi"/>
          <w:color w:val="00589E" w:themeColor="text2" w:themeShade="BF"/>
          <w:lang w:val="en-US"/>
        </w:rPr>
        <w:t xml:space="preserve"> </w:t>
      </w:r>
      <w:proofErr w:type="spellStart"/>
      <w:proofErr w:type="gramStart"/>
      <w:r w:rsidRPr="000404EA">
        <w:rPr>
          <w:rFonts w:ascii="Avenir Book" w:hAnsi="Avenir Book" w:cstheme="minorBidi"/>
          <w:color w:val="00589E" w:themeColor="text2" w:themeShade="BF"/>
          <w:lang w:val="en-US"/>
        </w:rPr>
        <w:t>Compar:IA</w:t>
      </w:r>
      <w:proofErr w:type="spellEnd"/>
      <w:proofErr w:type="gramEnd"/>
      <w:r w:rsidRPr="000404EA">
        <w:rPr>
          <w:rFonts w:ascii="Avenir Book" w:hAnsi="Avenir Book" w:cstheme="minorBidi"/>
          <w:color w:val="00589E" w:themeColor="text2" w:themeShade="BF"/>
          <w:lang w:val="en-US"/>
        </w:rPr>
        <w:t xml:space="preserve"> | IA et découvrabilité - Service du numérique du </w:t>
      </w:r>
      <w:proofErr w:type="spellStart"/>
      <w:r w:rsidRPr="000404EA">
        <w:rPr>
          <w:rFonts w:ascii="Avenir Book" w:hAnsi="Avenir Book" w:cstheme="minorBidi"/>
          <w:color w:val="00589E" w:themeColor="text2" w:themeShade="BF"/>
          <w:lang w:val="en-US"/>
        </w:rPr>
        <w:t>ministère</w:t>
      </w:r>
      <w:proofErr w:type="spellEnd"/>
      <w:r w:rsidRPr="000404EA">
        <w:rPr>
          <w:rFonts w:ascii="Avenir Book" w:hAnsi="Avenir Book" w:cstheme="minorBidi"/>
          <w:color w:val="00589E" w:themeColor="text2" w:themeShade="BF"/>
          <w:lang w:val="en-US"/>
        </w:rPr>
        <w:t xml:space="preserve"> de la </w:t>
      </w:r>
      <w:r w:rsidR="00C86522">
        <w:rPr>
          <w:rFonts w:ascii="Avenir Book" w:hAnsi="Avenir Book" w:cstheme="minorBidi"/>
          <w:color w:val="00589E" w:themeColor="text2" w:themeShade="BF"/>
          <w:lang w:val="en-US"/>
        </w:rPr>
        <w:t>C</w:t>
      </w:r>
      <w:r w:rsidRPr="000404EA">
        <w:rPr>
          <w:rFonts w:ascii="Avenir Book" w:hAnsi="Avenir Book" w:cstheme="minorBidi"/>
          <w:color w:val="00589E" w:themeColor="text2" w:themeShade="BF"/>
          <w:lang w:val="en-US"/>
        </w:rPr>
        <w:t xml:space="preserve">ulture, Paris, France </w:t>
      </w:r>
      <w:r w:rsidRPr="0082705D">
        <w:rPr>
          <w:rFonts w:ascii="Avenir Book" w:hAnsi="Avenir Book" w:cstheme="minorBidi"/>
          <w:color w:val="00589E" w:themeColor="text2" w:themeShade="BF"/>
          <w:lang w:val="fr-CA"/>
        </w:rPr>
        <w:br/>
      </w:r>
    </w:p>
    <w:p w14:paraId="0D5E1B17" w14:textId="5136663E" w:rsidR="000404EA" w:rsidRPr="000404EA" w:rsidRDefault="000404EA" w:rsidP="000404EA">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venir Book" w:hAnsi="Avenir Book" w:cstheme="minorBidi"/>
          <w:color w:val="00589E" w:themeColor="text2" w:themeShade="BF"/>
          <w:lang w:val="en-US"/>
        </w:rPr>
      </w:pPr>
      <w:r w:rsidRPr="0082705D">
        <w:rPr>
          <w:rFonts w:ascii="Avenir Book" w:hAnsi="Avenir Book" w:cstheme="minorBidi"/>
          <w:color w:val="00589E" w:themeColor="text2" w:themeShade="BF"/>
          <w:lang w:val="fr-CA"/>
        </w:rPr>
        <w:t xml:space="preserve">Simon </w:t>
      </w:r>
      <w:proofErr w:type="spellStart"/>
      <w:r w:rsidRPr="0082705D">
        <w:rPr>
          <w:rFonts w:ascii="Avenir Book" w:hAnsi="Avenir Book" w:cstheme="minorBidi"/>
          <w:color w:val="00589E" w:themeColor="text2" w:themeShade="BF"/>
          <w:lang w:val="fr-CA"/>
        </w:rPr>
        <w:t>Zilinskas</w:t>
      </w:r>
      <w:proofErr w:type="spellEnd"/>
      <w:r w:rsidRPr="0082705D">
        <w:rPr>
          <w:rFonts w:ascii="Avenir Book" w:hAnsi="Avenir Book" w:cstheme="minorBidi"/>
          <w:color w:val="00589E" w:themeColor="text2" w:themeShade="BF"/>
          <w:lang w:val="fr-CA"/>
        </w:rPr>
        <w:t xml:space="preserve">-Inta, chargé de déploiement, </w:t>
      </w:r>
      <w:proofErr w:type="spellStart"/>
      <w:proofErr w:type="gramStart"/>
      <w:r w:rsidRPr="0082705D">
        <w:rPr>
          <w:rFonts w:ascii="Avenir Book" w:hAnsi="Avenir Book" w:cstheme="minorBidi"/>
          <w:color w:val="00589E" w:themeColor="text2" w:themeShade="BF"/>
          <w:lang w:val="fr-CA"/>
        </w:rPr>
        <w:t>compar:IA</w:t>
      </w:r>
      <w:proofErr w:type="spellEnd"/>
      <w:proofErr w:type="gramEnd"/>
      <w:r w:rsidRPr="0082705D">
        <w:rPr>
          <w:rFonts w:ascii="Avenir Book" w:hAnsi="Avenir Book" w:cstheme="minorBidi"/>
          <w:color w:val="00589E" w:themeColor="text2" w:themeShade="BF"/>
          <w:lang w:val="fr-CA"/>
        </w:rPr>
        <w:t xml:space="preserve"> </w:t>
      </w:r>
      <w:r w:rsidRPr="000404EA">
        <w:rPr>
          <w:rFonts w:ascii="Avenir Book" w:hAnsi="Avenir Book" w:cstheme="minorBidi"/>
          <w:color w:val="00589E" w:themeColor="text2" w:themeShade="BF"/>
          <w:lang w:val="fr-CA"/>
        </w:rPr>
        <w:t xml:space="preserve">, </w:t>
      </w:r>
      <w:r w:rsidRPr="000404EA">
        <w:rPr>
          <w:rFonts w:ascii="Avenir Book" w:hAnsi="Avenir Book" w:cstheme="minorBidi"/>
          <w:color w:val="00589E" w:themeColor="text2" w:themeShade="BF"/>
          <w:lang w:val="en-US"/>
        </w:rPr>
        <w:t xml:space="preserve">Service du numérique du </w:t>
      </w:r>
      <w:proofErr w:type="spellStart"/>
      <w:r w:rsidRPr="000404EA">
        <w:rPr>
          <w:rFonts w:ascii="Avenir Book" w:hAnsi="Avenir Book" w:cstheme="minorBidi"/>
          <w:color w:val="00589E" w:themeColor="text2" w:themeShade="BF"/>
          <w:lang w:val="en-US"/>
        </w:rPr>
        <w:t>ministère</w:t>
      </w:r>
      <w:proofErr w:type="spellEnd"/>
      <w:r w:rsidRPr="000404EA">
        <w:rPr>
          <w:rFonts w:ascii="Avenir Book" w:hAnsi="Avenir Book" w:cstheme="minorBidi"/>
          <w:color w:val="00589E" w:themeColor="text2" w:themeShade="BF"/>
          <w:lang w:val="en-US"/>
        </w:rPr>
        <w:t xml:space="preserve"> de la </w:t>
      </w:r>
      <w:r w:rsidR="00C86522">
        <w:rPr>
          <w:rFonts w:ascii="Avenir Book" w:hAnsi="Avenir Book" w:cstheme="minorBidi"/>
          <w:color w:val="00589E" w:themeColor="text2" w:themeShade="BF"/>
          <w:lang w:val="en-US"/>
        </w:rPr>
        <w:t>C</w:t>
      </w:r>
      <w:r w:rsidRPr="000404EA">
        <w:rPr>
          <w:rFonts w:ascii="Avenir Book" w:hAnsi="Avenir Book" w:cstheme="minorBidi"/>
          <w:color w:val="00589E" w:themeColor="text2" w:themeShade="BF"/>
          <w:lang w:val="en-US"/>
        </w:rPr>
        <w:t>ulture, Paris, France</w:t>
      </w:r>
    </w:p>
    <w:p w14:paraId="0BD81F15" w14:textId="05AA2A76" w:rsidR="0063213D" w:rsidRPr="0063213D" w:rsidRDefault="0063213D"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u w:color="C61523"/>
          <w:lang w:val="en-US"/>
        </w:rPr>
      </w:pPr>
    </w:p>
    <w:p w14:paraId="7D2D0F83" w14:textId="3C8B1BA2" w:rsidR="0063213D" w:rsidRPr="0063213D" w:rsidRDefault="0063213D" w:rsidP="000609C1">
      <w:pPr>
        <w:pStyle w:val="Paragraphedeliste"/>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HAnsi"/>
          <w:b/>
          <w:bCs/>
          <w:u w:color="C61523"/>
          <w:lang w:val="en-US"/>
        </w:rPr>
      </w:pPr>
      <w:r w:rsidRPr="0063213D">
        <w:rPr>
          <w:rFonts w:asciiTheme="minorHAnsi" w:eastAsia="Calibri" w:hAnsiTheme="minorHAnsi" w:cstheme="minorHAnsi"/>
          <w:b/>
          <w:bCs/>
          <w:u w:color="C61523"/>
          <w:lang w:val="en-US"/>
        </w:rPr>
        <w:t xml:space="preserve">About the </w:t>
      </w:r>
      <w:r w:rsidR="00CD5C0F">
        <w:rPr>
          <w:rFonts w:asciiTheme="minorHAnsi" w:eastAsia="Calibri" w:hAnsiTheme="minorHAnsi" w:cstheme="minorHAnsi"/>
          <w:b/>
          <w:bCs/>
          <w:u w:color="C61523"/>
          <w:lang w:val="en-US"/>
        </w:rPr>
        <w:t>session</w:t>
      </w:r>
    </w:p>
    <w:p w14:paraId="0CEF0F98" w14:textId="6E3BA328" w:rsidR="0063213D" w:rsidRDefault="0063213D" w:rsidP="00514379">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bCs/>
          <w:i/>
          <w:iCs/>
          <w:u w:color="C61523"/>
          <w:lang w:val="en-US"/>
        </w:rPr>
      </w:pPr>
      <w:r w:rsidRPr="0063213D">
        <w:rPr>
          <w:rFonts w:asciiTheme="minorHAnsi" w:hAnsiTheme="minorHAnsi" w:cstheme="minorBidi"/>
          <w:i/>
          <w:lang w:val="en-US"/>
        </w:rPr>
        <w:t xml:space="preserve">Provide a summary of the proposed session, including its context, methodology, target </w:t>
      </w:r>
      <w:r w:rsidRPr="14B01306">
        <w:rPr>
          <w:rFonts w:asciiTheme="minorHAnsi" w:hAnsiTheme="minorHAnsi" w:cstheme="minorBidi"/>
          <w:i/>
          <w:iCs/>
          <w:lang w:val="en-US"/>
        </w:rPr>
        <w:t>audience</w:t>
      </w:r>
      <w:r w:rsidRPr="0063213D">
        <w:rPr>
          <w:rFonts w:asciiTheme="minorHAnsi" w:hAnsiTheme="minorHAnsi" w:cstheme="minorBidi"/>
          <w:i/>
          <w:lang w:val="en-US"/>
        </w:rPr>
        <w:t xml:space="preserve"> and how </w:t>
      </w:r>
      <w:r w:rsidR="006538D8" w:rsidRPr="5D0C5F30">
        <w:rPr>
          <w:rFonts w:asciiTheme="minorHAnsi" w:hAnsiTheme="minorHAnsi" w:cstheme="minorBidi"/>
          <w:i/>
          <w:lang w:val="en-US"/>
        </w:rPr>
        <w:t xml:space="preserve">it aligns with the theme of Digital Learning </w:t>
      </w:r>
      <w:r w:rsidR="0E32140D" w:rsidRPr="0172D813">
        <w:rPr>
          <w:rFonts w:asciiTheme="minorHAnsi" w:hAnsiTheme="minorHAnsi" w:cstheme="minorBidi"/>
          <w:i/>
          <w:iCs/>
          <w:lang w:val="en-US"/>
        </w:rPr>
        <w:t>Week</w:t>
      </w:r>
      <w:r w:rsidR="006538D8" w:rsidRPr="2567662F">
        <w:rPr>
          <w:rFonts w:asciiTheme="minorHAnsi" w:hAnsiTheme="minorHAnsi" w:cstheme="minorBidi"/>
          <w:i/>
          <w:iCs/>
          <w:lang w:val="en-US"/>
        </w:rPr>
        <w:t xml:space="preserve"> </w:t>
      </w:r>
      <w:r w:rsidR="006538D8" w:rsidRPr="5D0C5F30">
        <w:rPr>
          <w:rFonts w:asciiTheme="minorHAnsi" w:hAnsiTheme="minorHAnsi" w:cstheme="minorBidi"/>
          <w:i/>
          <w:lang w:val="en-US"/>
        </w:rPr>
        <w:t>“AI and the future of education: disruptions, dilemmas and directions”.</w:t>
      </w:r>
      <w:r w:rsidR="155ED155" w:rsidRPr="73B0A350">
        <w:rPr>
          <w:rFonts w:asciiTheme="minorHAnsi" w:hAnsiTheme="minorHAnsi" w:cstheme="minorBidi"/>
          <w:i/>
          <w:iCs/>
          <w:lang w:val="en-US"/>
        </w:rPr>
        <w:t xml:space="preserve"> </w:t>
      </w:r>
      <w:r w:rsidR="155ED155" w:rsidRPr="7707C955">
        <w:rPr>
          <w:rFonts w:asciiTheme="minorHAnsi" w:hAnsiTheme="minorHAnsi" w:cstheme="minorBidi"/>
          <w:i/>
          <w:iCs/>
          <w:lang w:val="en-US"/>
        </w:rPr>
        <w:t>This text</w:t>
      </w:r>
      <w:r w:rsidR="155ED155" w:rsidRPr="10DCE8F4">
        <w:rPr>
          <w:rFonts w:asciiTheme="minorHAnsi" w:hAnsiTheme="minorHAnsi" w:cstheme="minorBidi"/>
          <w:i/>
          <w:iCs/>
          <w:lang w:val="en-US"/>
        </w:rPr>
        <w:t xml:space="preserve"> will </w:t>
      </w:r>
      <w:r w:rsidR="155ED155" w:rsidRPr="71FEF3FC">
        <w:rPr>
          <w:rFonts w:asciiTheme="minorHAnsi" w:hAnsiTheme="minorHAnsi" w:cstheme="minorBidi"/>
          <w:i/>
          <w:iCs/>
          <w:lang w:val="en-US"/>
        </w:rPr>
        <w:t xml:space="preserve">be </w:t>
      </w:r>
      <w:r w:rsidR="155ED155" w:rsidRPr="032C6B2D">
        <w:rPr>
          <w:rFonts w:asciiTheme="minorHAnsi" w:hAnsiTheme="minorHAnsi" w:cstheme="minorBidi"/>
          <w:i/>
          <w:iCs/>
          <w:lang w:val="en-US"/>
        </w:rPr>
        <w:t>included</w:t>
      </w:r>
      <w:r w:rsidR="155ED155" w:rsidRPr="1ADA45D0">
        <w:rPr>
          <w:rFonts w:asciiTheme="minorHAnsi" w:hAnsiTheme="minorHAnsi" w:cstheme="minorBidi"/>
          <w:i/>
          <w:iCs/>
          <w:lang w:val="en-US"/>
        </w:rPr>
        <w:t xml:space="preserve"> in </w:t>
      </w:r>
      <w:r w:rsidR="155ED155" w:rsidRPr="7C4E2E11">
        <w:rPr>
          <w:rFonts w:asciiTheme="minorHAnsi" w:hAnsiTheme="minorHAnsi" w:cstheme="minorBidi"/>
          <w:i/>
          <w:iCs/>
          <w:lang w:val="en-US"/>
        </w:rPr>
        <w:t xml:space="preserve">the </w:t>
      </w:r>
      <w:r w:rsidR="7DA66927" w:rsidRPr="2E9E287F">
        <w:rPr>
          <w:rFonts w:asciiTheme="minorHAnsi" w:hAnsiTheme="minorHAnsi" w:cstheme="minorBidi"/>
          <w:i/>
          <w:iCs/>
          <w:lang w:val="en-US"/>
        </w:rPr>
        <w:t xml:space="preserve">event </w:t>
      </w:r>
      <w:r w:rsidR="7DA66927" w:rsidRPr="46A6027C">
        <w:rPr>
          <w:rFonts w:asciiTheme="minorHAnsi" w:hAnsiTheme="minorHAnsi" w:cstheme="minorBidi"/>
          <w:i/>
          <w:iCs/>
          <w:lang w:val="en-US"/>
        </w:rPr>
        <w:t>documents</w:t>
      </w:r>
      <w:r w:rsidR="7DA66927" w:rsidRPr="636C05AA">
        <w:rPr>
          <w:rFonts w:asciiTheme="minorHAnsi" w:hAnsiTheme="minorHAnsi" w:cstheme="minorBidi"/>
          <w:i/>
          <w:iCs/>
          <w:lang w:val="en-US"/>
        </w:rPr>
        <w:t xml:space="preserve">. </w:t>
      </w:r>
      <w:r w:rsidR="00514379">
        <w:rPr>
          <w:rFonts w:asciiTheme="minorHAnsi" w:hAnsiTheme="minorHAnsi" w:cstheme="minorBidi"/>
          <w:i/>
          <w:iCs/>
          <w:lang w:val="en-US"/>
        </w:rPr>
        <w:t xml:space="preserve"> </w:t>
      </w:r>
      <w:r w:rsidR="00514379" w:rsidRPr="0063213D">
        <w:rPr>
          <w:rFonts w:asciiTheme="minorHAnsi" w:hAnsiTheme="minorHAnsi" w:cstheme="minorHAnsi"/>
          <w:bCs/>
          <w:i/>
          <w:iCs/>
          <w:u w:color="C61523"/>
          <w:lang w:val="en-US"/>
        </w:rPr>
        <w:t>(Maximum 300 words)</w:t>
      </w:r>
    </w:p>
    <w:p w14:paraId="6C832B33" w14:textId="77777777" w:rsidR="004964AC" w:rsidRPr="004964AC" w:rsidRDefault="004964AC" w:rsidP="00514379">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venir Book" w:hAnsi="Avenir Book" w:cstheme="minorHAnsi"/>
          <w:bCs/>
          <w:i/>
          <w:iCs/>
          <w:color w:val="00589E" w:themeColor="text2" w:themeShade="BF"/>
          <w:u w:color="C61523"/>
          <w:lang w:val="en-US"/>
        </w:rPr>
      </w:pPr>
    </w:p>
    <w:p w14:paraId="32F4CF9D" w14:textId="77777777" w:rsidR="00F11F41" w:rsidRDefault="00F11F41" w:rsidP="00514379">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venir Book" w:hAnsi="Avenir Book" w:cstheme="minorHAnsi"/>
          <w:bCs/>
          <w:color w:val="00589E" w:themeColor="text2" w:themeShade="BF"/>
          <w:u w:color="C61523"/>
          <w:lang w:val="en-US"/>
        </w:rPr>
      </w:pPr>
    </w:p>
    <w:p w14:paraId="145C0519" w14:textId="77777777" w:rsidR="00E30560" w:rsidRPr="00E30560" w:rsidRDefault="00E30560" w:rsidP="00E30560">
      <w:pPr>
        <w:jc w:val="both"/>
        <w:rPr>
          <w:rFonts w:ascii="Avenir Book" w:hAnsi="Avenir Book"/>
          <w:color w:val="00589E" w:themeColor="text2" w:themeShade="BF"/>
          <w:lang w:val="fr-CA" w:eastAsia="zh-CN"/>
        </w:rPr>
      </w:pPr>
      <w:r w:rsidRPr="00E30560">
        <w:rPr>
          <w:rFonts w:ascii="Avenir Book" w:hAnsi="Avenir Book"/>
          <w:color w:val="00589E" w:themeColor="text2" w:themeShade="BF"/>
          <w:lang w:val="fr-CA" w:eastAsia="zh-CN"/>
        </w:rPr>
        <w:lastRenderedPageBreak/>
        <w:t xml:space="preserve">Cet atelier interactif, </w:t>
      </w:r>
      <w:proofErr w:type="spellStart"/>
      <w:r w:rsidRPr="00E30560">
        <w:rPr>
          <w:rFonts w:ascii="Avenir Book" w:hAnsi="Avenir Book"/>
          <w:color w:val="00589E" w:themeColor="text2" w:themeShade="BF"/>
          <w:lang w:val="fr-CA" w:eastAsia="zh-CN"/>
        </w:rPr>
        <w:t>co-organisé</w:t>
      </w:r>
      <w:proofErr w:type="spellEnd"/>
      <w:r w:rsidRPr="00E30560">
        <w:rPr>
          <w:rFonts w:ascii="Avenir Book" w:hAnsi="Avenir Book"/>
          <w:color w:val="00589E" w:themeColor="text2" w:themeShade="BF"/>
          <w:lang w:val="fr-CA" w:eastAsia="zh-CN"/>
        </w:rPr>
        <w:t xml:space="preserve"> par ORBICOM et l’équipe du ministère de la Culture en charge de l’outil </w:t>
      </w:r>
      <w:proofErr w:type="spellStart"/>
      <w:proofErr w:type="gramStart"/>
      <w:r w:rsidRPr="00E30560">
        <w:rPr>
          <w:rFonts w:ascii="Avenir Book" w:hAnsi="Avenir Book"/>
          <w:b/>
          <w:bCs/>
          <w:color w:val="00589E" w:themeColor="text2" w:themeShade="BF"/>
          <w:lang w:val="fr-CA" w:eastAsia="zh-CN"/>
        </w:rPr>
        <w:t>Compar:IA</w:t>
      </w:r>
      <w:proofErr w:type="spellEnd"/>
      <w:proofErr w:type="gramEnd"/>
      <w:r w:rsidRPr="00E30560">
        <w:rPr>
          <w:rFonts w:ascii="Avenir Book" w:hAnsi="Avenir Book"/>
          <w:color w:val="00589E" w:themeColor="text2" w:themeShade="BF"/>
          <w:lang w:val="fr-CA" w:eastAsia="zh-CN"/>
        </w:rPr>
        <w:t>, s’inscrit dans une réflexion sur les mutations de la relation pédagogique à l’ère de l’intelligence artificielle. Il s’adresse aux acteurs de l’enseignement supérieur souhaitant mieux comprendre les enjeux soulevés par l’intégration des IA génératives dans les contextes éducationnels.</w:t>
      </w:r>
    </w:p>
    <w:p w14:paraId="76E35BB0" w14:textId="77777777" w:rsidR="00E30560" w:rsidRPr="00E30560" w:rsidRDefault="00E30560" w:rsidP="00E30560">
      <w:pPr>
        <w:jc w:val="both"/>
        <w:rPr>
          <w:rFonts w:ascii="Avenir Book" w:hAnsi="Avenir Book"/>
          <w:color w:val="00589E" w:themeColor="text2" w:themeShade="BF"/>
          <w:lang w:val="fr-CA" w:eastAsia="zh-CN"/>
        </w:rPr>
      </w:pPr>
    </w:p>
    <w:p w14:paraId="293C5D1C" w14:textId="77777777" w:rsidR="00E30560" w:rsidRPr="00E30560" w:rsidRDefault="00E30560" w:rsidP="00E30560">
      <w:pPr>
        <w:jc w:val="both"/>
        <w:rPr>
          <w:rFonts w:ascii="Avenir Book" w:hAnsi="Avenir Book"/>
          <w:color w:val="00589E" w:themeColor="text2" w:themeShade="BF"/>
          <w:lang w:val="fr-CA" w:eastAsia="zh-CN"/>
        </w:rPr>
      </w:pPr>
      <w:r w:rsidRPr="00E30560">
        <w:rPr>
          <w:rFonts w:ascii="Avenir Book" w:hAnsi="Avenir Book"/>
          <w:color w:val="00589E" w:themeColor="text2" w:themeShade="BF"/>
          <w:lang w:val="fr-CA" w:eastAsia="zh-CN"/>
        </w:rPr>
        <w:t xml:space="preserve">Cette session propose une exploration participative des biais culturels et linguistiques présents dans les modèles d’intelligence artificielle générative, à travers l’outil </w:t>
      </w:r>
      <w:proofErr w:type="spellStart"/>
      <w:proofErr w:type="gramStart"/>
      <w:r w:rsidRPr="00E30560">
        <w:rPr>
          <w:rFonts w:ascii="Avenir Book" w:hAnsi="Avenir Book"/>
          <w:b/>
          <w:bCs/>
          <w:color w:val="00589E" w:themeColor="text2" w:themeShade="BF"/>
          <w:lang w:val="fr-CA" w:eastAsia="zh-CN"/>
        </w:rPr>
        <w:t>Compar:IA</w:t>
      </w:r>
      <w:proofErr w:type="spellEnd"/>
      <w:proofErr w:type="gramEnd"/>
      <w:r w:rsidRPr="00E30560">
        <w:rPr>
          <w:rFonts w:ascii="Avenir Book" w:hAnsi="Avenir Book"/>
          <w:color w:val="00589E" w:themeColor="text2" w:themeShade="BF"/>
          <w:lang w:val="fr-CA" w:eastAsia="zh-CN"/>
        </w:rPr>
        <w:t>. Développé par le ministère de la Culture en France, il permet de comparer les réponses de plus de 28 modèles d’IA génératives, de voter pour celle que l’on juge la plus pertinente, puis de découvrir l’identité des modèles ainsi que leur impact environnemental.</w:t>
      </w:r>
    </w:p>
    <w:p w14:paraId="44561657" w14:textId="77777777" w:rsidR="00E30560" w:rsidRPr="00E30560" w:rsidRDefault="00E30560" w:rsidP="00E30560">
      <w:pPr>
        <w:jc w:val="both"/>
        <w:rPr>
          <w:rFonts w:ascii="Avenir Book" w:hAnsi="Avenir Book"/>
          <w:color w:val="00589E" w:themeColor="text2" w:themeShade="BF"/>
          <w:lang w:val="fr-CA" w:eastAsia="zh-CN"/>
        </w:rPr>
      </w:pPr>
    </w:p>
    <w:p w14:paraId="0BCCCA86" w14:textId="11741A8B" w:rsidR="00E30560" w:rsidRPr="00E30560" w:rsidRDefault="00E30560" w:rsidP="00E30560">
      <w:pPr>
        <w:rPr>
          <w:rFonts w:ascii="Avenir Book" w:hAnsi="Avenir Book"/>
          <w:color w:val="00589E" w:themeColor="text2" w:themeShade="BF"/>
          <w:lang w:val="fr-CA" w:eastAsia="zh-CN"/>
        </w:rPr>
      </w:pPr>
      <w:r w:rsidRPr="00E30560">
        <w:rPr>
          <w:rFonts w:ascii="Avenir Book" w:hAnsi="Avenir Book"/>
          <w:color w:val="00589E" w:themeColor="text2" w:themeShade="BF"/>
          <w:lang w:val="fr-CA" w:eastAsia="zh-CN"/>
        </w:rPr>
        <w:t xml:space="preserve">L’outil </w:t>
      </w:r>
      <w:proofErr w:type="spellStart"/>
      <w:proofErr w:type="gramStart"/>
      <w:r w:rsidRPr="00E30560">
        <w:rPr>
          <w:rFonts w:ascii="Avenir Book" w:hAnsi="Avenir Book"/>
          <w:b/>
          <w:bCs/>
          <w:color w:val="00589E" w:themeColor="text2" w:themeShade="BF"/>
          <w:lang w:val="fr-CA" w:eastAsia="zh-CN"/>
        </w:rPr>
        <w:t>Compar:IA</w:t>
      </w:r>
      <w:proofErr w:type="spellEnd"/>
      <w:proofErr w:type="gramEnd"/>
      <w:r w:rsidRPr="00E30560">
        <w:rPr>
          <w:rFonts w:ascii="Avenir Book" w:hAnsi="Avenir Book"/>
          <w:color w:val="00589E" w:themeColor="text2" w:themeShade="BF"/>
          <w:lang w:val="fr-CA" w:eastAsia="zh-CN"/>
        </w:rPr>
        <w:t xml:space="preserve"> a deux objectifs :</w:t>
      </w:r>
      <w:r w:rsidRPr="00E30560">
        <w:rPr>
          <w:rFonts w:ascii="Avenir Book" w:hAnsi="Avenir Book"/>
          <w:color w:val="00589E" w:themeColor="text2" w:themeShade="BF"/>
          <w:lang w:val="fr-CA" w:eastAsia="zh-CN"/>
        </w:rPr>
        <w:br/>
        <w:t>• sensibiliser à la diversité des modèles, à leurs biais culturels et linguistiques, et à leur coût environnemental;</w:t>
      </w:r>
      <w:r w:rsidRPr="00E30560">
        <w:rPr>
          <w:rFonts w:ascii="Avenir Book" w:hAnsi="Avenir Book"/>
          <w:color w:val="00589E" w:themeColor="text2" w:themeShade="BF"/>
          <w:lang w:val="fr-CA" w:eastAsia="zh-CN"/>
        </w:rPr>
        <w:br/>
        <w:t>• produire un jeu de données open source, utile pour analyser les usages et améliorer les IA génératives en français.</w:t>
      </w:r>
    </w:p>
    <w:p w14:paraId="6C3796A2" w14:textId="77777777" w:rsidR="00E30560" w:rsidRPr="00E30560" w:rsidRDefault="00E30560" w:rsidP="00E30560">
      <w:pPr>
        <w:jc w:val="both"/>
        <w:rPr>
          <w:rFonts w:ascii="Avenir Book" w:hAnsi="Avenir Book"/>
          <w:color w:val="00589E" w:themeColor="text2" w:themeShade="BF"/>
          <w:lang w:val="fr-CA" w:eastAsia="zh-CN"/>
        </w:rPr>
      </w:pPr>
    </w:p>
    <w:p w14:paraId="6A7847FD" w14:textId="77777777" w:rsidR="00E30560" w:rsidRPr="00E30560" w:rsidRDefault="00E30560" w:rsidP="00E30560">
      <w:pPr>
        <w:jc w:val="both"/>
        <w:rPr>
          <w:rFonts w:ascii="Avenir Book" w:hAnsi="Avenir Book"/>
          <w:color w:val="00589E" w:themeColor="text2" w:themeShade="BF"/>
          <w:lang w:val="fr-CA" w:eastAsia="zh-CN"/>
        </w:rPr>
      </w:pPr>
      <w:r w:rsidRPr="00E30560">
        <w:rPr>
          <w:rFonts w:ascii="Avenir Book" w:hAnsi="Avenir Book"/>
          <w:color w:val="00589E" w:themeColor="text2" w:themeShade="BF"/>
          <w:lang w:val="fr-CA" w:eastAsia="zh-CN"/>
        </w:rPr>
        <w:t xml:space="preserve">La session combinera un travail pratique et critique en petits groupes à partir de l’outil, suivi d’un temps d’échange collectif. </w:t>
      </w:r>
    </w:p>
    <w:p w14:paraId="64F0FBB4" w14:textId="77777777" w:rsidR="00E30560" w:rsidRPr="00E30560" w:rsidRDefault="00E30560" w:rsidP="00E30560">
      <w:pPr>
        <w:jc w:val="both"/>
        <w:rPr>
          <w:rFonts w:ascii="Avenir Book" w:hAnsi="Avenir Book"/>
          <w:color w:val="00589E" w:themeColor="text2" w:themeShade="BF"/>
          <w:lang w:val="fr-CA" w:eastAsia="zh-CN"/>
        </w:rPr>
      </w:pPr>
    </w:p>
    <w:p w14:paraId="4A8237DE" w14:textId="236E9904" w:rsidR="00E30560" w:rsidRPr="00E30560" w:rsidRDefault="00E30560" w:rsidP="00E30560">
      <w:pPr>
        <w:jc w:val="both"/>
        <w:rPr>
          <w:rFonts w:ascii="Avenir Book" w:hAnsi="Avenir Book"/>
          <w:color w:val="00589E" w:themeColor="text2" w:themeShade="BF"/>
          <w:lang w:val="fr-CA" w:eastAsia="zh-CN"/>
        </w:rPr>
      </w:pPr>
      <w:r w:rsidRPr="00E30560">
        <w:rPr>
          <w:rFonts w:ascii="Avenir Book" w:hAnsi="Avenir Book"/>
          <w:color w:val="00589E" w:themeColor="text2" w:themeShade="BF"/>
          <w:lang w:val="fr-CA" w:eastAsia="zh-CN"/>
        </w:rPr>
        <w:t xml:space="preserve">L’atelier s’inscrit dans le thème de la </w:t>
      </w:r>
      <w:r w:rsidRPr="00E30560">
        <w:rPr>
          <w:rFonts w:ascii="Avenir Book" w:hAnsi="Avenir Book"/>
          <w:i/>
          <w:iCs/>
          <w:color w:val="00589E" w:themeColor="text2" w:themeShade="BF"/>
          <w:lang w:val="fr-CA" w:eastAsia="zh-CN"/>
        </w:rPr>
        <w:t>Digital Learning Week 2025</w:t>
      </w:r>
      <w:r w:rsidRPr="00E30560">
        <w:rPr>
          <w:rFonts w:ascii="Avenir Book" w:hAnsi="Avenir Book"/>
          <w:color w:val="00589E" w:themeColor="text2" w:themeShade="BF"/>
          <w:lang w:val="fr-CA" w:eastAsia="zh-CN"/>
        </w:rPr>
        <w:t>, «</w:t>
      </w:r>
      <w:r w:rsidRPr="00E30560">
        <w:rPr>
          <w:color w:val="00589E" w:themeColor="text2" w:themeShade="BF"/>
          <w:lang w:val="fr-CA" w:eastAsia="zh-CN"/>
        </w:rPr>
        <w:t> </w:t>
      </w:r>
      <w:r w:rsidRPr="00E30560">
        <w:rPr>
          <w:rFonts w:ascii="Avenir Book" w:hAnsi="Avenir Book"/>
          <w:color w:val="00589E" w:themeColor="text2" w:themeShade="BF"/>
          <w:lang w:val="fr-CA" w:eastAsia="zh-CN"/>
        </w:rPr>
        <w:t>IA et avenir de l’éducation : disruptions, dilemmes et directions</w:t>
      </w:r>
      <w:r w:rsidRPr="00E30560">
        <w:rPr>
          <w:color w:val="00589E" w:themeColor="text2" w:themeShade="BF"/>
          <w:lang w:val="fr-CA" w:eastAsia="zh-CN"/>
        </w:rPr>
        <w:t> </w:t>
      </w:r>
      <w:r w:rsidRPr="00E30560">
        <w:rPr>
          <w:rFonts w:ascii="Avenir Book" w:hAnsi="Avenir Book"/>
          <w:color w:val="00589E" w:themeColor="text2" w:themeShade="BF"/>
          <w:lang w:val="fr-CA" w:eastAsia="zh-CN"/>
        </w:rPr>
        <w:t>», en montrant concrètement un usage bénéfique des IA, la diversité des modèles d’IA et les questions que l’on doit se poser dans un contexte éducatif.</w:t>
      </w:r>
    </w:p>
    <w:p w14:paraId="4A35FDCE" w14:textId="6C2BA28B" w:rsidR="0063213D" w:rsidRPr="0063213D" w:rsidRDefault="0063213D"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bCs/>
          <w:u w:color="C61523"/>
          <w:lang w:val="en-US"/>
        </w:rPr>
      </w:pPr>
    </w:p>
    <w:p w14:paraId="14569B89" w14:textId="597D795B" w:rsidR="0063213D" w:rsidRPr="0063213D" w:rsidRDefault="0063213D" w:rsidP="000609C1">
      <w:pPr>
        <w:pStyle w:val="Paragraphedeliste"/>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HAnsi"/>
          <w:b/>
          <w:bCs/>
          <w:u w:color="C61523"/>
          <w:lang w:val="en-US"/>
        </w:rPr>
      </w:pPr>
      <w:r w:rsidRPr="0063213D">
        <w:rPr>
          <w:rFonts w:asciiTheme="minorHAnsi" w:eastAsia="Calibri" w:hAnsiTheme="minorHAnsi" w:cstheme="minorHAnsi"/>
          <w:b/>
          <w:bCs/>
          <w:u w:color="C61523"/>
          <w:lang w:val="en-US"/>
        </w:rPr>
        <w:t xml:space="preserve">Objective of the </w:t>
      </w:r>
      <w:r w:rsidR="00115A14">
        <w:rPr>
          <w:rFonts w:asciiTheme="minorHAnsi" w:eastAsia="Calibri" w:hAnsiTheme="minorHAnsi" w:cstheme="minorHAnsi"/>
          <w:b/>
          <w:bCs/>
          <w:u w:color="C61523"/>
          <w:lang w:val="en-US"/>
        </w:rPr>
        <w:t>session</w:t>
      </w:r>
    </w:p>
    <w:p w14:paraId="5999861F" w14:textId="79302809" w:rsidR="0063213D" w:rsidRPr="0063213D" w:rsidRDefault="0063213D"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bCs/>
          <w:u w:color="C61523"/>
          <w:lang w:val="en-US"/>
        </w:rPr>
      </w:pPr>
      <w:r w:rsidRPr="0063213D">
        <w:rPr>
          <w:rFonts w:asciiTheme="minorHAnsi" w:hAnsiTheme="minorHAnsi" w:cstheme="minorHAnsi"/>
          <w:bCs/>
          <w:i/>
          <w:iCs/>
          <w:u w:color="C61523"/>
          <w:lang w:val="en-US"/>
        </w:rPr>
        <w:t xml:space="preserve">Clearly state </w:t>
      </w:r>
      <w:r w:rsidR="006538D8" w:rsidRPr="006538D8">
        <w:rPr>
          <w:rFonts w:asciiTheme="minorHAnsi" w:hAnsiTheme="minorHAnsi" w:cstheme="minorHAnsi"/>
          <w:b/>
          <w:i/>
          <w:iCs/>
          <w:u w:color="C61523"/>
          <w:lang w:val="en-US"/>
        </w:rPr>
        <w:t>one</w:t>
      </w:r>
      <w:r w:rsidRPr="0063213D">
        <w:rPr>
          <w:rFonts w:asciiTheme="minorHAnsi" w:hAnsiTheme="minorHAnsi" w:cstheme="minorHAnsi"/>
          <w:bCs/>
          <w:i/>
          <w:iCs/>
          <w:u w:color="C61523"/>
          <w:lang w:val="en-US"/>
        </w:rPr>
        <w:t xml:space="preserve"> main goal or expected takeaway from the session. What do you want participants to leave with?</w:t>
      </w:r>
    </w:p>
    <w:p w14:paraId="71BB4BAB" w14:textId="79EB4BC5" w:rsidR="0063213D" w:rsidRDefault="0063213D"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bCs/>
          <w:u w:color="C61523"/>
          <w:lang w:val="en-US"/>
        </w:rPr>
      </w:pPr>
    </w:p>
    <w:p w14:paraId="49BD9722" w14:textId="6AED83A1" w:rsidR="00F11F41" w:rsidRPr="00E30560" w:rsidRDefault="00E30560"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venir Book" w:hAnsi="Avenir Book" w:cstheme="minorHAnsi"/>
          <w:bCs/>
          <w:color w:val="00589E" w:themeColor="text2" w:themeShade="BF"/>
          <w:sz w:val="24"/>
          <w:szCs w:val="24"/>
          <w:u w:color="C61523"/>
        </w:rPr>
      </w:pPr>
      <w:r w:rsidRPr="00E30560">
        <w:rPr>
          <w:rFonts w:ascii="Avenir Book" w:hAnsi="Avenir Book" w:cstheme="minorHAnsi"/>
          <w:bCs/>
          <w:color w:val="00589E" w:themeColor="text2" w:themeShade="BF"/>
          <w:sz w:val="24"/>
          <w:szCs w:val="24"/>
          <w:u w:color="C61523"/>
        </w:rPr>
        <w:t>Objectif :</w:t>
      </w:r>
      <w:r w:rsidR="00F11F41" w:rsidRPr="00E30560">
        <w:rPr>
          <w:rFonts w:ascii="Avenir Book" w:hAnsi="Avenir Book" w:cstheme="minorHAnsi"/>
          <w:bCs/>
          <w:color w:val="00589E" w:themeColor="text2" w:themeShade="BF"/>
          <w:sz w:val="24"/>
          <w:szCs w:val="24"/>
          <w:u w:color="C61523"/>
        </w:rPr>
        <w:t xml:space="preserve"> Permettre aux </w:t>
      </w:r>
      <w:proofErr w:type="spellStart"/>
      <w:r w:rsidR="00F11F41" w:rsidRPr="00E30560">
        <w:rPr>
          <w:rFonts w:ascii="Avenir Book" w:hAnsi="Avenir Book" w:cstheme="minorHAnsi"/>
          <w:bCs/>
          <w:color w:val="00589E" w:themeColor="text2" w:themeShade="BF"/>
          <w:sz w:val="24"/>
          <w:szCs w:val="24"/>
          <w:u w:color="C61523"/>
        </w:rPr>
        <w:t>enseignant·es</w:t>
      </w:r>
      <w:proofErr w:type="spellEnd"/>
      <w:r w:rsidR="00F11F41" w:rsidRPr="00E30560">
        <w:rPr>
          <w:rFonts w:ascii="Avenir Book" w:hAnsi="Avenir Book" w:cstheme="minorHAnsi"/>
          <w:bCs/>
          <w:color w:val="00589E" w:themeColor="text2" w:themeShade="BF"/>
          <w:sz w:val="24"/>
          <w:szCs w:val="24"/>
          <w:u w:color="C61523"/>
        </w:rPr>
        <w:t xml:space="preserve"> et </w:t>
      </w:r>
      <w:proofErr w:type="spellStart"/>
      <w:r w:rsidR="00F11F41" w:rsidRPr="00E30560">
        <w:rPr>
          <w:rFonts w:ascii="Avenir Book" w:hAnsi="Avenir Book" w:cstheme="minorHAnsi"/>
          <w:bCs/>
          <w:color w:val="00589E" w:themeColor="text2" w:themeShade="BF"/>
          <w:sz w:val="24"/>
          <w:szCs w:val="24"/>
          <w:u w:color="C61523"/>
        </w:rPr>
        <w:t>étudiant·es</w:t>
      </w:r>
      <w:proofErr w:type="spellEnd"/>
      <w:r w:rsidR="00F11F41" w:rsidRPr="00E30560">
        <w:rPr>
          <w:rFonts w:ascii="Avenir Book" w:hAnsi="Avenir Book" w:cstheme="minorHAnsi"/>
          <w:bCs/>
          <w:color w:val="00589E" w:themeColor="text2" w:themeShade="BF"/>
          <w:sz w:val="24"/>
          <w:szCs w:val="24"/>
          <w:u w:color="C61523"/>
        </w:rPr>
        <w:t xml:space="preserve"> de développer un regard critique sur les outils d’IA générative en identifiant leurs biais, en évaluant leurs usages pédagogiques, et en discutant de leurs impacts, notamment en matière d’éthique, d’inclusion et d’environnement.</w:t>
      </w:r>
    </w:p>
    <w:p w14:paraId="3952DB5A" w14:textId="06407021" w:rsidR="0063213D" w:rsidRPr="0063213D" w:rsidRDefault="0063213D" w:rsidP="000609C1">
      <w:pPr>
        <w:pStyle w:val="Paragraphedeliste"/>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HAnsi"/>
          <w:b/>
          <w:bCs/>
          <w:u w:color="C61523"/>
          <w:lang w:val="en-US"/>
        </w:rPr>
      </w:pPr>
      <w:r w:rsidRPr="0063213D">
        <w:rPr>
          <w:rFonts w:asciiTheme="minorHAnsi" w:eastAsia="Calibri" w:hAnsiTheme="minorHAnsi" w:cstheme="minorHAnsi"/>
          <w:b/>
          <w:bCs/>
          <w:u w:color="C61523"/>
          <w:lang w:val="en-US"/>
        </w:rPr>
        <w:t xml:space="preserve">Session </w:t>
      </w:r>
      <w:r w:rsidR="00010339">
        <w:rPr>
          <w:rFonts w:asciiTheme="minorHAnsi" w:eastAsia="Calibri" w:hAnsiTheme="minorHAnsi" w:cstheme="minorHAnsi"/>
          <w:b/>
          <w:bCs/>
          <w:u w:color="C61523"/>
          <w:lang w:val="en-US"/>
        </w:rPr>
        <w:t>s</w:t>
      </w:r>
      <w:r w:rsidRPr="0063213D">
        <w:rPr>
          <w:rFonts w:asciiTheme="minorHAnsi" w:eastAsia="Calibri" w:hAnsiTheme="minorHAnsi" w:cstheme="minorHAnsi"/>
          <w:b/>
          <w:bCs/>
          <w:u w:color="C61523"/>
          <w:lang w:val="en-US"/>
        </w:rPr>
        <w:t>tructure</w:t>
      </w:r>
    </w:p>
    <w:p w14:paraId="54D41C1C" w14:textId="10F24081" w:rsidR="006D0ACA" w:rsidRDefault="0063213D"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Bidi"/>
          <w:i/>
          <w:lang w:val="en-US"/>
        </w:rPr>
      </w:pPr>
      <w:r w:rsidRPr="0063213D">
        <w:rPr>
          <w:rFonts w:asciiTheme="minorHAnsi" w:hAnsiTheme="minorHAnsi" w:cstheme="minorBidi"/>
          <w:i/>
          <w:lang w:val="en-US"/>
        </w:rPr>
        <w:t>Provide an estimated breakdown of the session structure</w:t>
      </w:r>
      <w:r w:rsidR="007A0FD5">
        <w:rPr>
          <w:rFonts w:asciiTheme="minorHAnsi" w:hAnsiTheme="minorHAnsi" w:cstheme="minorBidi"/>
          <w:i/>
          <w:lang w:val="en-US"/>
        </w:rPr>
        <w:t xml:space="preserve">, </w:t>
      </w:r>
      <w:r w:rsidRPr="0063213D">
        <w:rPr>
          <w:rFonts w:asciiTheme="minorHAnsi" w:hAnsiTheme="minorHAnsi" w:cstheme="minorBidi"/>
          <w:i/>
          <w:lang w:val="en-US"/>
        </w:rPr>
        <w:t>with approximate time allocations.</w:t>
      </w:r>
      <w:r w:rsidR="6B7258CF" w:rsidRPr="1CD62859">
        <w:rPr>
          <w:rFonts w:asciiTheme="minorHAnsi" w:hAnsiTheme="minorHAnsi" w:cstheme="minorBidi"/>
          <w:i/>
          <w:iCs/>
          <w:lang w:val="en-US"/>
        </w:rPr>
        <w:t xml:space="preserve"> </w:t>
      </w:r>
    </w:p>
    <w:p w14:paraId="18340017" w14:textId="77777777" w:rsidR="00010339" w:rsidRDefault="00010339"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bCs/>
          <w:i/>
          <w:iCs/>
          <w:u w:color="C61523"/>
          <w:lang w:val="en-US"/>
        </w:rPr>
      </w:pPr>
    </w:p>
    <w:p w14:paraId="21FE3AE4" w14:textId="5D9F6F5C" w:rsidR="00F11F41" w:rsidRPr="00F11F41" w:rsidRDefault="00F11F41" w:rsidP="00F11F41">
      <w:pPr>
        <w:pStyle w:val="NormalWeb"/>
        <w:contextualSpacing/>
        <w:jc w:val="both"/>
        <w:rPr>
          <w:rFonts w:ascii="Avenir Book" w:hAnsi="Avenir Book" w:cstheme="minorHAnsi"/>
          <w:color w:val="00589E" w:themeColor="text2" w:themeShade="BF"/>
          <w:sz w:val="24"/>
          <w:szCs w:val="24"/>
          <w:u w:color="C61523"/>
          <w:lang w:val="fr-CA"/>
        </w:rPr>
      </w:pPr>
      <w:r w:rsidRPr="00F11F41">
        <w:rPr>
          <w:rFonts w:ascii="Avenir Book" w:hAnsi="Avenir Book" w:cstheme="minorHAnsi"/>
          <w:b/>
          <w:bCs/>
          <w:color w:val="00589E" w:themeColor="text2" w:themeShade="BF"/>
          <w:sz w:val="24"/>
          <w:szCs w:val="24"/>
          <w:u w:color="C61523"/>
          <w:lang w:val="fr-CA"/>
        </w:rPr>
        <w:t xml:space="preserve">   </w:t>
      </w:r>
      <w:r w:rsidRPr="00F11F41">
        <w:rPr>
          <w:rFonts w:ascii="Avenir Book" w:hAnsi="Avenir Book" w:cstheme="minorHAnsi"/>
          <w:color w:val="00589E" w:themeColor="text2" w:themeShade="BF"/>
          <w:sz w:val="24"/>
          <w:szCs w:val="24"/>
          <w:u w:color="C61523"/>
          <w:lang w:val="fr-CA"/>
        </w:rPr>
        <w:t xml:space="preserve">10 min – Cadrage : nouveaux rôles des </w:t>
      </w:r>
      <w:proofErr w:type="spellStart"/>
      <w:r w:rsidRPr="00E30560">
        <w:rPr>
          <w:rFonts w:ascii="Avenir Book" w:hAnsi="Avenir Book" w:cstheme="minorHAnsi"/>
          <w:color w:val="00589E" w:themeColor="text2" w:themeShade="BF"/>
          <w:sz w:val="24"/>
          <w:szCs w:val="24"/>
          <w:u w:color="C61523"/>
          <w:lang w:val="fr-CA"/>
        </w:rPr>
        <w:t>professeur-es</w:t>
      </w:r>
      <w:proofErr w:type="spellEnd"/>
      <w:r w:rsidRPr="00F11F41">
        <w:rPr>
          <w:rFonts w:ascii="Avenir Book" w:hAnsi="Avenir Book" w:cstheme="minorHAnsi"/>
          <w:color w:val="00589E" w:themeColor="text2" w:themeShade="BF"/>
          <w:sz w:val="24"/>
          <w:szCs w:val="24"/>
          <w:u w:color="C61523"/>
          <w:lang w:val="fr-CA"/>
        </w:rPr>
        <w:t xml:space="preserve"> et des </w:t>
      </w:r>
      <w:proofErr w:type="spellStart"/>
      <w:r w:rsidRPr="00E30560">
        <w:rPr>
          <w:rFonts w:ascii="Avenir Book" w:hAnsi="Avenir Book" w:cstheme="minorHAnsi"/>
          <w:color w:val="00589E" w:themeColor="text2" w:themeShade="BF"/>
          <w:sz w:val="24"/>
          <w:szCs w:val="24"/>
          <w:u w:color="C61523"/>
          <w:lang w:val="fr-CA"/>
        </w:rPr>
        <w:t>étudiant-es</w:t>
      </w:r>
      <w:proofErr w:type="spellEnd"/>
      <w:r w:rsidRPr="00F11F41">
        <w:rPr>
          <w:rFonts w:ascii="Avenir Book" w:hAnsi="Avenir Book" w:cstheme="minorHAnsi"/>
          <w:color w:val="00589E" w:themeColor="text2" w:themeShade="BF"/>
          <w:sz w:val="24"/>
          <w:szCs w:val="24"/>
          <w:u w:color="C61523"/>
          <w:lang w:val="fr-CA"/>
        </w:rPr>
        <w:t xml:space="preserve"> dans un environnement d'apprentissage médiatisé par l'IA.</w:t>
      </w:r>
    </w:p>
    <w:p w14:paraId="3125F686" w14:textId="77777777" w:rsidR="00F11F41" w:rsidRPr="00F11F41" w:rsidRDefault="00F11F41" w:rsidP="00F11F41">
      <w:pPr>
        <w:pStyle w:val="NormalWeb"/>
        <w:contextualSpacing/>
        <w:jc w:val="both"/>
        <w:rPr>
          <w:rFonts w:ascii="Avenir Book" w:hAnsi="Avenir Book" w:cstheme="minorHAnsi"/>
          <w:color w:val="00589E" w:themeColor="text2" w:themeShade="BF"/>
          <w:sz w:val="24"/>
          <w:szCs w:val="24"/>
          <w:u w:color="C61523"/>
          <w:lang w:val="fr-CA"/>
        </w:rPr>
      </w:pPr>
      <w:r w:rsidRPr="00F11F41">
        <w:rPr>
          <w:rFonts w:ascii="Avenir Book" w:hAnsi="Avenir Book" w:cstheme="minorHAnsi"/>
          <w:color w:val="00589E" w:themeColor="text2" w:themeShade="BF"/>
          <w:sz w:val="24"/>
          <w:szCs w:val="24"/>
          <w:u w:color="C61523"/>
          <w:lang w:val="fr-CA"/>
        </w:rPr>
        <w:t> </w:t>
      </w:r>
    </w:p>
    <w:p w14:paraId="186F4747" w14:textId="78AA85C0" w:rsidR="00F11F41" w:rsidRPr="00F11F41" w:rsidRDefault="00F11F41" w:rsidP="00F11F41">
      <w:pPr>
        <w:pStyle w:val="NormalWeb"/>
        <w:contextualSpacing/>
        <w:jc w:val="both"/>
        <w:rPr>
          <w:rFonts w:ascii="Avenir Book" w:hAnsi="Avenir Book" w:cstheme="minorHAnsi"/>
          <w:color w:val="00589E" w:themeColor="text2" w:themeShade="BF"/>
          <w:sz w:val="24"/>
          <w:szCs w:val="24"/>
          <w:u w:color="C61523"/>
          <w:lang w:val="fr-CA"/>
        </w:rPr>
      </w:pPr>
      <w:r w:rsidRPr="00F11F41">
        <w:rPr>
          <w:rFonts w:ascii="Avenir Book" w:hAnsi="Avenir Book" w:cstheme="minorHAnsi"/>
          <w:color w:val="00589E" w:themeColor="text2" w:themeShade="BF"/>
          <w:sz w:val="24"/>
          <w:szCs w:val="24"/>
          <w:u w:color="C61523"/>
          <w:lang w:val="fr-CA"/>
        </w:rPr>
        <w:lastRenderedPageBreak/>
        <w:t xml:space="preserve">    50 min – Travail de groupe : tester et comparer les réponses générées par l'IA à l'aide de </w:t>
      </w:r>
      <w:proofErr w:type="spellStart"/>
      <w:proofErr w:type="gramStart"/>
      <w:r w:rsidR="00E30560">
        <w:rPr>
          <w:rFonts w:ascii="Avenir Book" w:hAnsi="Avenir Book" w:cstheme="minorHAnsi"/>
          <w:color w:val="00589E" w:themeColor="text2" w:themeShade="BF"/>
          <w:sz w:val="24"/>
          <w:szCs w:val="24"/>
          <w:u w:color="C61523"/>
          <w:lang w:val="fr-CA"/>
        </w:rPr>
        <w:t>C</w:t>
      </w:r>
      <w:r w:rsidRPr="00F11F41">
        <w:rPr>
          <w:rFonts w:ascii="Avenir Book" w:hAnsi="Avenir Book" w:cstheme="minorHAnsi"/>
          <w:color w:val="00589E" w:themeColor="text2" w:themeShade="BF"/>
          <w:sz w:val="24"/>
          <w:szCs w:val="24"/>
          <w:u w:color="C61523"/>
          <w:lang w:val="fr-CA"/>
        </w:rPr>
        <w:t>ompar:IA</w:t>
      </w:r>
      <w:proofErr w:type="spellEnd"/>
      <w:proofErr w:type="gramEnd"/>
      <w:r w:rsidRPr="00F11F41">
        <w:rPr>
          <w:rFonts w:ascii="Avenir Book" w:hAnsi="Avenir Book" w:cstheme="minorHAnsi"/>
          <w:color w:val="00589E" w:themeColor="text2" w:themeShade="BF"/>
          <w:sz w:val="24"/>
          <w:szCs w:val="24"/>
          <w:u w:color="C61523"/>
          <w:lang w:val="fr-CA"/>
        </w:rPr>
        <w:t>, identifier les biais culturels/linguistiques.</w:t>
      </w:r>
    </w:p>
    <w:p w14:paraId="000E250C" w14:textId="77777777" w:rsidR="00F11F41" w:rsidRPr="00F11F41" w:rsidRDefault="00F11F41" w:rsidP="00F11F41">
      <w:pPr>
        <w:pStyle w:val="NormalWeb"/>
        <w:contextualSpacing/>
        <w:jc w:val="both"/>
        <w:rPr>
          <w:rFonts w:ascii="Avenir Book" w:hAnsi="Avenir Book" w:cstheme="minorHAnsi"/>
          <w:color w:val="00589E" w:themeColor="text2" w:themeShade="BF"/>
          <w:sz w:val="24"/>
          <w:szCs w:val="24"/>
          <w:u w:color="C61523"/>
          <w:lang w:val="fr-CA"/>
        </w:rPr>
      </w:pPr>
      <w:r w:rsidRPr="00F11F41">
        <w:rPr>
          <w:rFonts w:ascii="Avenir Book" w:hAnsi="Avenir Book" w:cstheme="minorHAnsi"/>
          <w:color w:val="00589E" w:themeColor="text2" w:themeShade="BF"/>
          <w:sz w:val="24"/>
          <w:szCs w:val="24"/>
          <w:u w:color="C61523"/>
          <w:lang w:val="fr-CA"/>
        </w:rPr>
        <w:t> </w:t>
      </w:r>
    </w:p>
    <w:p w14:paraId="39AFDDF4" w14:textId="77777777" w:rsidR="00F11F41" w:rsidRPr="00F11F41" w:rsidRDefault="00F11F41" w:rsidP="00F11F41">
      <w:pPr>
        <w:pStyle w:val="NormalWeb"/>
        <w:contextualSpacing/>
        <w:jc w:val="both"/>
        <w:rPr>
          <w:rFonts w:ascii="Avenir Book" w:hAnsi="Avenir Book" w:cstheme="minorHAnsi"/>
          <w:color w:val="00589E" w:themeColor="text2" w:themeShade="BF"/>
          <w:sz w:val="24"/>
          <w:szCs w:val="24"/>
          <w:u w:color="C61523"/>
          <w:lang w:val="fr-CA"/>
        </w:rPr>
      </w:pPr>
      <w:r w:rsidRPr="00F11F41">
        <w:rPr>
          <w:rFonts w:ascii="Avenir Book" w:hAnsi="Avenir Book" w:cstheme="minorHAnsi"/>
          <w:color w:val="00589E" w:themeColor="text2" w:themeShade="BF"/>
          <w:sz w:val="24"/>
          <w:szCs w:val="24"/>
          <w:u w:color="C61523"/>
          <w:lang w:val="fr-CA"/>
        </w:rPr>
        <w:t>    30 min – Discussion collective : comment les modèles d'IA pluriels remettent en question la pédagogie traditionnelle, en lien avec les expériences d'enseignement et d'apprentissage des participants.</w:t>
      </w:r>
    </w:p>
    <w:p w14:paraId="319984CB" w14:textId="77777777" w:rsidR="004964AC" w:rsidRDefault="004964AC"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bCs/>
          <w:i/>
          <w:iCs/>
          <w:u w:color="C61523"/>
          <w:lang w:val="en-US"/>
        </w:rPr>
      </w:pPr>
    </w:p>
    <w:p w14:paraId="1D78F6E8" w14:textId="45572292" w:rsidR="00010339" w:rsidRPr="00A0587F" w:rsidRDefault="00010339" w:rsidP="00010339">
      <w:pPr>
        <w:pStyle w:val="Paragraphedeliste"/>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Bidi"/>
          <w:i/>
          <w:lang w:val="en-US"/>
        </w:rPr>
      </w:pPr>
      <w:r w:rsidRPr="47F7D67D">
        <w:rPr>
          <w:rFonts w:asciiTheme="minorHAnsi" w:eastAsia="Calibri" w:hAnsiTheme="minorHAnsi" w:cstheme="minorBidi"/>
          <w:b/>
          <w:lang w:val="en-US"/>
        </w:rPr>
        <w:t>Any other information</w:t>
      </w:r>
    </w:p>
    <w:p w14:paraId="73B9FB22" w14:textId="77777777" w:rsidR="00A0587F" w:rsidRDefault="00A0587F" w:rsidP="00A0587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Bidi"/>
          <w:i/>
        </w:rPr>
      </w:pPr>
    </w:p>
    <w:p w14:paraId="6489BE32" w14:textId="77777777" w:rsidR="00A0587F" w:rsidRPr="00A0587F" w:rsidRDefault="00A0587F" w:rsidP="00A0587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Bidi"/>
          <w:i/>
        </w:rPr>
      </w:pPr>
    </w:p>
    <w:p w14:paraId="7C39A475" w14:textId="1533B42D" w:rsidR="03521BE7" w:rsidRDefault="03521BE7" w:rsidP="03521BE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Bidi"/>
          <w:i/>
          <w:iCs/>
        </w:rPr>
      </w:pPr>
    </w:p>
    <w:p w14:paraId="1939B189" w14:textId="29301DF4" w:rsidR="5FEF826A" w:rsidRPr="00CD0EAE" w:rsidRDefault="6F3A2BCA" w:rsidP="00C76EF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Bidi"/>
          <w:i/>
          <w:iCs/>
        </w:rPr>
      </w:pPr>
      <w:r w:rsidRPr="004641E6">
        <w:rPr>
          <w:rFonts w:asciiTheme="minorHAnsi" w:hAnsiTheme="minorHAnsi" w:cstheme="minorBidi"/>
          <w:i/>
        </w:rPr>
        <w:t xml:space="preserve">For more information on inquiries please contact </w:t>
      </w:r>
      <w:hyperlink r:id="rId14" w:history="1">
        <w:r w:rsidR="7BF1A515" w:rsidRPr="0D2BB492">
          <w:rPr>
            <w:rStyle w:val="Hyperlien"/>
            <w:rFonts w:asciiTheme="minorHAnsi" w:hAnsiTheme="minorHAnsi" w:cstheme="minorBidi"/>
            <w:i/>
            <w:iCs/>
          </w:rPr>
          <w:t>dlw@unesco.org</w:t>
        </w:r>
      </w:hyperlink>
      <w:r w:rsidR="7BF1A515" w:rsidRPr="0D2BB492">
        <w:rPr>
          <w:rFonts w:asciiTheme="minorHAnsi" w:hAnsiTheme="minorHAnsi" w:cstheme="minorBidi"/>
          <w:i/>
          <w:iCs/>
        </w:rPr>
        <w:t xml:space="preserve">  </w:t>
      </w:r>
    </w:p>
    <w:p w14:paraId="4DCFFBAD" w14:textId="77777777" w:rsidR="0063213D" w:rsidRPr="0063213D" w:rsidRDefault="0063213D" w:rsidP="000609C1">
      <w:pPr>
        <w:pStyle w:val="NormalWeb"/>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lang w:val="en-US"/>
        </w:rPr>
      </w:pPr>
    </w:p>
    <w:sectPr w:rsidR="0063213D" w:rsidRPr="0063213D" w:rsidSect="00F80553">
      <w:headerReference w:type="default" r:id="rId15"/>
      <w:footerReference w:type="even" r:id="rId16"/>
      <w:footerReference w:type="default" r:id="rId17"/>
      <w:footerReference w:type="first" r:id="rId18"/>
      <w:pgSz w:w="11900" w:h="16840"/>
      <w:pgMar w:top="1418" w:right="1304" w:bottom="1418" w:left="1304" w:header="22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793F7" w14:textId="77777777" w:rsidR="002B76EB" w:rsidRDefault="002B76EB" w:rsidP="00F02002">
      <w:r>
        <w:separator/>
      </w:r>
    </w:p>
  </w:endnote>
  <w:endnote w:type="continuationSeparator" w:id="0">
    <w:p w14:paraId="7A55F7B9" w14:textId="77777777" w:rsidR="002B76EB" w:rsidRDefault="002B76EB" w:rsidP="00F02002">
      <w:r>
        <w:continuationSeparator/>
      </w:r>
    </w:p>
  </w:endnote>
  <w:endnote w:type="continuationNotice" w:id="1">
    <w:p w14:paraId="507FE59A" w14:textId="77777777" w:rsidR="002B76EB" w:rsidRDefault="002B76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ı'EDXˇ">
    <w:altName w:val="Calibri"/>
    <w:panose1 w:val="020B0604020202020204"/>
    <w:charset w:val="4D"/>
    <w:family w:val="auto"/>
    <w:notTrueType/>
    <w:pitch w:val="default"/>
    <w:sig w:usb0="00000003" w:usb1="00000000" w:usb2="00000000" w:usb3="00000000" w:csb0="00000001" w:csb1="00000000"/>
  </w:font>
  <w:font w:name="Lucida Grande">
    <w:altName w:val="Segoe UI"/>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venir Book">
    <w:panose1 w:val="02000503020000020003"/>
    <w:charset w:val="00"/>
    <w:family w:val="auto"/>
    <w:pitch w:val="variable"/>
    <w:sig w:usb0="800000AF" w:usb1="5000204A" w:usb2="00000000" w:usb3="00000000" w:csb0="0000009B"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CB8AF" w14:textId="5145B80D" w:rsidR="00802841" w:rsidRDefault="00000000" w:rsidP="00802841">
    <w:pPr>
      <w:pStyle w:val="Pieddepage"/>
      <w:framePr w:wrap="none" w:vAnchor="text" w:hAnchor="margin" w:xAlign="center" w:y="1"/>
      <w:rPr>
        <w:rStyle w:val="Numrodepage"/>
      </w:rPr>
    </w:pPr>
    <w:sdt>
      <w:sdtPr>
        <w:rPr>
          <w:rStyle w:val="Numrodepage"/>
        </w:rPr>
        <w:id w:val="-65344146"/>
        <w:docPartObj>
          <w:docPartGallery w:val="Page Numbers (Bottom of Page)"/>
          <w:docPartUnique/>
        </w:docPartObj>
      </w:sdtPr>
      <w:sdtContent>
        <w:r w:rsidR="00802841">
          <w:rPr>
            <w:rStyle w:val="Numrodepage"/>
          </w:rPr>
          <w:fldChar w:fldCharType="begin"/>
        </w:r>
        <w:r w:rsidR="00802841">
          <w:rPr>
            <w:rStyle w:val="Numrodepage"/>
          </w:rPr>
          <w:instrText xml:space="preserve"> PAGE </w:instrText>
        </w:r>
        <w:r w:rsidR="00802841">
          <w:rPr>
            <w:rStyle w:val="Numrodepage"/>
          </w:rPr>
          <w:fldChar w:fldCharType="separate"/>
        </w:r>
        <w:r w:rsidR="00AC715A">
          <w:rPr>
            <w:rStyle w:val="Numrodepage"/>
            <w:noProof/>
          </w:rPr>
          <w:t>1</w:t>
        </w:r>
        <w:r w:rsidR="00802841">
          <w:rPr>
            <w:rStyle w:val="Numrodepage"/>
          </w:rPr>
          <w:fldChar w:fldCharType="end"/>
        </w:r>
      </w:sdtContent>
    </w:sdt>
  </w:p>
  <w:p w14:paraId="4E5E37BA" w14:textId="77777777" w:rsidR="00802841" w:rsidRDefault="0080284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rPr>
      <w:id w:val="-1161920361"/>
      <w:docPartObj>
        <w:docPartGallery w:val="Page Numbers (Bottom of Page)"/>
        <w:docPartUnique/>
      </w:docPartObj>
    </w:sdtPr>
    <w:sdtContent>
      <w:p w14:paraId="4B54B87C" w14:textId="49C8AA89" w:rsidR="00F80553" w:rsidRPr="009174CD" w:rsidRDefault="00F80553">
        <w:pPr>
          <w:pStyle w:val="Pieddepage"/>
          <w:jc w:val="center"/>
          <w:rPr>
            <w:rFonts w:asciiTheme="minorHAnsi" w:hAnsiTheme="minorHAnsi" w:cstheme="minorHAnsi"/>
          </w:rPr>
        </w:pPr>
        <w:r w:rsidRPr="009174CD">
          <w:rPr>
            <w:rFonts w:asciiTheme="minorHAnsi" w:hAnsiTheme="minorHAnsi" w:cstheme="minorHAnsi"/>
          </w:rPr>
          <w:fldChar w:fldCharType="begin"/>
        </w:r>
        <w:r w:rsidRPr="009174CD">
          <w:rPr>
            <w:rFonts w:asciiTheme="minorHAnsi" w:hAnsiTheme="minorHAnsi" w:cstheme="minorHAnsi"/>
          </w:rPr>
          <w:instrText>PAGE   \* MERGEFORMAT</w:instrText>
        </w:r>
        <w:r w:rsidRPr="009174CD">
          <w:rPr>
            <w:rFonts w:asciiTheme="minorHAnsi" w:hAnsiTheme="minorHAnsi" w:cstheme="minorHAnsi"/>
          </w:rPr>
          <w:fldChar w:fldCharType="separate"/>
        </w:r>
        <w:r w:rsidRPr="009174CD">
          <w:rPr>
            <w:rFonts w:asciiTheme="minorHAnsi" w:hAnsiTheme="minorHAnsi" w:cstheme="minorHAnsi"/>
            <w:lang w:val="fr-FR"/>
          </w:rPr>
          <w:t>2</w:t>
        </w:r>
        <w:r w:rsidRPr="009174CD">
          <w:rPr>
            <w:rFonts w:asciiTheme="minorHAnsi" w:hAnsiTheme="minorHAnsi" w:cstheme="minorHAnsi"/>
          </w:rPr>
          <w:fldChar w:fldCharType="end"/>
        </w:r>
      </w:p>
    </w:sdtContent>
  </w:sdt>
  <w:p w14:paraId="298D5CF3" w14:textId="32432808" w:rsidR="00802841" w:rsidRPr="00307F44" w:rsidRDefault="00F80553" w:rsidP="00307F44">
    <w:pPr>
      <w:pStyle w:val="H2"/>
      <w:jc w:val="center"/>
      <w:rPr>
        <w:rFonts w:asciiTheme="minorHAnsi" w:hAnsiTheme="minorHAnsi" w:cstheme="minorHAnsi"/>
        <w:color w:val="009FDF"/>
      </w:rPr>
    </w:pPr>
    <w:r w:rsidRPr="009174CD">
      <w:rPr>
        <w:rFonts w:asciiTheme="minorHAnsi" w:hAnsiTheme="minorHAnsi" w:cstheme="minorHAnsi"/>
        <w:noProof/>
        <w:color w:val="009FDF"/>
      </w:rPr>
      <w:drawing>
        <wp:anchor distT="0" distB="0" distL="114300" distR="114300" simplePos="0" relativeHeight="251658240" behindDoc="0" locked="0" layoutInCell="1" allowOverlap="1" wp14:anchorId="5AB9895C" wp14:editId="2F98A111">
          <wp:simplePos x="0" y="0"/>
          <wp:positionH relativeFrom="column">
            <wp:posOffset>-834390</wp:posOffset>
          </wp:positionH>
          <wp:positionV relativeFrom="paragraph">
            <wp:posOffset>252536</wp:posOffset>
          </wp:positionV>
          <wp:extent cx="7635838" cy="474980"/>
          <wp:effectExtent l="0" t="0" r="3810" b="1270"/>
          <wp:wrapNone/>
          <wp:docPr id="148421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11658" name="Picture 1484211658"/>
                  <pic:cNvPicPr/>
                </pic:nvPicPr>
                <pic:blipFill>
                  <a:blip r:embed="rId1"/>
                  <a:stretch>
                    <a:fillRect/>
                  </a:stretch>
                </pic:blipFill>
                <pic:spPr>
                  <a:xfrm>
                    <a:off x="0" y="0"/>
                    <a:ext cx="7635838" cy="4749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637446"/>
      <w:docPartObj>
        <w:docPartGallery w:val="Page Numbers (Bottom of Page)"/>
        <w:docPartUnique/>
      </w:docPartObj>
    </w:sdtPr>
    <w:sdtContent>
      <w:p w14:paraId="79E0421E" w14:textId="56289E08" w:rsidR="00F80553" w:rsidRDefault="00F80553">
        <w:pPr>
          <w:pStyle w:val="Pieddepage"/>
          <w:jc w:val="center"/>
        </w:pPr>
        <w:r w:rsidRPr="00F80553">
          <w:rPr>
            <w:rFonts w:asciiTheme="minorHAnsi" w:hAnsiTheme="minorHAnsi" w:cstheme="minorHAnsi"/>
            <w:sz w:val="22"/>
            <w:szCs w:val="22"/>
          </w:rPr>
          <w:fldChar w:fldCharType="begin"/>
        </w:r>
        <w:r w:rsidRPr="00F80553">
          <w:rPr>
            <w:rFonts w:asciiTheme="minorHAnsi" w:hAnsiTheme="minorHAnsi" w:cstheme="minorHAnsi"/>
            <w:sz w:val="22"/>
            <w:szCs w:val="22"/>
          </w:rPr>
          <w:instrText>PAGE   \* MERGEFORMAT</w:instrText>
        </w:r>
        <w:r w:rsidRPr="00F80553">
          <w:rPr>
            <w:rFonts w:asciiTheme="minorHAnsi" w:hAnsiTheme="minorHAnsi" w:cstheme="minorHAnsi"/>
            <w:sz w:val="22"/>
            <w:szCs w:val="22"/>
          </w:rPr>
          <w:fldChar w:fldCharType="separate"/>
        </w:r>
        <w:r w:rsidRPr="00F80553">
          <w:rPr>
            <w:rFonts w:asciiTheme="minorHAnsi" w:hAnsiTheme="minorHAnsi" w:cstheme="minorHAnsi"/>
            <w:sz w:val="22"/>
            <w:szCs w:val="22"/>
            <w:lang w:val="fr-FR"/>
          </w:rPr>
          <w:t>2</w:t>
        </w:r>
        <w:r w:rsidRPr="00F80553">
          <w:rPr>
            <w:rFonts w:asciiTheme="minorHAnsi" w:hAnsiTheme="minorHAnsi" w:cstheme="minorHAnsi"/>
            <w:sz w:val="22"/>
            <w:szCs w:val="22"/>
          </w:rPr>
          <w:fldChar w:fldCharType="end"/>
        </w:r>
      </w:p>
    </w:sdtContent>
  </w:sdt>
  <w:p w14:paraId="558C37DA" w14:textId="77777777" w:rsidR="00ED1656" w:rsidRDefault="00ED16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26344" w14:textId="77777777" w:rsidR="002B76EB" w:rsidRDefault="002B76EB" w:rsidP="00F02002">
      <w:r>
        <w:separator/>
      </w:r>
    </w:p>
  </w:footnote>
  <w:footnote w:type="continuationSeparator" w:id="0">
    <w:p w14:paraId="7D0A9350" w14:textId="77777777" w:rsidR="002B76EB" w:rsidRDefault="002B76EB" w:rsidP="00F02002">
      <w:r>
        <w:continuationSeparator/>
      </w:r>
    </w:p>
  </w:footnote>
  <w:footnote w:type="continuationNotice" w:id="1">
    <w:p w14:paraId="52F1C66A" w14:textId="77777777" w:rsidR="002B76EB" w:rsidRDefault="002B76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084CD" w14:textId="77777777" w:rsidR="00FF6A09" w:rsidRPr="00393EC3" w:rsidRDefault="00FF6A09">
    <w:pPr>
      <w:pStyle w:val="En-tte"/>
      <w:rPr>
        <w:rFonts w:asciiTheme="minorHAnsi" w:hAnsiTheme="minorHAnsi" w:cstheme="minorHAnsi"/>
      </w:rPr>
    </w:pPr>
  </w:p>
  <w:p w14:paraId="06EDCEFB" w14:textId="225B3030" w:rsidR="00C17005" w:rsidRPr="00393EC3" w:rsidRDefault="00C17005">
    <w:pPr>
      <w:pStyle w:val="En-tte"/>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B4835"/>
    <w:multiLevelType w:val="hybridMultilevel"/>
    <w:tmpl w:val="CB6EB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61065F"/>
    <w:multiLevelType w:val="hybridMultilevel"/>
    <w:tmpl w:val="3F10C4AA"/>
    <w:lvl w:ilvl="0" w:tplc="A126AB94">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B480D"/>
    <w:multiLevelType w:val="hybridMultilevel"/>
    <w:tmpl w:val="48905420"/>
    <w:lvl w:ilvl="0" w:tplc="BDEEE59E">
      <w:start w:val="1"/>
      <w:numFmt w:val="bullet"/>
      <w:lvlText w:val=""/>
      <w:lvlJc w:val="left"/>
      <w:pPr>
        <w:ind w:left="482" w:hanging="360"/>
      </w:pPr>
      <w:rPr>
        <w:rFonts w:ascii="Symbol" w:hAnsi="Symbol" w:hint="default"/>
        <w:sz w:val="18"/>
        <w:szCs w:val="17"/>
      </w:rPr>
    </w:lvl>
    <w:lvl w:ilvl="1" w:tplc="04090003" w:tentative="1">
      <w:start w:val="1"/>
      <w:numFmt w:val="bullet"/>
      <w:lvlText w:val="o"/>
      <w:lvlJc w:val="left"/>
      <w:pPr>
        <w:ind w:left="1202" w:hanging="360"/>
      </w:pPr>
      <w:rPr>
        <w:rFonts w:ascii="Courier New" w:hAnsi="Courier New" w:cs="Courier New" w:hint="default"/>
      </w:rPr>
    </w:lvl>
    <w:lvl w:ilvl="2" w:tplc="04090005" w:tentative="1">
      <w:start w:val="1"/>
      <w:numFmt w:val="bullet"/>
      <w:lvlText w:val=""/>
      <w:lvlJc w:val="left"/>
      <w:pPr>
        <w:ind w:left="1922" w:hanging="360"/>
      </w:pPr>
      <w:rPr>
        <w:rFonts w:ascii="Wingdings" w:hAnsi="Wingdings" w:hint="default"/>
      </w:rPr>
    </w:lvl>
    <w:lvl w:ilvl="3" w:tplc="04090001" w:tentative="1">
      <w:start w:val="1"/>
      <w:numFmt w:val="bullet"/>
      <w:lvlText w:val=""/>
      <w:lvlJc w:val="left"/>
      <w:pPr>
        <w:ind w:left="2642" w:hanging="360"/>
      </w:pPr>
      <w:rPr>
        <w:rFonts w:ascii="Symbol" w:hAnsi="Symbol" w:hint="default"/>
      </w:rPr>
    </w:lvl>
    <w:lvl w:ilvl="4" w:tplc="04090003" w:tentative="1">
      <w:start w:val="1"/>
      <w:numFmt w:val="bullet"/>
      <w:lvlText w:val="o"/>
      <w:lvlJc w:val="left"/>
      <w:pPr>
        <w:ind w:left="3362" w:hanging="360"/>
      </w:pPr>
      <w:rPr>
        <w:rFonts w:ascii="Courier New" w:hAnsi="Courier New" w:cs="Courier New" w:hint="default"/>
      </w:rPr>
    </w:lvl>
    <w:lvl w:ilvl="5" w:tplc="04090005" w:tentative="1">
      <w:start w:val="1"/>
      <w:numFmt w:val="bullet"/>
      <w:lvlText w:val=""/>
      <w:lvlJc w:val="left"/>
      <w:pPr>
        <w:ind w:left="4082" w:hanging="360"/>
      </w:pPr>
      <w:rPr>
        <w:rFonts w:ascii="Wingdings" w:hAnsi="Wingdings" w:hint="default"/>
      </w:rPr>
    </w:lvl>
    <w:lvl w:ilvl="6" w:tplc="04090001" w:tentative="1">
      <w:start w:val="1"/>
      <w:numFmt w:val="bullet"/>
      <w:lvlText w:val=""/>
      <w:lvlJc w:val="left"/>
      <w:pPr>
        <w:ind w:left="4802" w:hanging="360"/>
      </w:pPr>
      <w:rPr>
        <w:rFonts w:ascii="Symbol" w:hAnsi="Symbol" w:hint="default"/>
      </w:rPr>
    </w:lvl>
    <w:lvl w:ilvl="7" w:tplc="04090003" w:tentative="1">
      <w:start w:val="1"/>
      <w:numFmt w:val="bullet"/>
      <w:lvlText w:val="o"/>
      <w:lvlJc w:val="left"/>
      <w:pPr>
        <w:ind w:left="5522" w:hanging="360"/>
      </w:pPr>
      <w:rPr>
        <w:rFonts w:ascii="Courier New" w:hAnsi="Courier New" w:cs="Courier New" w:hint="default"/>
      </w:rPr>
    </w:lvl>
    <w:lvl w:ilvl="8" w:tplc="04090005" w:tentative="1">
      <w:start w:val="1"/>
      <w:numFmt w:val="bullet"/>
      <w:lvlText w:val=""/>
      <w:lvlJc w:val="left"/>
      <w:pPr>
        <w:ind w:left="6242" w:hanging="360"/>
      </w:pPr>
      <w:rPr>
        <w:rFonts w:ascii="Wingdings" w:hAnsi="Wingdings" w:hint="default"/>
      </w:rPr>
    </w:lvl>
  </w:abstractNum>
  <w:abstractNum w:abstractNumId="3" w15:restartNumberingAfterBreak="0">
    <w:nsid w:val="0E7962D2"/>
    <w:multiLevelType w:val="multilevel"/>
    <w:tmpl w:val="8CBEF5C4"/>
    <w:styleLink w:val="UNNumberedmuti"/>
    <w:lvl w:ilvl="0">
      <w:start w:val="1"/>
      <w:numFmt w:val="decimal"/>
      <w:lvlText w:val="%1."/>
      <w:lvlJc w:val="left"/>
      <w:pPr>
        <w:ind w:left="648" w:hanging="504"/>
      </w:pPr>
      <w:rPr>
        <w:rFonts w:ascii="Calibri" w:hAnsi="Calibri" w:hint="default"/>
        <w:b w:val="0"/>
        <w:i w:val="0"/>
        <w:color w:val="C5192D"/>
        <w:sz w:val="19"/>
      </w:rPr>
    </w:lvl>
    <w:lvl w:ilvl="1">
      <w:start w:val="1"/>
      <w:numFmt w:val="decimal"/>
      <w:lvlText w:val="%1.%2."/>
      <w:lvlJc w:val="left"/>
      <w:pPr>
        <w:ind w:left="1728" w:hanging="1008"/>
      </w:pPr>
      <w:rPr>
        <w:rFonts w:ascii="Calibri" w:hAnsi="Calibri" w:hint="default"/>
        <w:b w:val="0"/>
        <w:i w:val="0"/>
        <w:color w:val="C5192D"/>
        <w:sz w:val="19"/>
      </w:rPr>
    </w:lvl>
    <w:lvl w:ilvl="2">
      <w:start w:val="1"/>
      <w:numFmt w:val="decimal"/>
      <w:lvlText w:val="%1.%2.%3."/>
      <w:lvlJc w:val="left"/>
      <w:pPr>
        <w:ind w:left="2880" w:hanging="1440"/>
      </w:pPr>
      <w:rPr>
        <w:rFonts w:ascii="Calibri" w:hAnsi="Calibri" w:hint="default"/>
        <w:b w:val="0"/>
        <w:i w:val="0"/>
        <w:color w:val="C5192D"/>
        <w:sz w:val="19"/>
      </w:rPr>
    </w:lvl>
    <w:lvl w:ilvl="3">
      <w:start w:val="1"/>
      <w:numFmt w:val="decimal"/>
      <w:lvlText w:val="%1.%2.%3.%4."/>
      <w:lvlJc w:val="left"/>
      <w:pPr>
        <w:ind w:left="1872" w:hanging="648"/>
      </w:pPr>
      <w:rPr>
        <w:rFonts w:hint="default"/>
      </w:rPr>
    </w:lvl>
    <w:lvl w:ilvl="4">
      <w:start w:val="1"/>
      <w:numFmt w:val="decimal"/>
      <w:lvlText w:val="%1.%2.%3.%4.%5."/>
      <w:lvlJc w:val="left"/>
      <w:pPr>
        <w:ind w:left="2376" w:hanging="792"/>
      </w:pPr>
      <w:rPr>
        <w:rFonts w:hint="default"/>
      </w:rPr>
    </w:lvl>
    <w:lvl w:ilvl="5">
      <w:start w:val="1"/>
      <w:numFmt w:val="decimal"/>
      <w:lvlText w:val="%1.%2.%3.%4.%5.%6."/>
      <w:lvlJc w:val="left"/>
      <w:pPr>
        <w:ind w:left="2880" w:hanging="936"/>
      </w:pPr>
      <w:rPr>
        <w:rFonts w:hint="default"/>
      </w:rPr>
    </w:lvl>
    <w:lvl w:ilvl="6">
      <w:start w:val="1"/>
      <w:numFmt w:val="decimal"/>
      <w:lvlText w:val="%1.%2.%3.%4.%5.%6.%7."/>
      <w:lvlJc w:val="left"/>
      <w:pPr>
        <w:ind w:left="3384" w:hanging="1080"/>
      </w:pPr>
      <w:rPr>
        <w:rFonts w:hint="default"/>
      </w:rPr>
    </w:lvl>
    <w:lvl w:ilvl="7">
      <w:start w:val="1"/>
      <w:numFmt w:val="decimal"/>
      <w:lvlText w:val="%1.%2.%3.%4.%5.%6.%7.%8."/>
      <w:lvlJc w:val="left"/>
      <w:pPr>
        <w:ind w:left="3888" w:hanging="1224"/>
      </w:pPr>
      <w:rPr>
        <w:rFonts w:hint="default"/>
      </w:rPr>
    </w:lvl>
    <w:lvl w:ilvl="8">
      <w:start w:val="1"/>
      <w:numFmt w:val="decimal"/>
      <w:lvlText w:val="%1.%2.%3.%4.%5.%6.%7.%8.%9."/>
      <w:lvlJc w:val="left"/>
      <w:pPr>
        <w:ind w:left="4464" w:hanging="1440"/>
      </w:pPr>
      <w:rPr>
        <w:rFonts w:hint="default"/>
      </w:rPr>
    </w:lvl>
  </w:abstractNum>
  <w:abstractNum w:abstractNumId="4" w15:restartNumberingAfterBreak="0">
    <w:nsid w:val="0F781167"/>
    <w:multiLevelType w:val="hybridMultilevel"/>
    <w:tmpl w:val="0F405ABA"/>
    <w:lvl w:ilvl="0" w:tplc="0156919C">
      <w:start w:val="1"/>
      <w:numFmt w:val="bullet"/>
      <w:lvlText w:val=""/>
      <w:lvlJc w:val="left"/>
      <w:pPr>
        <w:ind w:left="207" w:hanging="207"/>
      </w:pPr>
      <w:rPr>
        <w:rFonts w:ascii="Symbol" w:hAnsi="Symbol" w:hint="default"/>
        <w:color w:val="0077D4" w:themeColor="accent1"/>
      </w:rPr>
    </w:lvl>
    <w:lvl w:ilvl="1" w:tplc="FFFFFFFF" w:tentative="1">
      <w:start w:val="1"/>
      <w:numFmt w:val="bullet"/>
      <w:lvlText w:val="o"/>
      <w:lvlJc w:val="left"/>
      <w:pPr>
        <w:ind w:left="1009" w:hanging="360"/>
      </w:pPr>
      <w:rPr>
        <w:rFonts w:ascii="Courier New" w:hAnsi="Courier New" w:cs="Courier New" w:hint="default"/>
      </w:rPr>
    </w:lvl>
    <w:lvl w:ilvl="2" w:tplc="FFFFFFFF" w:tentative="1">
      <w:start w:val="1"/>
      <w:numFmt w:val="bullet"/>
      <w:lvlText w:val=""/>
      <w:lvlJc w:val="left"/>
      <w:pPr>
        <w:ind w:left="1729" w:hanging="360"/>
      </w:pPr>
      <w:rPr>
        <w:rFonts w:ascii="Wingdings" w:hAnsi="Wingdings" w:hint="default"/>
      </w:rPr>
    </w:lvl>
    <w:lvl w:ilvl="3" w:tplc="FFFFFFFF" w:tentative="1">
      <w:start w:val="1"/>
      <w:numFmt w:val="bullet"/>
      <w:lvlText w:val=""/>
      <w:lvlJc w:val="left"/>
      <w:pPr>
        <w:ind w:left="2449" w:hanging="360"/>
      </w:pPr>
      <w:rPr>
        <w:rFonts w:ascii="Symbol" w:hAnsi="Symbol" w:hint="default"/>
      </w:rPr>
    </w:lvl>
    <w:lvl w:ilvl="4" w:tplc="FFFFFFFF" w:tentative="1">
      <w:start w:val="1"/>
      <w:numFmt w:val="bullet"/>
      <w:lvlText w:val="o"/>
      <w:lvlJc w:val="left"/>
      <w:pPr>
        <w:ind w:left="3169" w:hanging="360"/>
      </w:pPr>
      <w:rPr>
        <w:rFonts w:ascii="Courier New" w:hAnsi="Courier New" w:cs="Courier New" w:hint="default"/>
      </w:rPr>
    </w:lvl>
    <w:lvl w:ilvl="5" w:tplc="FFFFFFFF" w:tentative="1">
      <w:start w:val="1"/>
      <w:numFmt w:val="bullet"/>
      <w:lvlText w:val=""/>
      <w:lvlJc w:val="left"/>
      <w:pPr>
        <w:ind w:left="3889" w:hanging="360"/>
      </w:pPr>
      <w:rPr>
        <w:rFonts w:ascii="Wingdings" w:hAnsi="Wingdings" w:hint="default"/>
      </w:rPr>
    </w:lvl>
    <w:lvl w:ilvl="6" w:tplc="FFFFFFFF" w:tentative="1">
      <w:start w:val="1"/>
      <w:numFmt w:val="bullet"/>
      <w:lvlText w:val=""/>
      <w:lvlJc w:val="left"/>
      <w:pPr>
        <w:ind w:left="4609" w:hanging="360"/>
      </w:pPr>
      <w:rPr>
        <w:rFonts w:ascii="Symbol" w:hAnsi="Symbol" w:hint="default"/>
      </w:rPr>
    </w:lvl>
    <w:lvl w:ilvl="7" w:tplc="FFFFFFFF" w:tentative="1">
      <w:start w:val="1"/>
      <w:numFmt w:val="bullet"/>
      <w:lvlText w:val="o"/>
      <w:lvlJc w:val="left"/>
      <w:pPr>
        <w:ind w:left="5329" w:hanging="360"/>
      </w:pPr>
      <w:rPr>
        <w:rFonts w:ascii="Courier New" w:hAnsi="Courier New" w:cs="Courier New" w:hint="default"/>
      </w:rPr>
    </w:lvl>
    <w:lvl w:ilvl="8" w:tplc="FFFFFFFF" w:tentative="1">
      <w:start w:val="1"/>
      <w:numFmt w:val="bullet"/>
      <w:lvlText w:val=""/>
      <w:lvlJc w:val="left"/>
      <w:pPr>
        <w:ind w:left="6049" w:hanging="360"/>
      </w:pPr>
      <w:rPr>
        <w:rFonts w:ascii="Wingdings" w:hAnsi="Wingdings" w:hint="default"/>
      </w:rPr>
    </w:lvl>
  </w:abstractNum>
  <w:abstractNum w:abstractNumId="5" w15:restartNumberingAfterBreak="0">
    <w:nsid w:val="13A4267B"/>
    <w:multiLevelType w:val="hybridMultilevel"/>
    <w:tmpl w:val="CDC0C0A0"/>
    <w:styleLink w:val="ImportedStyle10"/>
    <w:lvl w:ilvl="0" w:tplc="6914B79E">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F28BBE6">
      <w:start w:val="1"/>
      <w:numFmt w:val="bullet"/>
      <w:lvlText w:val="o"/>
      <w:lvlJc w:val="left"/>
      <w:pPr>
        <w:ind w:left="106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942444">
      <w:start w:val="1"/>
      <w:numFmt w:val="bullet"/>
      <w:lvlText w:val="▪"/>
      <w:lvlJc w:val="left"/>
      <w:pPr>
        <w:ind w:left="178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586A272">
      <w:start w:val="1"/>
      <w:numFmt w:val="bullet"/>
      <w:lvlText w:val="▪"/>
      <w:lvlJc w:val="left"/>
      <w:pPr>
        <w:ind w:left="250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6E8069A">
      <w:start w:val="1"/>
      <w:numFmt w:val="bullet"/>
      <w:lvlText w:val="▪"/>
      <w:lvlJc w:val="left"/>
      <w:pPr>
        <w:ind w:left="322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7088192">
      <w:start w:val="1"/>
      <w:numFmt w:val="bullet"/>
      <w:lvlText w:val="▪"/>
      <w:lvlJc w:val="left"/>
      <w:pPr>
        <w:ind w:left="394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B86FD32">
      <w:start w:val="1"/>
      <w:numFmt w:val="bullet"/>
      <w:lvlText w:val="▪"/>
      <w:lvlJc w:val="left"/>
      <w:pPr>
        <w:ind w:left="466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DF8FA5C">
      <w:start w:val="1"/>
      <w:numFmt w:val="bullet"/>
      <w:lvlText w:val="▪"/>
      <w:lvlJc w:val="left"/>
      <w:pPr>
        <w:ind w:left="538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558CC6E">
      <w:start w:val="1"/>
      <w:numFmt w:val="bullet"/>
      <w:lvlText w:val="▪"/>
      <w:lvlJc w:val="left"/>
      <w:pPr>
        <w:ind w:left="610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69D274D"/>
    <w:multiLevelType w:val="hybridMultilevel"/>
    <w:tmpl w:val="BF129878"/>
    <w:lvl w:ilvl="0" w:tplc="84702AAC">
      <w:start w:val="1"/>
      <w:numFmt w:val="bullet"/>
      <w:lvlText w:val=""/>
      <w:lvlJc w:val="left"/>
      <w:pPr>
        <w:ind w:left="213" w:firstLine="76"/>
      </w:pPr>
      <w:rPr>
        <w:rFonts w:ascii="Symbol" w:hAnsi="Symbol" w:hint="default"/>
      </w:rPr>
    </w:lvl>
    <w:lvl w:ilvl="1" w:tplc="040C0003" w:tentative="1">
      <w:start w:val="1"/>
      <w:numFmt w:val="bullet"/>
      <w:lvlText w:val="o"/>
      <w:lvlJc w:val="left"/>
      <w:pPr>
        <w:ind w:left="1369" w:hanging="360"/>
      </w:pPr>
      <w:rPr>
        <w:rFonts w:ascii="Courier New" w:hAnsi="Courier New" w:cs="Courier New" w:hint="default"/>
      </w:rPr>
    </w:lvl>
    <w:lvl w:ilvl="2" w:tplc="040C0005" w:tentative="1">
      <w:start w:val="1"/>
      <w:numFmt w:val="bullet"/>
      <w:lvlText w:val=""/>
      <w:lvlJc w:val="left"/>
      <w:pPr>
        <w:ind w:left="2089" w:hanging="360"/>
      </w:pPr>
      <w:rPr>
        <w:rFonts w:ascii="Wingdings" w:hAnsi="Wingdings" w:hint="default"/>
      </w:rPr>
    </w:lvl>
    <w:lvl w:ilvl="3" w:tplc="040C0001" w:tentative="1">
      <w:start w:val="1"/>
      <w:numFmt w:val="bullet"/>
      <w:lvlText w:val=""/>
      <w:lvlJc w:val="left"/>
      <w:pPr>
        <w:ind w:left="2809" w:hanging="360"/>
      </w:pPr>
      <w:rPr>
        <w:rFonts w:ascii="Symbol" w:hAnsi="Symbol" w:hint="default"/>
      </w:rPr>
    </w:lvl>
    <w:lvl w:ilvl="4" w:tplc="040C0003" w:tentative="1">
      <w:start w:val="1"/>
      <w:numFmt w:val="bullet"/>
      <w:lvlText w:val="o"/>
      <w:lvlJc w:val="left"/>
      <w:pPr>
        <w:ind w:left="3529" w:hanging="360"/>
      </w:pPr>
      <w:rPr>
        <w:rFonts w:ascii="Courier New" w:hAnsi="Courier New" w:cs="Courier New" w:hint="default"/>
      </w:rPr>
    </w:lvl>
    <w:lvl w:ilvl="5" w:tplc="040C0005" w:tentative="1">
      <w:start w:val="1"/>
      <w:numFmt w:val="bullet"/>
      <w:lvlText w:val=""/>
      <w:lvlJc w:val="left"/>
      <w:pPr>
        <w:ind w:left="4249" w:hanging="360"/>
      </w:pPr>
      <w:rPr>
        <w:rFonts w:ascii="Wingdings" w:hAnsi="Wingdings" w:hint="default"/>
      </w:rPr>
    </w:lvl>
    <w:lvl w:ilvl="6" w:tplc="040C0001" w:tentative="1">
      <w:start w:val="1"/>
      <w:numFmt w:val="bullet"/>
      <w:lvlText w:val=""/>
      <w:lvlJc w:val="left"/>
      <w:pPr>
        <w:ind w:left="4969" w:hanging="360"/>
      </w:pPr>
      <w:rPr>
        <w:rFonts w:ascii="Symbol" w:hAnsi="Symbol" w:hint="default"/>
      </w:rPr>
    </w:lvl>
    <w:lvl w:ilvl="7" w:tplc="040C0003" w:tentative="1">
      <w:start w:val="1"/>
      <w:numFmt w:val="bullet"/>
      <w:lvlText w:val="o"/>
      <w:lvlJc w:val="left"/>
      <w:pPr>
        <w:ind w:left="5689" w:hanging="360"/>
      </w:pPr>
      <w:rPr>
        <w:rFonts w:ascii="Courier New" w:hAnsi="Courier New" w:cs="Courier New" w:hint="default"/>
      </w:rPr>
    </w:lvl>
    <w:lvl w:ilvl="8" w:tplc="040C0005" w:tentative="1">
      <w:start w:val="1"/>
      <w:numFmt w:val="bullet"/>
      <w:lvlText w:val=""/>
      <w:lvlJc w:val="left"/>
      <w:pPr>
        <w:ind w:left="6409" w:hanging="360"/>
      </w:pPr>
      <w:rPr>
        <w:rFonts w:ascii="Wingdings" w:hAnsi="Wingdings" w:hint="default"/>
      </w:rPr>
    </w:lvl>
  </w:abstractNum>
  <w:abstractNum w:abstractNumId="7" w15:restartNumberingAfterBreak="0">
    <w:nsid w:val="196C0815"/>
    <w:multiLevelType w:val="multilevel"/>
    <w:tmpl w:val="60FA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A1156"/>
    <w:multiLevelType w:val="hybridMultilevel"/>
    <w:tmpl w:val="22CC3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1399E"/>
    <w:multiLevelType w:val="hybridMultilevel"/>
    <w:tmpl w:val="417CC3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850BF"/>
    <w:multiLevelType w:val="hybridMultilevel"/>
    <w:tmpl w:val="C7769BB8"/>
    <w:lvl w:ilvl="0" w:tplc="04090001">
      <w:start w:val="1"/>
      <w:numFmt w:val="bullet"/>
      <w:lvlText w:val=""/>
      <w:lvlJc w:val="left"/>
      <w:pPr>
        <w:ind w:left="9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E0708"/>
    <w:multiLevelType w:val="hybridMultilevel"/>
    <w:tmpl w:val="F84044C2"/>
    <w:styleLink w:val="ImportedStyle8"/>
    <w:lvl w:ilvl="0" w:tplc="45E6008C">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71E325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A90C8C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4096D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FE0F52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D4351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506FBA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12C0F5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C60C3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D376F9F"/>
    <w:multiLevelType w:val="hybridMultilevel"/>
    <w:tmpl w:val="0DD6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60FD0"/>
    <w:multiLevelType w:val="hybridMultilevel"/>
    <w:tmpl w:val="D10E81F6"/>
    <w:lvl w:ilvl="0" w:tplc="0409000F">
      <w:start w:val="1"/>
      <w:numFmt w:val="decimal"/>
      <w:lvlText w:val="%1."/>
      <w:lvlJc w:val="left"/>
      <w:pPr>
        <w:ind w:left="207" w:hanging="207"/>
      </w:pPr>
      <w:rPr>
        <w:rFonts w:hint="default"/>
      </w:rPr>
    </w:lvl>
    <w:lvl w:ilvl="1" w:tplc="FFFFFFFF" w:tentative="1">
      <w:start w:val="1"/>
      <w:numFmt w:val="bullet"/>
      <w:lvlText w:val="o"/>
      <w:lvlJc w:val="left"/>
      <w:pPr>
        <w:ind w:left="1009" w:hanging="360"/>
      </w:pPr>
      <w:rPr>
        <w:rFonts w:ascii="Courier New" w:hAnsi="Courier New" w:cs="Courier New" w:hint="default"/>
      </w:rPr>
    </w:lvl>
    <w:lvl w:ilvl="2" w:tplc="FFFFFFFF" w:tentative="1">
      <w:start w:val="1"/>
      <w:numFmt w:val="bullet"/>
      <w:lvlText w:val=""/>
      <w:lvlJc w:val="left"/>
      <w:pPr>
        <w:ind w:left="1729" w:hanging="360"/>
      </w:pPr>
      <w:rPr>
        <w:rFonts w:ascii="Wingdings" w:hAnsi="Wingdings" w:hint="default"/>
      </w:rPr>
    </w:lvl>
    <w:lvl w:ilvl="3" w:tplc="FFFFFFFF" w:tentative="1">
      <w:start w:val="1"/>
      <w:numFmt w:val="bullet"/>
      <w:lvlText w:val=""/>
      <w:lvlJc w:val="left"/>
      <w:pPr>
        <w:ind w:left="2449" w:hanging="360"/>
      </w:pPr>
      <w:rPr>
        <w:rFonts w:ascii="Symbol" w:hAnsi="Symbol" w:hint="default"/>
      </w:rPr>
    </w:lvl>
    <w:lvl w:ilvl="4" w:tplc="FFFFFFFF" w:tentative="1">
      <w:start w:val="1"/>
      <w:numFmt w:val="bullet"/>
      <w:lvlText w:val="o"/>
      <w:lvlJc w:val="left"/>
      <w:pPr>
        <w:ind w:left="3169" w:hanging="360"/>
      </w:pPr>
      <w:rPr>
        <w:rFonts w:ascii="Courier New" w:hAnsi="Courier New" w:cs="Courier New" w:hint="default"/>
      </w:rPr>
    </w:lvl>
    <w:lvl w:ilvl="5" w:tplc="FFFFFFFF" w:tentative="1">
      <w:start w:val="1"/>
      <w:numFmt w:val="bullet"/>
      <w:lvlText w:val=""/>
      <w:lvlJc w:val="left"/>
      <w:pPr>
        <w:ind w:left="3889" w:hanging="360"/>
      </w:pPr>
      <w:rPr>
        <w:rFonts w:ascii="Wingdings" w:hAnsi="Wingdings" w:hint="default"/>
      </w:rPr>
    </w:lvl>
    <w:lvl w:ilvl="6" w:tplc="FFFFFFFF" w:tentative="1">
      <w:start w:val="1"/>
      <w:numFmt w:val="bullet"/>
      <w:lvlText w:val=""/>
      <w:lvlJc w:val="left"/>
      <w:pPr>
        <w:ind w:left="4609" w:hanging="360"/>
      </w:pPr>
      <w:rPr>
        <w:rFonts w:ascii="Symbol" w:hAnsi="Symbol" w:hint="default"/>
      </w:rPr>
    </w:lvl>
    <w:lvl w:ilvl="7" w:tplc="FFFFFFFF" w:tentative="1">
      <w:start w:val="1"/>
      <w:numFmt w:val="bullet"/>
      <w:lvlText w:val="o"/>
      <w:lvlJc w:val="left"/>
      <w:pPr>
        <w:ind w:left="5329" w:hanging="360"/>
      </w:pPr>
      <w:rPr>
        <w:rFonts w:ascii="Courier New" w:hAnsi="Courier New" w:cs="Courier New" w:hint="default"/>
      </w:rPr>
    </w:lvl>
    <w:lvl w:ilvl="8" w:tplc="FFFFFFFF" w:tentative="1">
      <w:start w:val="1"/>
      <w:numFmt w:val="bullet"/>
      <w:lvlText w:val=""/>
      <w:lvlJc w:val="left"/>
      <w:pPr>
        <w:ind w:left="6049" w:hanging="360"/>
      </w:pPr>
      <w:rPr>
        <w:rFonts w:ascii="Wingdings" w:hAnsi="Wingdings" w:hint="default"/>
      </w:rPr>
    </w:lvl>
  </w:abstractNum>
  <w:abstractNum w:abstractNumId="14" w15:restartNumberingAfterBreak="0">
    <w:nsid w:val="25671F68"/>
    <w:multiLevelType w:val="multilevel"/>
    <w:tmpl w:val="0506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F37E6"/>
    <w:multiLevelType w:val="hybridMultilevel"/>
    <w:tmpl w:val="5DB45C6C"/>
    <w:lvl w:ilvl="0" w:tplc="680E709C">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962AE"/>
    <w:multiLevelType w:val="hybridMultilevel"/>
    <w:tmpl w:val="2A988CCC"/>
    <w:lvl w:ilvl="0" w:tplc="16C8639A">
      <w:start w:val="1"/>
      <w:numFmt w:val="bullet"/>
      <w:pStyle w:val="Bulllets"/>
      <w:lvlText w:val=""/>
      <w:lvlJc w:val="left"/>
      <w:pPr>
        <w:ind w:left="720" w:hanging="360"/>
      </w:pPr>
      <w:rPr>
        <w:rFonts w:ascii="Symbol" w:hAnsi="Symbol" w:hint="default"/>
        <w:color w:val="C5192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3C4E37"/>
    <w:multiLevelType w:val="hybridMultilevel"/>
    <w:tmpl w:val="65421BF0"/>
    <w:lvl w:ilvl="0" w:tplc="0FAA6604">
      <w:start w:val="1"/>
      <w:numFmt w:val="decimal"/>
      <w:pStyle w:val="Numbered"/>
      <w:lvlText w:val="%1."/>
      <w:lvlJc w:val="left"/>
      <w:pPr>
        <w:ind w:left="720" w:hanging="360"/>
      </w:pPr>
      <w:rPr>
        <w:rFonts w:asciiTheme="minorHAnsi" w:hAnsiTheme="minorHAnsi" w:hint="default"/>
        <w:b w:val="0"/>
        <w:i w:val="0"/>
        <w:color w:val="C5192D"/>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D22C59"/>
    <w:multiLevelType w:val="hybridMultilevel"/>
    <w:tmpl w:val="207EC45E"/>
    <w:styleLink w:val="ImportedStyle9"/>
    <w:lvl w:ilvl="0" w:tplc="BF6E5DF2">
      <w:start w:val="1"/>
      <w:numFmt w:val="bullet"/>
      <w:lvlText w:val="·"/>
      <w:lvlJc w:val="left"/>
      <w:pPr>
        <w:ind w:left="466" w:hanging="46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FAB4A6">
      <w:start w:val="1"/>
      <w:numFmt w:val="bullet"/>
      <w:lvlText w:val="o"/>
      <w:lvlJc w:val="left"/>
      <w:pPr>
        <w:ind w:left="1186" w:hanging="46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F78E130">
      <w:start w:val="1"/>
      <w:numFmt w:val="bullet"/>
      <w:lvlText w:val="▪"/>
      <w:lvlJc w:val="left"/>
      <w:pPr>
        <w:ind w:left="1906" w:hanging="46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1E0D7A8">
      <w:start w:val="1"/>
      <w:numFmt w:val="bullet"/>
      <w:lvlText w:val="·"/>
      <w:lvlJc w:val="left"/>
      <w:pPr>
        <w:ind w:left="2626" w:hanging="466"/>
      </w:pPr>
      <w:rPr>
        <w:rFonts w:ascii="Symbol" w:eastAsia="Symbol" w:hAnsi="Symbol" w:cs="Symbol"/>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0CA9130">
      <w:start w:val="1"/>
      <w:numFmt w:val="bullet"/>
      <w:lvlText w:val="o"/>
      <w:lvlJc w:val="left"/>
      <w:pPr>
        <w:ind w:left="3346" w:hanging="46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A42335A">
      <w:start w:val="1"/>
      <w:numFmt w:val="bullet"/>
      <w:lvlText w:val="▪"/>
      <w:lvlJc w:val="left"/>
      <w:pPr>
        <w:ind w:left="4066" w:hanging="46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A64AB56">
      <w:start w:val="1"/>
      <w:numFmt w:val="bullet"/>
      <w:lvlText w:val="·"/>
      <w:lvlJc w:val="left"/>
      <w:pPr>
        <w:ind w:left="4786" w:hanging="466"/>
      </w:pPr>
      <w:rPr>
        <w:rFonts w:ascii="Symbol" w:eastAsia="Symbol" w:hAnsi="Symbol" w:cs="Symbol"/>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146E9A">
      <w:start w:val="1"/>
      <w:numFmt w:val="bullet"/>
      <w:lvlText w:val="o"/>
      <w:lvlJc w:val="left"/>
      <w:pPr>
        <w:ind w:left="5506" w:hanging="46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7AA3AC">
      <w:start w:val="1"/>
      <w:numFmt w:val="bullet"/>
      <w:lvlText w:val="▪"/>
      <w:lvlJc w:val="left"/>
      <w:pPr>
        <w:ind w:left="6226" w:hanging="46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34E333CF"/>
    <w:multiLevelType w:val="hybridMultilevel"/>
    <w:tmpl w:val="EDDC9976"/>
    <w:lvl w:ilvl="0" w:tplc="0409000F">
      <w:start w:val="1"/>
      <w:numFmt w:val="decimal"/>
      <w:lvlText w:val="%1."/>
      <w:lvlJc w:val="left"/>
      <w:pPr>
        <w:ind w:left="720" w:hanging="360"/>
      </w:pPr>
      <w:rPr>
        <w:rFonts w:hint="default"/>
      </w:rPr>
    </w:lvl>
    <w:lvl w:ilvl="1" w:tplc="9710B096">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2029C1"/>
    <w:multiLevelType w:val="hybridMultilevel"/>
    <w:tmpl w:val="04408C50"/>
    <w:lvl w:ilvl="0" w:tplc="0409000F">
      <w:start w:val="1"/>
      <w:numFmt w:val="decimal"/>
      <w:lvlText w:val="%1."/>
      <w:lvlJc w:val="left"/>
      <w:pPr>
        <w:ind w:left="482" w:hanging="360"/>
      </w:p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21" w15:restartNumberingAfterBreak="0">
    <w:nsid w:val="38030034"/>
    <w:multiLevelType w:val="hybridMultilevel"/>
    <w:tmpl w:val="CEEE1C7A"/>
    <w:lvl w:ilvl="0" w:tplc="A126AB94">
      <w:start w:val="1"/>
      <w:numFmt w:val="bullet"/>
      <w:lvlText w:val=""/>
      <w:lvlJc w:val="left"/>
      <w:pPr>
        <w:ind w:left="360" w:hanging="360"/>
      </w:pPr>
      <w:rPr>
        <w:rFonts w:ascii="Symbol" w:hAnsi="Symbol"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0744D6"/>
    <w:multiLevelType w:val="multilevel"/>
    <w:tmpl w:val="996C695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537E4E"/>
    <w:multiLevelType w:val="hybridMultilevel"/>
    <w:tmpl w:val="B35EBE6A"/>
    <w:styleLink w:val="ImportedStyle11"/>
    <w:lvl w:ilvl="0" w:tplc="869ECE82">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F606E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812C4A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20D06A">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209E2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8686F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8827F52">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2B6566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DCA5CC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43ED13EE"/>
    <w:multiLevelType w:val="hybridMultilevel"/>
    <w:tmpl w:val="A9F49D30"/>
    <w:lvl w:ilvl="0" w:tplc="84702AAC">
      <w:start w:val="1"/>
      <w:numFmt w:val="bullet"/>
      <w:lvlText w:val=""/>
      <w:lvlJc w:val="left"/>
      <w:pPr>
        <w:ind w:left="284" w:firstLine="76"/>
      </w:pPr>
      <w:rPr>
        <w:rFonts w:ascii="Symbol" w:hAnsi="Symbol" w:hint="default"/>
      </w:rPr>
    </w:lvl>
    <w:lvl w:ilvl="1" w:tplc="FFFFFFFF" w:tentative="1">
      <w:start w:val="1"/>
      <w:numFmt w:val="bullet"/>
      <w:lvlText w:val="o"/>
      <w:lvlJc w:val="left"/>
      <w:pPr>
        <w:ind w:left="1278" w:hanging="360"/>
      </w:pPr>
      <w:rPr>
        <w:rFonts w:ascii="Courier New" w:hAnsi="Courier New" w:cs="Courier New" w:hint="default"/>
      </w:rPr>
    </w:lvl>
    <w:lvl w:ilvl="2" w:tplc="FFFFFFFF" w:tentative="1">
      <w:start w:val="1"/>
      <w:numFmt w:val="bullet"/>
      <w:lvlText w:val=""/>
      <w:lvlJc w:val="left"/>
      <w:pPr>
        <w:ind w:left="1998" w:hanging="360"/>
      </w:pPr>
      <w:rPr>
        <w:rFonts w:ascii="Wingdings" w:hAnsi="Wingdings" w:hint="default"/>
      </w:rPr>
    </w:lvl>
    <w:lvl w:ilvl="3" w:tplc="FFFFFFFF" w:tentative="1">
      <w:start w:val="1"/>
      <w:numFmt w:val="bullet"/>
      <w:lvlText w:val=""/>
      <w:lvlJc w:val="left"/>
      <w:pPr>
        <w:ind w:left="2718" w:hanging="360"/>
      </w:pPr>
      <w:rPr>
        <w:rFonts w:ascii="Symbol" w:hAnsi="Symbol" w:hint="default"/>
      </w:rPr>
    </w:lvl>
    <w:lvl w:ilvl="4" w:tplc="FFFFFFFF" w:tentative="1">
      <w:start w:val="1"/>
      <w:numFmt w:val="bullet"/>
      <w:lvlText w:val="o"/>
      <w:lvlJc w:val="left"/>
      <w:pPr>
        <w:ind w:left="3438" w:hanging="360"/>
      </w:pPr>
      <w:rPr>
        <w:rFonts w:ascii="Courier New" w:hAnsi="Courier New" w:cs="Courier New" w:hint="default"/>
      </w:rPr>
    </w:lvl>
    <w:lvl w:ilvl="5" w:tplc="FFFFFFFF" w:tentative="1">
      <w:start w:val="1"/>
      <w:numFmt w:val="bullet"/>
      <w:lvlText w:val=""/>
      <w:lvlJc w:val="left"/>
      <w:pPr>
        <w:ind w:left="4158" w:hanging="360"/>
      </w:pPr>
      <w:rPr>
        <w:rFonts w:ascii="Wingdings" w:hAnsi="Wingdings" w:hint="default"/>
      </w:rPr>
    </w:lvl>
    <w:lvl w:ilvl="6" w:tplc="FFFFFFFF" w:tentative="1">
      <w:start w:val="1"/>
      <w:numFmt w:val="bullet"/>
      <w:lvlText w:val=""/>
      <w:lvlJc w:val="left"/>
      <w:pPr>
        <w:ind w:left="4878" w:hanging="360"/>
      </w:pPr>
      <w:rPr>
        <w:rFonts w:ascii="Symbol" w:hAnsi="Symbol" w:hint="default"/>
      </w:rPr>
    </w:lvl>
    <w:lvl w:ilvl="7" w:tplc="FFFFFFFF" w:tentative="1">
      <w:start w:val="1"/>
      <w:numFmt w:val="bullet"/>
      <w:lvlText w:val="o"/>
      <w:lvlJc w:val="left"/>
      <w:pPr>
        <w:ind w:left="5598" w:hanging="360"/>
      </w:pPr>
      <w:rPr>
        <w:rFonts w:ascii="Courier New" w:hAnsi="Courier New" w:cs="Courier New" w:hint="default"/>
      </w:rPr>
    </w:lvl>
    <w:lvl w:ilvl="8" w:tplc="FFFFFFFF" w:tentative="1">
      <w:start w:val="1"/>
      <w:numFmt w:val="bullet"/>
      <w:lvlText w:val=""/>
      <w:lvlJc w:val="left"/>
      <w:pPr>
        <w:ind w:left="6318" w:hanging="360"/>
      </w:pPr>
      <w:rPr>
        <w:rFonts w:ascii="Wingdings" w:hAnsi="Wingdings" w:hint="default"/>
      </w:rPr>
    </w:lvl>
  </w:abstractNum>
  <w:abstractNum w:abstractNumId="25" w15:restartNumberingAfterBreak="0">
    <w:nsid w:val="480C274A"/>
    <w:multiLevelType w:val="hybridMultilevel"/>
    <w:tmpl w:val="EBD6351A"/>
    <w:styleLink w:val="ImportedStyle1"/>
    <w:lvl w:ilvl="0" w:tplc="7ECE402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B6EABC">
      <w:start w:val="1"/>
      <w:numFmt w:val="bullet"/>
      <w:lvlText w:val="o"/>
      <w:lvlJc w:val="left"/>
      <w:pPr>
        <w:ind w:left="106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C242B4A">
      <w:start w:val="1"/>
      <w:numFmt w:val="bullet"/>
      <w:lvlText w:val="▪"/>
      <w:lvlJc w:val="left"/>
      <w:pPr>
        <w:ind w:left="178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96A2430">
      <w:start w:val="1"/>
      <w:numFmt w:val="bullet"/>
      <w:lvlText w:val="▪"/>
      <w:lvlJc w:val="left"/>
      <w:pPr>
        <w:ind w:left="250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4767844">
      <w:start w:val="1"/>
      <w:numFmt w:val="bullet"/>
      <w:lvlText w:val="▪"/>
      <w:lvlJc w:val="left"/>
      <w:pPr>
        <w:ind w:left="322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A7EE68A">
      <w:start w:val="1"/>
      <w:numFmt w:val="bullet"/>
      <w:lvlText w:val="▪"/>
      <w:lvlJc w:val="left"/>
      <w:pPr>
        <w:ind w:left="394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38433F0">
      <w:start w:val="1"/>
      <w:numFmt w:val="bullet"/>
      <w:lvlText w:val="▪"/>
      <w:lvlJc w:val="left"/>
      <w:pPr>
        <w:ind w:left="466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22F7E6">
      <w:start w:val="1"/>
      <w:numFmt w:val="bullet"/>
      <w:lvlText w:val="▪"/>
      <w:lvlJc w:val="left"/>
      <w:pPr>
        <w:ind w:left="538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6F66D40">
      <w:start w:val="1"/>
      <w:numFmt w:val="bullet"/>
      <w:lvlText w:val="▪"/>
      <w:lvlJc w:val="left"/>
      <w:pPr>
        <w:ind w:left="610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6791991"/>
    <w:multiLevelType w:val="multilevel"/>
    <w:tmpl w:val="C1DEFB0E"/>
    <w:name w:val="UN_Numbered multi"/>
    <w:lvl w:ilvl="0">
      <w:start w:val="1"/>
      <w:numFmt w:val="decimal"/>
      <w:lvlText w:val="%1."/>
      <w:lvlJc w:val="left"/>
      <w:pPr>
        <w:ind w:left="648" w:hanging="504"/>
      </w:pPr>
      <w:rPr>
        <w:rFonts w:ascii="Calibri" w:hAnsi="Calibri" w:hint="default"/>
        <w:b w:val="0"/>
        <w:i w:val="0"/>
        <w:color w:val="C5192D"/>
        <w:sz w:val="19"/>
      </w:rPr>
    </w:lvl>
    <w:lvl w:ilvl="1">
      <w:start w:val="1"/>
      <w:numFmt w:val="decimal"/>
      <w:lvlText w:val="%1.%2."/>
      <w:lvlJc w:val="left"/>
      <w:pPr>
        <w:ind w:left="1440" w:hanging="792"/>
      </w:pPr>
      <w:rPr>
        <w:rFonts w:ascii="Calibri" w:hAnsi="Calibri" w:hint="default"/>
        <w:b w:val="0"/>
        <w:i w:val="0"/>
        <w:color w:val="C5192D"/>
        <w:sz w:val="19"/>
      </w:rPr>
    </w:lvl>
    <w:lvl w:ilvl="2">
      <w:start w:val="1"/>
      <w:numFmt w:val="decimal"/>
      <w:lvlText w:val="%1.%2.%3."/>
      <w:lvlJc w:val="left"/>
      <w:pPr>
        <w:ind w:left="1440" w:firstLine="288"/>
      </w:pPr>
      <w:rPr>
        <w:rFonts w:ascii="Calibri" w:hAnsi="Calibri" w:hint="default"/>
        <w:b w:val="0"/>
        <w:i w:val="0"/>
        <w:color w:val="C5192D"/>
        <w:sz w:val="19"/>
      </w:rPr>
    </w:lvl>
    <w:lvl w:ilvl="3">
      <w:start w:val="1"/>
      <w:numFmt w:val="decimal"/>
      <w:lvlText w:val="%1.%2.%3.%4."/>
      <w:lvlJc w:val="left"/>
      <w:pPr>
        <w:ind w:left="1872" w:hanging="648"/>
      </w:pPr>
      <w:rPr>
        <w:rFonts w:hint="default"/>
      </w:rPr>
    </w:lvl>
    <w:lvl w:ilvl="4">
      <w:start w:val="1"/>
      <w:numFmt w:val="decimal"/>
      <w:lvlText w:val="%1.%2.%3.%4.%5."/>
      <w:lvlJc w:val="left"/>
      <w:pPr>
        <w:ind w:left="2376" w:hanging="792"/>
      </w:pPr>
      <w:rPr>
        <w:rFonts w:hint="default"/>
      </w:rPr>
    </w:lvl>
    <w:lvl w:ilvl="5">
      <w:start w:val="1"/>
      <w:numFmt w:val="decimal"/>
      <w:lvlText w:val="%1.%2.%3.%4.%5.%6."/>
      <w:lvlJc w:val="left"/>
      <w:pPr>
        <w:ind w:left="2880" w:hanging="936"/>
      </w:pPr>
      <w:rPr>
        <w:rFonts w:hint="default"/>
      </w:rPr>
    </w:lvl>
    <w:lvl w:ilvl="6">
      <w:start w:val="1"/>
      <w:numFmt w:val="decimal"/>
      <w:lvlText w:val="%1.%2.%3.%4.%5.%6.%7."/>
      <w:lvlJc w:val="left"/>
      <w:pPr>
        <w:ind w:left="3384" w:hanging="1080"/>
      </w:pPr>
      <w:rPr>
        <w:rFonts w:hint="default"/>
      </w:rPr>
    </w:lvl>
    <w:lvl w:ilvl="7">
      <w:start w:val="1"/>
      <w:numFmt w:val="decimal"/>
      <w:lvlText w:val="%1.%2.%3.%4.%5.%6.%7.%8."/>
      <w:lvlJc w:val="left"/>
      <w:pPr>
        <w:ind w:left="3888" w:hanging="1224"/>
      </w:pPr>
      <w:rPr>
        <w:rFonts w:hint="default"/>
      </w:rPr>
    </w:lvl>
    <w:lvl w:ilvl="8">
      <w:start w:val="1"/>
      <w:numFmt w:val="decimal"/>
      <w:lvlText w:val="%1.%2.%3.%4.%5.%6.%7.%8.%9."/>
      <w:lvlJc w:val="left"/>
      <w:pPr>
        <w:ind w:left="4464" w:hanging="1440"/>
      </w:pPr>
      <w:rPr>
        <w:rFonts w:hint="default"/>
      </w:rPr>
    </w:lvl>
  </w:abstractNum>
  <w:abstractNum w:abstractNumId="27" w15:restartNumberingAfterBreak="0">
    <w:nsid w:val="57B505B5"/>
    <w:multiLevelType w:val="hybridMultilevel"/>
    <w:tmpl w:val="4F66544A"/>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57D70F65"/>
    <w:multiLevelType w:val="hybridMultilevel"/>
    <w:tmpl w:val="B53AE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E738AA"/>
    <w:multiLevelType w:val="hybridMultilevel"/>
    <w:tmpl w:val="19042E40"/>
    <w:lvl w:ilvl="0" w:tplc="84702AAC">
      <w:start w:val="1"/>
      <w:numFmt w:val="bullet"/>
      <w:lvlText w:val=""/>
      <w:lvlJc w:val="left"/>
      <w:pPr>
        <w:ind w:left="288" w:firstLine="76"/>
      </w:pPr>
      <w:rPr>
        <w:rFonts w:ascii="Symbol" w:hAnsi="Symbol" w:hint="default"/>
      </w:rPr>
    </w:lvl>
    <w:lvl w:ilvl="1" w:tplc="040C0003" w:tentative="1">
      <w:start w:val="1"/>
      <w:numFmt w:val="bullet"/>
      <w:lvlText w:val="o"/>
      <w:lvlJc w:val="left"/>
      <w:pPr>
        <w:ind w:left="1444" w:hanging="360"/>
      </w:pPr>
      <w:rPr>
        <w:rFonts w:ascii="Courier New" w:hAnsi="Courier New" w:cs="Courier New" w:hint="default"/>
      </w:rPr>
    </w:lvl>
    <w:lvl w:ilvl="2" w:tplc="040C0005" w:tentative="1">
      <w:start w:val="1"/>
      <w:numFmt w:val="bullet"/>
      <w:lvlText w:val=""/>
      <w:lvlJc w:val="left"/>
      <w:pPr>
        <w:ind w:left="2164" w:hanging="360"/>
      </w:pPr>
      <w:rPr>
        <w:rFonts w:ascii="Wingdings" w:hAnsi="Wingdings" w:hint="default"/>
      </w:rPr>
    </w:lvl>
    <w:lvl w:ilvl="3" w:tplc="040C0001" w:tentative="1">
      <w:start w:val="1"/>
      <w:numFmt w:val="bullet"/>
      <w:lvlText w:val=""/>
      <w:lvlJc w:val="left"/>
      <w:pPr>
        <w:ind w:left="2884" w:hanging="360"/>
      </w:pPr>
      <w:rPr>
        <w:rFonts w:ascii="Symbol" w:hAnsi="Symbol" w:hint="default"/>
      </w:rPr>
    </w:lvl>
    <w:lvl w:ilvl="4" w:tplc="040C0003" w:tentative="1">
      <w:start w:val="1"/>
      <w:numFmt w:val="bullet"/>
      <w:lvlText w:val="o"/>
      <w:lvlJc w:val="left"/>
      <w:pPr>
        <w:ind w:left="3604" w:hanging="360"/>
      </w:pPr>
      <w:rPr>
        <w:rFonts w:ascii="Courier New" w:hAnsi="Courier New" w:cs="Courier New" w:hint="default"/>
      </w:rPr>
    </w:lvl>
    <w:lvl w:ilvl="5" w:tplc="040C0005" w:tentative="1">
      <w:start w:val="1"/>
      <w:numFmt w:val="bullet"/>
      <w:lvlText w:val=""/>
      <w:lvlJc w:val="left"/>
      <w:pPr>
        <w:ind w:left="4324" w:hanging="360"/>
      </w:pPr>
      <w:rPr>
        <w:rFonts w:ascii="Wingdings" w:hAnsi="Wingdings" w:hint="default"/>
      </w:rPr>
    </w:lvl>
    <w:lvl w:ilvl="6" w:tplc="040C0001" w:tentative="1">
      <w:start w:val="1"/>
      <w:numFmt w:val="bullet"/>
      <w:lvlText w:val=""/>
      <w:lvlJc w:val="left"/>
      <w:pPr>
        <w:ind w:left="5044" w:hanging="360"/>
      </w:pPr>
      <w:rPr>
        <w:rFonts w:ascii="Symbol" w:hAnsi="Symbol" w:hint="default"/>
      </w:rPr>
    </w:lvl>
    <w:lvl w:ilvl="7" w:tplc="040C0003" w:tentative="1">
      <w:start w:val="1"/>
      <w:numFmt w:val="bullet"/>
      <w:lvlText w:val="o"/>
      <w:lvlJc w:val="left"/>
      <w:pPr>
        <w:ind w:left="5764" w:hanging="360"/>
      </w:pPr>
      <w:rPr>
        <w:rFonts w:ascii="Courier New" w:hAnsi="Courier New" w:cs="Courier New" w:hint="default"/>
      </w:rPr>
    </w:lvl>
    <w:lvl w:ilvl="8" w:tplc="040C0005" w:tentative="1">
      <w:start w:val="1"/>
      <w:numFmt w:val="bullet"/>
      <w:lvlText w:val=""/>
      <w:lvlJc w:val="left"/>
      <w:pPr>
        <w:ind w:left="6484" w:hanging="360"/>
      </w:pPr>
      <w:rPr>
        <w:rFonts w:ascii="Wingdings" w:hAnsi="Wingdings" w:hint="default"/>
      </w:rPr>
    </w:lvl>
  </w:abstractNum>
  <w:abstractNum w:abstractNumId="30" w15:restartNumberingAfterBreak="0">
    <w:nsid w:val="62052CFA"/>
    <w:multiLevelType w:val="hybridMultilevel"/>
    <w:tmpl w:val="368E52CC"/>
    <w:lvl w:ilvl="0" w:tplc="A126AB94">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14ACC"/>
    <w:multiLevelType w:val="hybridMultilevel"/>
    <w:tmpl w:val="7ACA3B68"/>
    <w:styleLink w:val="ImportedStyle100"/>
    <w:lvl w:ilvl="0" w:tplc="61F8DEBE">
      <w:start w:val="1"/>
      <w:numFmt w:val="bullet"/>
      <w:lvlText w:val="-"/>
      <w:lvlJc w:val="left"/>
      <w:pPr>
        <w:ind w:left="932" w:hanging="466"/>
      </w:pPr>
      <w:rPr>
        <w:rFonts w:ascii="Helvetica" w:eastAsia="Helvetica" w:hAnsi="Helvetica" w:cs="Helvetica"/>
        <w:b w:val="0"/>
        <w:bCs w:val="0"/>
        <w:i w:val="0"/>
        <w:iCs w:val="0"/>
        <w:caps w:val="0"/>
        <w:smallCaps w:val="0"/>
        <w:strike w:val="0"/>
        <w:dstrike w:val="0"/>
        <w:color w:val="000000"/>
        <w:spacing w:val="0"/>
        <w:w w:val="100"/>
        <w:kern w:val="0"/>
        <w:position w:val="0"/>
        <w:sz w:val="17"/>
        <w:szCs w:val="17"/>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0963F08">
      <w:start w:val="1"/>
      <w:numFmt w:val="bullet"/>
      <w:lvlText w:val="-"/>
      <w:lvlJc w:val="left"/>
      <w:pPr>
        <w:ind w:left="1652" w:hanging="466"/>
      </w:pPr>
      <w:rPr>
        <w:rFonts w:ascii="Helvetica" w:eastAsia="Helvetica" w:hAnsi="Helvetica" w:cs="Helvetica"/>
        <w:b w:val="0"/>
        <w:bCs w:val="0"/>
        <w:i w:val="0"/>
        <w:iCs w:val="0"/>
        <w:caps w:val="0"/>
        <w:smallCaps w:val="0"/>
        <w:strike w:val="0"/>
        <w:dstrike w:val="0"/>
        <w:color w:val="000000"/>
        <w:spacing w:val="0"/>
        <w:w w:val="100"/>
        <w:kern w:val="0"/>
        <w:position w:val="0"/>
        <w:sz w:val="17"/>
        <w:szCs w:val="17"/>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19871B0">
      <w:start w:val="1"/>
      <w:numFmt w:val="bullet"/>
      <w:lvlText w:val="▪"/>
      <w:lvlJc w:val="left"/>
      <w:pPr>
        <w:ind w:left="2372" w:hanging="46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E5E8CC8">
      <w:start w:val="1"/>
      <w:numFmt w:val="bullet"/>
      <w:lvlText w:val="•"/>
      <w:lvlJc w:val="left"/>
      <w:pPr>
        <w:ind w:left="3092" w:hanging="466"/>
      </w:pPr>
      <w:rPr>
        <w:rFonts w:ascii="Helvetica" w:eastAsia="Helvetica" w:hAnsi="Helvetica" w:cs="Helvetica"/>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5849218">
      <w:start w:val="1"/>
      <w:numFmt w:val="bullet"/>
      <w:lvlText w:val="o"/>
      <w:lvlJc w:val="left"/>
      <w:pPr>
        <w:ind w:left="3812" w:hanging="466"/>
      </w:pPr>
      <w:rPr>
        <w:rFonts w:ascii="Helvetica" w:eastAsia="Helvetica" w:hAnsi="Helvetica" w:cs="Helvetica"/>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22A1C22">
      <w:start w:val="1"/>
      <w:numFmt w:val="bullet"/>
      <w:lvlText w:val="▪"/>
      <w:lvlJc w:val="left"/>
      <w:pPr>
        <w:ind w:left="4532" w:hanging="46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5041C1C">
      <w:start w:val="1"/>
      <w:numFmt w:val="bullet"/>
      <w:lvlText w:val="•"/>
      <w:lvlJc w:val="left"/>
      <w:pPr>
        <w:ind w:left="5252" w:hanging="466"/>
      </w:pPr>
      <w:rPr>
        <w:rFonts w:ascii="Helvetica" w:eastAsia="Helvetica" w:hAnsi="Helvetica" w:cs="Helvetica"/>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40E485A">
      <w:start w:val="1"/>
      <w:numFmt w:val="bullet"/>
      <w:lvlText w:val="o"/>
      <w:lvlJc w:val="left"/>
      <w:pPr>
        <w:ind w:left="5972" w:hanging="466"/>
      </w:pPr>
      <w:rPr>
        <w:rFonts w:ascii="Helvetica" w:eastAsia="Helvetica" w:hAnsi="Helvetica" w:cs="Helvetica"/>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D6E1B34">
      <w:start w:val="1"/>
      <w:numFmt w:val="bullet"/>
      <w:lvlText w:val="▪"/>
      <w:lvlJc w:val="left"/>
      <w:pPr>
        <w:ind w:left="6692" w:hanging="46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73901F37"/>
    <w:multiLevelType w:val="hybridMultilevel"/>
    <w:tmpl w:val="702E18D4"/>
    <w:lvl w:ilvl="0" w:tplc="04090001">
      <w:start w:val="1"/>
      <w:numFmt w:val="bullet"/>
      <w:lvlText w:val=""/>
      <w:lvlJc w:val="left"/>
      <w:pPr>
        <w:ind w:left="558" w:hanging="360"/>
      </w:pPr>
      <w:rPr>
        <w:rFonts w:ascii="Symbol" w:hAnsi="Symbol"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33" w15:restartNumberingAfterBreak="0">
    <w:nsid w:val="7C07785E"/>
    <w:multiLevelType w:val="hybridMultilevel"/>
    <w:tmpl w:val="37925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842041">
    <w:abstractNumId w:val="16"/>
  </w:num>
  <w:num w:numId="2" w16cid:durableId="637497057">
    <w:abstractNumId w:val="3"/>
  </w:num>
  <w:num w:numId="3" w16cid:durableId="697311885">
    <w:abstractNumId w:val="17"/>
  </w:num>
  <w:num w:numId="4" w16cid:durableId="244192407">
    <w:abstractNumId w:val="25"/>
  </w:num>
  <w:num w:numId="5" w16cid:durableId="1372802411">
    <w:abstractNumId w:val="11"/>
  </w:num>
  <w:num w:numId="6" w16cid:durableId="1348874688">
    <w:abstractNumId w:val="18"/>
  </w:num>
  <w:num w:numId="7" w16cid:durableId="558251076">
    <w:abstractNumId w:val="31"/>
  </w:num>
  <w:num w:numId="8" w16cid:durableId="1158500338">
    <w:abstractNumId w:val="23"/>
  </w:num>
  <w:num w:numId="9" w16cid:durableId="395934882">
    <w:abstractNumId w:val="5"/>
  </w:num>
  <w:num w:numId="10" w16cid:durableId="1827430546">
    <w:abstractNumId w:val="0"/>
  </w:num>
  <w:num w:numId="11" w16cid:durableId="1949854641">
    <w:abstractNumId w:val="15"/>
  </w:num>
  <w:num w:numId="12" w16cid:durableId="1561399649">
    <w:abstractNumId w:val="30"/>
  </w:num>
  <w:num w:numId="13" w16cid:durableId="1479572469">
    <w:abstractNumId w:val="20"/>
  </w:num>
  <w:num w:numId="14" w16cid:durableId="319621816">
    <w:abstractNumId w:val="27"/>
  </w:num>
  <w:num w:numId="15" w16cid:durableId="1870797593">
    <w:abstractNumId w:val="32"/>
  </w:num>
  <w:num w:numId="16" w16cid:durableId="861406271">
    <w:abstractNumId w:val="24"/>
  </w:num>
  <w:num w:numId="17" w16cid:durableId="385952237">
    <w:abstractNumId w:val="29"/>
  </w:num>
  <w:num w:numId="18" w16cid:durableId="553927572">
    <w:abstractNumId w:val="6"/>
  </w:num>
  <w:num w:numId="19" w16cid:durableId="1302274360">
    <w:abstractNumId w:val="4"/>
  </w:num>
  <w:num w:numId="20" w16cid:durableId="749697628">
    <w:abstractNumId w:val="13"/>
  </w:num>
  <w:num w:numId="21" w16cid:durableId="1545212741">
    <w:abstractNumId w:val="10"/>
  </w:num>
  <w:num w:numId="22" w16cid:durableId="2010480461">
    <w:abstractNumId w:val="1"/>
  </w:num>
  <w:num w:numId="23" w16cid:durableId="1859735218">
    <w:abstractNumId w:val="21"/>
  </w:num>
  <w:num w:numId="24" w16cid:durableId="1399746549">
    <w:abstractNumId w:val="22"/>
  </w:num>
  <w:num w:numId="25" w16cid:durableId="82604609">
    <w:abstractNumId w:val="2"/>
  </w:num>
  <w:num w:numId="26" w16cid:durableId="707799805">
    <w:abstractNumId w:val="28"/>
  </w:num>
  <w:num w:numId="27" w16cid:durableId="283271092">
    <w:abstractNumId w:val="8"/>
  </w:num>
  <w:num w:numId="28" w16cid:durableId="1426267942">
    <w:abstractNumId w:val="19"/>
  </w:num>
  <w:num w:numId="29" w16cid:durableId="1819835925">
    <w:abstractNumId w:val="14"/>
  </w:num>
  <w:num w:numId="30" w16cid:durableId="416555660">
    <w:abstractNumId w:val="7"/>
  </w:num>
  <w:num w:numId="31" w16cid:durableId="1710954140">
    <w:abstractNumId w:val="12"/>
  </w:num>
  <w:num w:numId="32" w16cid:durableId="1901205675">
    <w:abstractNumId w:val="9"/>
  </w:num>
  <w:num w:numId="33" w16cid:durableId="129328625">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2NrKwNLE0MrY0M7FU0lEKTi0uzszPAymwqAUAdTWnmiwAAAA="/>
  </w:docVars>
  <w:rsids>
    <w:rsidRoot w:val="00F40FC9"/>
    <w:rsid w:val="00000AA7"/>
    <w:rsid w:val="00000B01"/>
    <w:rsid w:val="0000162D"/>
    <w:rsid w:val="000016A7"/>
    <w:rsid w:val="00001784"/>
    <w:rsid w:val="00001787"/>
    <w:rsid w:val="0000185B"/>
    <w:rsid w:val="00001CFC"/>
    <w:rsid w:val="00001D49"/>
    <w:rsid w:val="00001E8E"/>
    <w:rsid w:val="00001F15"/>
    <w:rsid w:val="00001F16"/>
    <w:rsid w:val="00002EE5"/>
    <w:rsid w:val="000030B6"/>
    <w:rsid w:val="000034ED"/>
    <w:rsid w:val="00003968"/>
    <w:rsid w:val="000039A4"/>
    <w:rsid w:val="00003AAA"/>
    <w:rsid w:val="00003B0F"/>
    <w:rsid w:val="00003D1E"/>
    <w:rsid w:val="000050F3"/>
    <w:rsid w:val="0000559A"/>
    <w:rsid w:val="000055CA"/>
    <w:rsid w:val="000056C4"/>
    <w:rsid w:val="00005BF9"/>
    <w:rsid w:val="00005F31"/>
    <w:rsid w:val="000074C3"/>
    <w:rsid w:val="00007718"/>
    <w:rsid w:val="00007995"/>
    <w:rsid w:val="00007E67"/>
    <w:rsid w:val="00010059"/>
    <w:rsid w:val="00010339"/>
    <w:rsid w:val="00010381"/>
    <w:rsid w:val="00010385"/>
    <w:rsid w:val="0001126B"/>
    <w:rsid w:val="0001175C"/>
    <w:rsid w:val="00011CA8"/>
    <w:rsid w:val="00011FD9"/>
    <w:rsid w:val="00012259"/>
    <w:rsid w:val="00012600"/>
    <w:rsid w:val="00012B10"/>
    <w:rsid w:val="00012DC0"/>
    <w:rsid w:val="00012F1E"/>
    <w:rsid w:val="0001389C"/>
    <w:rsid w:val="0001395F"/>
    <w:rsid w:val="0001409A"/>
    <w:rsid w:val="0001415A"/>
    <w:rsid w:val="00014207"/>
    <w:rsid w:val="000145B9"/>
    <w:rsid w:val="000146F0"/>
    <w:rsid w:val="00014957"/>
    <w:rsid w:val="00014CFE"/>
    <w:rsid w:val="000151DD"/>
    <w:rsid w:val="00015852"/>
    <w:rsid w:val="00015A00"/>
    <w:rsid w:val="0001636C"/>
    <w:rsid w:val="00016630"/>
    <w:rsid w:val="00016888"/>
    <w:rsid w:val="00016EF2"/>
    <w:rsid w:val="00016F0C"/>
    <w:rsid w:val="0001725F"/>
    <w:rsid w:val="00017B55"/>
    <w:rsid w:val="00017FC2"/>
    <w:rsid w:val="0002012F"/>
    <w:rsid w:val="00020A0F"/>
    <w:rsid w:val="00020A14"/>
    <w:rsid w:val="00020FF2"/>
    <w:rsid w:val="0002134F"/>
    <w:rsid w:val="000213A8"/>
    <w:rsid w:val="00021AE9"/>
    <w:rsid w:val="000221F9"/>
    <w:rsid w:val="000227DE"/>
    <w:rsid w:val="00022DC4"/>
    <w:rsid w:val="00023056"/>
    <w:rsid w:val="000234DF"/>
    <w:rsid w:val="0002379E"/>
    <w:rsid w:val="00023E8A"/>
    <w:rsid w:val="00023F93"/>
    <w:rsid w:val="00024464"/>
    <w:rsid w:val="00025163"/>
    <w:rsid w:val="000252DF"/>
    <w:rsid w:val="00025568"/>
    <w:rsid w:val="000256C0"/>
    <w:rsid w:val="00025DB9"/>
    <w:rsid w:val="00026A5D"/>
    <w:rsid w:val="00026E35"/>
    <w:rsid w:val="000270AA"/>
    <w:rsid w:val="00027672"/>
    <w:rsid w:val="000279F4"/>
    <w:rsid w:val="00027BA0"/>
    <w:rsid w:val="00027EE3"/>
    <w:rsid w:val="00030578"/>
    <w:rsid w:val="00030681"/>
    <w:rsid w:val="00030AEA"/>
    <w:rsid w:val="00030C2F"/>
    <w:rsid w:val="000310E3"/>
    <w:rsid w:val="00031ACA"/>
    <w:rsid w:val="0003273B"/>
    <w:rsid w:val="00032A79"/>
    <w:rsid w:val="00032B56"/>
    <w:rsid w:val="000335D4"/>
    <w:rsid w:val="00033663"/>
    <w:rsid w:val="00033B60"/>
    <w:rsid w:val="00033F0A"/>
    <w:rsid w:val="000341E9"/>
    <w:rsid w:val="00034220"/>
    <w:rsid w:val="00034294"/>
    <w:rsid w:val="00034B1F"/>
    <w:rsid w:val="00035C31"/>
    <w:rsid w:val="00035DC4"/>
    <w:rsid w:val="00036A88"/>
    <w:rsid w:val="000370D3"/>
    <w:rsid w:val="0003740F"/>
    <w:rsid w:val="000379C5"/>
    <w:rsid w:val="00037E69"/>
    <w:rsid w:val="000403FC"/>
    <w:rsid w:val="000404EA"/>
    <w:rsid w:val="00040AB5"/>
    <w:rsid w:val="00041082"/>
    <w:rsid w:val="000411C7"/>
    <w:rsid w:val="00041D58"/>
    <w:rsid w:val="0004226D"/>
    <w:rsid w:val="0004278B"/>
    <w:rsid w:val="0004286E"/>
    <w:rsid w:val="00042C8E"/>
    <w:rsid w:val="00042F02"/>
    <w:rsid w:val="00043007"/>
    <w:rsid w:val="00043260"/>
    <w:rsid w:val="000432BD"/>
    <w:rsid w:val="000442AC"/>
    <w:rsid w:val="00044CDA"/>
    <w:rsid w:val="00044F86"/>
    <w:rsid w:val="00045061"/>
    <w:rsid w:val="000455F6"/>
    <w:rsid w:val="0004567C"/>
    <w:rsid w:val="00045977"/>
    <w:rsid w:val="00045B45"/>
    <w:rsid w:val="0004649F"/>
    <w:rsid w:val="00047420"/>
    <w:rsid w:val="0004750B"/>
    <w:rsid w:val="0004782D"/>
    <w:rsid w:val="00047D95"/>
    <w:rsid w:val="00050746"/>
    <w:rsid w:val="000508A2"/>
    <w:rsid w:val="00050C25"/>
    <w:rsid w:val="0005110D"/>
    <w:rsid w:val="000513FD"/>
    <w:rsid w:val="00051BD2"/>
    <w:rsid w:val="00051C96"/>
    <w:rsid w:val="00051E88"/>
    <w:rsid w:val="000520D7"/>
    <w:rsid w:val="0005332B"/>
    <w:rsid w:val="000537E9"/>
    <w:rsid w:val="0005425E"/>
    <w:rsid w:val="00054D52"/>
    <w:rsid w:val="00054EB2"/>
    <w:rsid w:val="0005551C"/>
    <w:rsid w:val="000556BB"/>
    <w:rsid w:val="0005570F"/>
    <w:rsid w:val="00055A80"/>
    <w:rsid w:val="00055C37"/>
    <w:rsid w:val="00056D84"/>
    <w:rsid w:val="00056E3F"/>
    <w:rsid w:val="0005715B"/>
    <w:rsid w:val="000571FD"/>
    <w:rsid w:val="00057AAA"/>
    <w:rsid w:val="00057D0C"/>
    <w:rsid w:val="0006020D"/>
    <w:rsid w:val="000605D4"/>
    <w:rsid w:val="0006080E"/>
    <w:rsid w:val="000609C1"/>
    <w:rsid w:val="00060B79"/>
    <w:rsid w:val="00060D23"/>
    <w:rsid w:val="000614A0"/>
    <w:rsid w:val="000618A9"/>
    <w:rsid w:val="00061B92"/>
    <w:rsid w:val="00061CC4"/>
    <w:rsid w:val="00061D39"/>
    <w:rsid w:val="00061D57"/>
    <w:rsid w:val="00061DB0"/>
    <w:rsid w:val="0006246F"/>
    <w:rsid w:val="00062671"/>
    <w:rsid w:val="00062B69"/>
    <w:rsid w:val="00062FB5"/>
    <w:rsid w:val="0006323B"/>
    <w:rsid w:val="00063377"/>
    <w:rsid w:val="0006338C"/>
    <w:rsid w:val="0006338D"/>
    <w:rsid w:val="000638C8"/>
    <w:rsid w:val="00063A54"/>
    <w:rsid w:val="00063F48"/>
    <w:rsid w:val="000640D1"/>
    <w:rsid w:val="00064A57"/>
    <w:rsid w:val="00064FC1"/>
    <w:rsid w:val="0006505F"/>
    <w:rsid w:val="00065063"/>
    <w:rsid w:val="0006599A"/>
    <w:rsid w:val="00065E72"/>
    <w:rsid w:val="000667D3"/>
    <w:rsid w:val="000668EE"/>
    <w:rsid w:val="0006694B"/>
    <w:rsid w:val="00066A29"/>
    <w:rsid w:val="00066E11"/>
    <w:rsid w:val="00066F03"/>
    <w:rsid w:val="00067436"/>
    <w:rsid w:val="00067835"/>
    <w:rsid w:val="00067D57"/>
    <w:rsid w:val="00067DC0"/>
    <w:rsid w:val="00070389"/>
    <w:rsid w:val="000703EE"/>
    <w:rsid w:val="0007040C"/>
    <w:rsid w:val="00070430"/>
    <w:rsid w:val="000707ED"/>
    <w:rsid w:val="0007088D"/>
    <w:rsid w:val="0007137D"/>
    <w:rsid w:val="00071D11"/>
    <w:rsid w:val="00071DC9"/>
    <w:rsid w:val="000727B8"/>
    <w:rsid w:val="0007294A"/>
    <w:rsid w:val="00072D97"/>
    <w:rsid w:val="00072E74"/>
    <w:rsid w:val="0007309C"/>
    <w:rsid w:val="000730C2"/>
    <w:rsid w:val="00073593"/>
    <w:rsid w:val="00073666"/>
    <w:rsid w:val="00073F6D"/>
    <w:rsid w:val="0007444E"/>
    <w:rsid w:val="00074D9B"/>
    <w:rsid w:val="00074F7E"/>
    <w:rsid w:val="00074F8C"/>
    <w:rsid w:val="000750D3"/>
    <w:rsid w:val="000753AB"/>
    <w:rsid w:val="00075585"/>
    <w:rsid w:val="00075BB2"/>
    <w:rsid w:val="00076A9D"/>
    <w:rsid w:val="00076B17"/>
    <w:rsid w:val="00076FCF"/>
    <w:rsid w:val="00080F4E"/>
    <w:rsid w:val="000816CF"/>
    <w:rsid w:val="0008171F"/>
    <w:rsid w:val="0008197C"/>
    <w:rsid w:val="00081F52"/>
    <w:rsid w:val="000821DA"/>
    <w:rsid w:val="0008283C"/>
    <w:rsid w:val="000829F5"/>
    <w:rsid w:val="00082E4C"/>
    <w:rsid w:val="00083E18"/>
    <w:rsid w:val="00083FE3"/>
    <w:rsid w:val="000848C6"/>
    <w:rsid w:val="00084D0B"/>
    <w:rsid w:val="00084EC8"/>
    <w:rsid w:val="000853AE"/>
    <w:rsid w:val="000854BA"/>
    <w:rsid w:val="00085808"/>
    <w:rsid w:val="000858B1"/>
    <w:rsid w:val="000863D5"/>
    <w:rsid w:val="00086441"/>
    <w:rsid w:val="00086CFA"/>
    <w:rsid w:val="0008713C"/>
    <w:rsid w:val="0008718D"/>
    <w:rsid w:val="0008770B"/>
    <w:rsid w:val="00087A7C"/>
    <w:rsid w:val="00090014"/>
    <w:rsid w:val="0009008F"/>
    <w:rsid w:val="00090942"/>
    <w:rsid w:val="00090A3A"/>
    <w:rsid w:val="00090C38"/>
    <w:rsid w:val="00091995"/>
    <w:rsid w:val="00091B2B"/>
    <w:rsid w:val="00091B8C"/>
    <w:rsid w:val="00091F61"/>
    <w:rsid w:val="00092577"/>
    <w:rsid w:val="00092B1D"/>
    <w:rsid w:val="000935D3"/>
    <w:rsid w:val="00093ABE"/>
    <w:rsid w:val="00093BE6"/>
    <w:rsid w:val="00093DB8"/>
    <w:rsid w:val="00094B6B"/>
    <w:rsid w:val="00094F6A"/>
    <w:rsid w:val="000952E7"/>
    <w:rsid w:val="000965A2"/>
    <w:rsid w:val="00096994"/>
    <w:rsid w:val="00096F68"/>
    <w:rsid w:val="0009719D"/>
    <w:rsid w:val="00097323"/>
    <w:rsid w:val="000974E1"/>
    <w:rsid w:val="00097B56"/>
    <w:rsid w:val="00097FB4"/>
    <w:rsid w:val="000A007B"/>
    <w:rsid w:val="000A02FE"/>
    <w:rsid w:val="000A067C"/>
    <w:rsid w:val="000A0BE6"/>
    <w:rsid w:val="000A10D0"/>
    <w:rsid w:val="000A1B2A"/>
    <w:rsid w:val="000A1BA1"/>
    <w:rsid w:val="000A2035"/>
    <w:rsid w:val="000A2888"/>
    <w:rsid w:val="000A31A3"/>
    <w:rsid w:val="000A3454"/>
    <w:rsid w:val="000A34B0"/>
    <w:rsid w:val="000A3A05"/>
    <w:rsid w:val="000A439D"/>
    <w:rsid w:val="000A445C"/>
    <w:rsid w:val="000A44FB"/>
    <w:rsid w:val="000A4A85"/>
    <w:rsid w:val="000A4C08"/>
    <w:rsid w:val="000A4CB4"/>
    <w:rsid w:val="000A4E3E"/>
    <w:rsid w:val="000A6324"/>
    <w:rsid w:val="000A6563"/>
    <w:rsid w:val="000A67E9"/>
    <w:rsid w:val="000A6879"/>
    <w:rsid w:val="000A70C5"/>
    <w:rsid w:val="000A79E4"/>
    <w:rsid w:val="000A7A85"/>
    <w:rsid w:val="000B0683"/>
    <w:rsid w:val="000B069E"/>
    <w:rsid w:val="000B1238"/>
    <w:rsid w:val="000B22B6"/>
    <w:rsid w:val="000B2A9A"/>
    <w:rsid w:val="000B2FDE"/>
    <w:rsid w:val="000B30C6"/>
    <w:rsid w:val="000B372A"/>
    <w:rsid w:val="000B3F51"/>
    <w:rsid w:val="000B4A67"/>
    <w:rsid w:val="000B4A87"/>
    <w:rsid w:val="000B4D33"/>
    <w:rsid w:val="000B55B4"/>
    <w:rsid w:val="000B5896"/>
    <w:rsid w:val="000B5999"/>
    <w:rsid w:val="000B5AED"/>
    <w:rsid w:val="000B6267"/>
    <w:rsid w:val="000B6E0D"/>
    <w:rsid w:val="000B75EF"/>
    <w:rsid w:val="000B7962"/>
    <w:rsid w:val="000B7988"/>
    <w:rsid w:val="000B7B8E"/>
    <w:rsid w:val="000B7D14"/>
    <w:rsid w:val="000C039F"/>
    <w:rsid w:val="000C0DE1"/>
    <w:rsid w:val="000C1004"/>
    <w:rsid w:val="000C1054"/>
    <w:rsid w:val="000C15E0"/>
    <w:rsid w:val="000C174A"/>
    <w:rsid w:val="000C2112"/>
    <w:rsid w:val="000C2448"/>
    <w:rsid w:val="000C2DFA"/>
    <w:rsid w:val="000C30A4"/>
    <w:rsid w:val="000C3449"/>
    <w:rsid w:val="000C3A25"/>
    <w:rsid w:val="000C41B9"/>
    <w:rsid w:val="000C44BF"/>
    <w:rsid w:val="000C52B8"/>
    <w:rsid w:val="000C59F5"/>
    <w:rsid w:val="000C5D23"/>
    <w:rsid w:val="000C609D"/>
    <w:rsid w:val="000C60E8"/>
    <w:rsid w:val="000C627E"/>
    <w:rsid w:val="000C6911"/>
    <w:rsid w:val="000C7249"/>
    <w:rsid w:val="000C7264"/>
    <w:rsid w:val="000C7361"/>
    <w:rsid w:val="000C776B"/>
    <w:rsid w:val="000C7BCA"/>
    <w:rsid w:val="000C7CD6"/>
    <w:rsid w:val="000C7E0C"/>
    <w:rsid w:val="000D02C6"/>
    <w:rsid w:val="000D073A"/>
    <w:rsid w:val="000D08D6"/>
    <w:rsid w:val="000D0CCF"/>
    <w:rsid w:val="000D11C7"/>
    <w:rsid w:val="000D1310"/>
    <w:rsid w:val="000D1807"/>
    <w:rsid w:val="000D1895"/>
    <w:rsid w:val="000D1B32"/>
    <w:rsid w:val="000D1D90"/>
    <w:rsid w:val="000D236A"/>
    <w:rsid w:val="000D2BB3"/>
    <w:rsid w:val="000D2EE7"/>
    <w:rsid w:val="000D30C7"/>
    <w:rsid w:val="000D37F2"/>
    <w:rsid w:val="000D3E04"/>
    <w:rsid w:val="000D4277"/>
    <w:rsid w:val="000D45C9"/>
    <w:rsid w:val="000D4AC5"/>
    <w:rsid w:val="000D4BC3"/>
    <w:rsid w:val="000D4CC0"/>
    <w:rsid w:val="000D5387"/>
    <w:rsid w:val="000D598C"/>
    <w:rsid w:val="000D5FE6"/>
    <w:rsid w:val="000D63F5"/>
    <w:rsid w:val="000D657F"/>
    <w:rsid w:val="000D6974"/>
    <w:rsid w:val="000D6BD5"/>
    <w:rsid w:val="000D6D7B"/>
    <w:rsid w:val="000D6D89"/>
    <w:rsid w:val="000D7377"/>
    <w:rsid w:val="000D7D37"/>
    <w:rsid w:val="000D7DDD"/>
    <w:rsid w:val="000E0450"/>
    <w:rsid w:val="000E0EAB"/>
    <w:rsid w:val="000E0F3F"/>
    <w:rsid w:val="000E14FE"/>
    <w:rsid w:val="000E16C4"/>
    <w:rsid w:val="000E1830"/>
    <w:rsid w:val="000E1939"/>
    <w:rsid w:val="000E1D98"/>
    <w:rsid w:val="000E210D"/>
    <w:rsid w:val="000E2AFF"/>
    <w:rsid w:val="000E312F"/>
    <w:rsid w:val="000E3496"/>
    <w:rsid w:val="000E35CF"/>
    <w:rsid w:val="000E3821"/>
    <w:rsid w:val="000E3AD3"/>
    <w:rsid w:val="000E40C4"/>
    <w:rsid w:val="000E43A7"/>
    <w:rsid w:val="000E521D"/>
    <w:rsid w:val="000E5886"/>
    <w:rsid w:val="000E593F"/>
    <w:rsid w:val="000E5CCF"/>
    <w:rsid w:val="000E5CE1"/>
    <w:rsid w:val="000E6405"/>
    <w:rsid w:val="000E6485"/>
    <w:rsid w:val="000E68F0"/>
    <w:rsid w:val="000E6B12"/>
    <w:rsid w:val="000E6D4F"/>
    <w:rsid w:val="000E74B0"/>
    <w:rsid w:val="000E7681"/>
    <w:rsid w:val="000E7957"/>
    <w:rsid w:val="000F015C"/>
    <w:rsid w:val="000F062D"/>
    <w:rsid w:val="000F1362"/>
    <w:rsid w:val="000F1385"/>
    <w:rsid w:val="000F16E8"/>
    <w:rsid w:val="000F1C20"/>
    <w:rsid w:val="000F21B6"/>
    <w:rsid w:val="000F21DD"/>
    <w:rsid w:val="000F222E"/>
    <w:rsid w:val="000F2B83"/>
    <w:rsid w:val="000F3050"/>
    <w:rsid w:val="000F37BA"/>
    <w:rsid w:val="000F3F0C"/>
    <w:rsid w:val="000F42B7"/>
    <w:rsid w:val="000F4351"/>
    <w:rsid w:val="000F4515"/>
    <w:rsid w:val="000F4C92"/>
    <w:rsid w:val="000F4F3F"/>
    <w:rsid w:val="000F557C"/>
    <w:rsid w:val="000F55EB"/>
    <w:rsid w:val="000F57DE"/>
    <w:rsid w:val="000F5B91"/>
    <w:rsid w:val="000F5C33"/>
    <w:rsid w:val="000F62B5"/>
    <w:rsid w:val="000F66D5"/>
    <w:rsid w:val="000F6915"/>
    <w:rsid w:val="000F7150"/>
    <w:rsid w:val="000F7591"/>
    <w:rsid w:val="000F774C"/>
    <w:rsid w:val="001000FB"/>
    <w:rsid w:val="00100164"/>
    <w:rsid w:val="0010053E"/>
    <w:rsid w:val="00100FE6"/>
    <w:rsid w:val="001012C3"/>
    <w:rsid w:val="00101461"/>
    <w:rsid w:val="0010165D"/>
    <w:rsid w:val="00101C2B"/>
    <w:rsid w:val="00102121"/>
    <w:rsid w:val="00102E4A"/>
    <w:rsid w:val="0010363E"/>
    <w:rsid w:val="00103B98"/>
    <w:rsid w:val="00103C4C"/>
    <w:rsid w:val="00103F43"/>
    <w:rsid w:val="0010402C"/>
    <w:rsid w:val="00104034"/>
    <w:rsid w:val="00104407"/>
    <w:rsid w:val="001046E9"/>
    <w:rsid w:val="00104874"/>
    <w:rsid w:val="00105A09"/>
    <w:rsid w:val="00105AC0"/>
    <w:rsid w:val="00105ACC"/>
    <w:rsid w:val="00105EAF"/>
    <w:rsid w:val="001061D7"/>
    <w:rsid w:val="00106BA7"/>
    <w:rsid w:val="00106BBF"/>
    <w:rsid w:val="00106D84"/>
    <w:rsid w:val="00106DE2"/>
    <w:rsid w:val="0010753D"/>
    <w:rsid w:val="00110230"/>
    <w:rsid w:val="001109D4"/>
    <w:rsid w:val="00110D3B"/>
    <w:rsid w:val="00110EA0"/>
    <w:rsid w:val="00111A77"/>
    <w:rsid w:val="00111D44"/>
    <w:rsid w:val="001124D6"/>
    <w:rsid w:val="0011264B"/>
    <w:rsid w:val="00113D91"/>
    <w:rsid w:val="001145DA"/>
    <w:rsid w:val="00114806"/>
    <w:rsid w:val="00114A19"/>
    <w:rsid w:val="00115002"/>
    <w:rsid w:val="001153C8"/>
    <w:rsid w:val="00115A14"/>
    <w:rsid w:val="00115B4A"/>
    <w:rsid w:val="00117048"/>
    <w:rsid w:val="00117B17"/>
    <w:rsid w:val="001203D9"/>
    <w:rsid w:val="00120A37"/>
    <w:rsid w:val="00120D7B"/>
    <w:rsid w:val="00120DC3"/>
    <w:rsid w:val="0012132B"/>
    <w:rsid w:val="001213FD"/>
    <w:rsid w:val="00121926"/>
    <w:rsid w:val="001221C9"/>
    <w:rsid w:val="0012232E"/>
    <w:rsid w:val="00122446"/>
    <w:rsid w:val="00122790"/>
    <w:rsid w:val="00122BB8"/>
    <w:rsid w:val="00122F19"/>
    <w:rsid w:val="00123038"/>
    <w:rsid w:val="00123712"/>
    <w:rsid w:val="00123984"/>
    <w:rsid w:val="001239D1"/>
    <w:rsid w:val="00123C60"/>
    <w:rsid w:val="00124111"/>
    <w:rsid w:val="00124CFD"/>
    <w:rsid w:val="0012529C"/>
    <w:rsid w:val="0012596B"/>
    <w:rsid w:val="00125A34"/>
    <w:rsid w:val="00125AD0"/>
    <w:rsid w:val="00125BA6"/>
    <w:rsid w:val="00125E80"/>
    <w:rsid w:val="00126C65"/>
    <w:rsid w:val="00126C8B"/>
    <w:rsid w:val="001278B1"/>
    <w:rsid w:val="00127962"/>
    <w:rsid w:val="00127968"/>
    <w:rsid w:val="001309C2"/>
    <w:rsid w:val="00130A44"/>
    <w:rsid w:val="001317C7"/>
    <w:rsid w:val="00131936"/>
    <w:rsid w:val="0013219B"/>
    <w:rsid w:val="001323B4"/>
    <w:rsid w:val="00132851"/>
    <w:rsid w:val="00133648"/>
    <w:rsid w:val="0013393F"/>
    <w:rsid w:val="00133EB8"/>
    <w:rsid w:val="001344AE"/>
    <w:rsid w:val="0013461C"/>
    <w:rsid w:val="001347A2"/>
    <w:rsid w:val="001348B7"/>
    <w:rsid w:val="001350CE"/>
    <w:rsid w:val="001357D8"/>
    <w:rsid w:val="00136A1A"/>
    <w:rsid w:val="00136DD3"/>
    <w:rsid w:val="00136E8D"/>
    <w:rsid w:val="00136F1F"/>
    <w:rsid w:val="00137057"/>
    <w:rsid w:val="0013705A"/>
    <w:rsid w:val="00137E47"/>
    <w:rsid w:val="00137E59"/>
    <w:rsid w:val="00137F07"/>
    <w:rsid w:val="001400F9"/>
    <w:rsid w:val="0014063F"/>
    <w:rsid w:val="0014072C"/>
    <w:rsid w:val="001408B3"/>
    <w:rsid w:val="0014096C"/>
    <w:rsid w:val="00140AF9"/>
    <w:rsid w:val="0014104C"/>
    <w:rsid w:val="00141434"/>
    <w:rsid w:val="001418C3"/>
    <w:rsid w:val="00141E3D"/>
    <w:rsid w:val="001420CA"/>
    <w:rsid w:val="001420F7"/>
    <w:rsid w:val="001429A8"/>
    <w:rsid w:val="00142A5D"/>
    <w:rsid w:val="00142A77"/>
    <w:rsid w:val="00142D94"/>
    <w:rsid w:val="00143823"/>
    <w:rsid w:val="001439FA"/>
    <w:rsid w:val="00143AC7"/>
    <w:rsid w:val="00143C5F"/>
    <w:rsid w:val="00143CA8"/>
    <w:rsid w:val="00143FF1"/>
    <w:rsid w:val="001450B1"/>
    <w:rsid w:val="001453FF"/>
    <w:rsid w:val="00145D40"/>
    <w:rsid w:val="00146835"/>
    <w:rsid w:val="00146B2A"/>
    <w:rsid w:val="00146EE1"/>
    <w:rsid w:val="001470FB"/>
    <w:rsid w:val="001472B3"/>
    <w:rsid w:val="00147822"/>
    <w:rsid w:val="00147C0A"/>
    <w:rsid w:val="00147C91"/>
    <w:rsid w:val="00150096"/>
    <w:rsid w:val="00150198"/>
    <w:rsid w:val="001503A3"/>
    <w:rsid w:val="001505DB"/>
    <w:rsid w:val="00150A0F"/>
    <w:rsid w:val="001511D8"/>
    <w:rsid w:val="0015126E"/>
    <w:rsid w:val="00151B30"/>
    <w:rsid w:val="00151CD5"/>
    <w:rsid w:val="001522E1"/>
    <w:rsid w:val="001526E2"/>
    <w:rsid w:val="00152C02"/>
    <w:rsid w:val="00152DB4"/>
    <w:rsid w:val="00153553"/>
    <w:rsid w:val="001535DD"/>
    <w:rsid w:val="00153809"/>
    <w:rsid w:val="00154981"/>
    <w:rsid w:val="00155447"/>
    <w:rsid w:val="00155BDF"/>
    <w:rsid w:val="00155C39"/>
    <w:rsid w:val="00155E04"/>
    <w:rsid w:val="00156102"/>
    <w:rsid w:val="00156231"/>
    <w:rsid w:val="00156378"/>
    <w:rsid w:val="0015666E"/>
    <w:rsid w:val="001568B1"/>
    <w:rsid w:val="00156F3A"/>
    <w:rsid w:val="00156FE9"/>
    <w:rsid w:val="0015708A"/>
    <w:rsid w:val="001571D9"/>
    <w:rsid w:val="00157373"/>
    <w:rsid w:val="001573D8"/>
    <w:rsid w:val="00157631"/>
    <w:rsid w:val="001605E6"/>
    <w:rsid w:val="001608AF"/>
    <w:rsid w:val="0016126D"/>
    <w:rsid w:val="00161892"/>
    <w:rsid w:val="00161C37"/>
    <w:rsid w:val="00161E76"/>
    <w:rsid w:val="0016201A"/>
    <w:rsid w:val="0016216F"/>
    <w:rsid w:val="00162D24"/>
    <w:rsid w:val="00163269"/>
    <w:rsid w:val="0016338B"/>
    <w:rsid w:val="0016362D"/>
    <w:rsid w:val="00163AA7"/>
    <w:rsid w:val="00163ABB"/>
    <w:rsid w:val="00163C0C"/>
    <w:rsid w:val="00163FE5"/>
    <w:rsid w:val="001645D2"/>
    <w:rsid w:val="00164BFF"/>
    <w:rsid w:val="00164D82"/>
    <w:rsid w:val="00165BA2"/>
    <w:rsid w:val="00165EA2"/>
    <w:rsid w:val="00165F4C"/>
    <w:rsid w:val="001668E4"/>
    <w:rsid w:val="0016690A"/>
    <w:rsid w:val="00167007"/>
    <w:rsid w:val="0016706D"/>
    <w:rsid w:val="001672DA"/>
    <w:rsid w:val="00167BC6"/>
    <w:rsid w:val="00167C8E"/>
    <w:rsid w:val="00167CB9"/>
    <w:rsid w:val="00167DDE"/>
    <w:rsid w:val="00170045"/>
    <w:rsid w:val="00170393"/>
    <w:rsid w:val="0017081D"/>
    <w:rsid w:val="00170C9B"/>
    <w:rsid w:val="00171224"/>
    <w:rsid w:val="001716AB"/>
    <w:rsid w:val="001717BE"/>
    <w:rsid w:val="001723DA"/>
    <w:rsid w:val="0017260F"/>
    <w:rsid w:val="001729A4"/>
    <w:rsid w:val="001729F8"/>
    <w:rsid w:val="00172A97"/>
    <w:rsid w:val="001739F9"/>
    <w:rsid w:val="0017401B"/>
    <w:rsid w:val="001740DB"/>
    <w:rsid w:val="0017419C"/>
    <w:rsid w:val="0017459C"/>
    <w:rsid w:val="00174DFF"/>
    <w:rsid w:val="001753D0"/>
    <w:rsid w:val="00175647"/>
    <w:rsid w:val="00175A3A"/>
    <w:rsid w:val="00175DC7"/>
    <w:rsid w:val="00175EBE"/>
    <w:rsid w:val="001760CB"/>
    <w:rsid w:val="0017654E"/>
    <w:rsid w:val="00176C70"/>
    <w:rsid w:val="00177026"/>
    <w:rsid w:val="001771ED"/>
    <w:rsid w:val="00177EB6"/>
    <w:rsid w:val="00180291"/>
    <w:rsid w:val="001808C9"/>
    <w:rsid w:val="00180B24"/>
    <w:rsid w:val="00180BD4"/>
    <w:rsid w:val="00180FA7"/>
    <w:rsid w:val="00181F03"/>
    <w:rsid w:val="00181F4F"/>
    <w:rsid w:val="00182626"/>
    <w:rsid w:val="001827C6"/>
    <w:rsid w:val="00183545"/>
    <w:rsid w:val="00183566"/>
    <w:rsid w:val="00183702"/>
    <w:rsid w:val="00183B04"/>
    <w:rsid w:val="00183B98"/>
    <w:rsid w:val="00183EDF"/>
    <w:rsid w:val="00185012"/>
    <w:rsid w:val="0018560D"/>
    <w:rsid w:val="001857DB"/>
    <w:rsid w:val="001861A1"/>
    <w:rsid w:val="00186520"/>
    <w:rsid w:val="0018715E"/>
    <w:rsid w:val="0018735A"/>
    <w:rsid w:val="001874C7"/>
    <w:rsid w:val="00187743"/>
    <w:rsid w:val="00190072"/>
    <w:rsid w:val="0019009B"/>
    <w:rsid w:val="00190CA4"/>
    <w:rsid w:val="00191C42"/>
    <w:rsid w:val="00192267"/>
    <w:rsid w:val="0019242D"/>
    <w:rsid w:val="0019255A"/>
    <w:rsid w:val="001929D6"/>
    <w:rsid w:val="00192F8B"/>
    <w:rsid w:val="00193086"/>
    <w:rsid w:val="00193993"/>
    <w:rsid w:val="00193E23"/>
    <w:rsid w:val="0019412D"/>
    <w:rsid w:val="0019433D"/>
    <w:rsid w:val="001943EB"/>
    <w:rsid w:val="0019444C"/>
    <w:rsid w:val="00195EE5"/>
    <w:rsid w:val="00196487"/>
    <w:rsid w:val="00196980"/>
    <w:rsid w:val="001969FA"/>
    <w:rsid w:val="00196A9D"/>
    <w:rsid w:val="00197281"/>
    <w:rsid w:val="0019751A"/>
    <w:rsid w:val="001A058F"/>
    <w:rsid w:val="001A06EE"/>
    <w:rsid w:val="001A0D75"/>
    <w:rsid w:val="001A1456"/>
    <w:rsid w:val="001A1860"/>
    <w:rsid w:val="001A25AF"/>
    <w:rsid w:val="001A30A6"/>
    <w:rsid w:val="001A347E"/>
    <w:rsid w:val="001A3BF7"/>
    <w:rsid w:val="001A3D68"/>
    <w:rsid w:val="001A409C"/>
    <w:rsid w:val="001A4285"/>
    <w:rsid w:val="001A428E"/>
    <w:rsid w:val="001A466C"/>
    <w:rsid w:val="001A486D"/>
    <w:rsid w:val="001A5120"/>
    <w:rsid w:val="001A53E4"/>
    <w:rsid w:val="001A569B"/>
    <w:rsid w:val="001A5944"/>
    <w:rsid w:val="001A60F4"/>
    <w:rsid w:val="001A6414"/>
    <w:rsid w:val="001A6752"/>
    <w:rsid w:val="001A6BDE"/>
    <w:rsid w:val="001A7149"/>
    <w:rsid w:val="001A7565"/>
    <w:rsid w:val="001A7FE0"/>
    <w:rsid w:val="001B0094"/>
    <w:rsid w:val="001B0133"/>
    <w:rsid w:val="001B044A"/>
    <w:rsid w:val="001B05E3"/>
    <w:rsid w:val="001B1060"/>
    <w:rsid w:val="001B14AC"/>
    <w:rsid w:val="001B150E"/>
    <w:rsid w:val="001B1A29"/>
    <w:rsid w:val="001B1B5F"/>
    <w:rsid w:val="001B1F09"/>
    <w:rsid w:val="001B2379"/>
    <w:rsid w:val="001B25D3"/>
    <w:rsid w:val="001B26C5"/>
    <w:rsid w:val="001B2D33"/>
    <w:rsid w:val="001B41D8"/>
    <w:rsid w:val="001B47B9"/>
    <w:rsid w:val="001B503C"/>
    <w:rsid w:val="001B530C"/>
    <w:rsid w:val="001B5977"/>
    <w:rsid w:val="001B5EBC"/>
    <w:rsid w:val="001B6936"/>
    <w:rsid w:val="001B6A46"/>
    <w:rsid w:val="001B6E4E"/>
    <w:rsid w:val="001B71BF"/>
    <w:rsid w:val="001B729F"/>
    <w:rsid w:val="001B74EB"/>
    <w:rsid w:val="001B785A"/>
    <w:rsid w:val="001B7C83"/>
    <w:rsid w:val="001C0597"/>
    <w:rsid w:val="001C0D21"/>
    <w:rsid w:val="001C0EA7"/>
    <w:rsid w:val="001C1302"/>
    <w:rsid w:val="001C1711"/>
    <w:rsid w:val="001C1844"/>
    <w:rsid w:val="001C1BD2"/>
    <w:rsid w:val="001C1CAF"/>
    <w:rsid w:val="001C1D6D"/>
    <w:rsid w:val="001C1F39"/>
    <w:rsid w:val="001C21D0"/>
    <w:rsid w:val="001C2921"/>
    <w:rsid w:val="001C2F81"/>
    <w:rsid w:val="001C384E"/>
    <w:rsid w:val="001C3F1F"/>
    <w:rsid w:val="001C414B"/>
    <w:rsid w:val="001C48C2"/>
    <w:rsid w:val="001C4CF4"/>
    <w:rsid w:val="001C62BB"/>
    <w:rsid w:val="001C6C8A"/>
    <w:rsid w:val="001C6F4E"/>
    <w:rsid w:val="001C722B"/>
    <w:rsid w:val="001C7D39"/>
    <w:rsid w:val="001C7DEF"/>
    <w:rsid w:val="001D02E0"/>
    <w:rsid w:val="001D05E5"/>
    <w:rsid w:val="001D0606"/>
    <w:rsid w:val="001D06C6"/>
    <w:rsid w:val="001D0813"/>
    <w:rsid w:val="001D095F"/>
    <w:rsid w:val="001D0C50"/>
    <w:rsid w:val="001D0DF8"/>
    <w:rsid w:val="001D1943"/>
    <w:rsid w:val="001D3301"/>
    <w:rsid w:val="001D3E78"/>
    <w:rsid w:val="001D3F29"/>
    <w:rsid w:val="001D473E"/>
    <w:rsid w:val="001D4BF7"/>
    <w:rsid w:val="001D4C40"/>
    <w:rsid w:val="001D4E1B"/>
    <w:rsid w:val="001D4FA8"/>
    <w:rsid w:val="001D5338"/>
    <w:rsid w:val="001D5589"/>
    <w:rsid w:val="001D57CC"/>
    <w:rsid w:val="001D59B2"/>
    <w:rsid w:val="001D603D"/>
    <w:rsid w:val="001D6CF5"/>
    <w:rsid w:val="001D736E"/>
    <w:rsid w:val="001D74FD"/>
    <w:rsid w:val="001D7A5E"/>
    <w:rsid w:val="001E06C3"/>
    <w:rsid w:val="001E07E3"/>
    <w:rsid w:val="001E080B"/>
    <w:rsid w:val="001E08F5"/>
    <w:rsid w:val="001E09D9"/>
    <w:rsid w:val="001E0D2E"/>
    <w:rsid w:val="001E13AD"/>
    <w:rsid w:val="001E1C4F"/>
    <w:rsid w:val="001E1F8B"/>
    <w:rsid w:val="001E2234"/>
    <w:rsid w:val="001E2400"/>
    <w:rsid w:val="001E25F6"/>
    <w:rsid w:val="001E2749"/>
    <w:rsid w:val="001E2C36"/>
    <w:rsid w:val="001E321D"/>
    <w:rsid w:val="001E322B"/>
    <w:rsid w:val="001E35DD"/>
    <w:rsid w:val="001E4C40"/>
    <w:rsid w:val="001E5209"/>
    <w:rsid w:val="001E6133"/>
    <w:rsid w:val="001E68B6"/>
    <w:rsid w:val="001E68CA"/>
    <w:rsid w:val="001E6A2D"/>
    <w:rsid w:val="001E7335"/>
    <w:rsid w:val="001E788B"/>
    <w:rsid w:val="001E7A6E"/>
    <w:rsid w:val="001E7B47"/>
    <w:rsid w:val="001E7D4F"/>
    <w:rsid w:val="001F001F"/>
    <w:rsid w:val="001F003F"/>
    <w:rsid w:val="001F0503"/>
    <w:rsid w:val="001F098C"/>
    <w:rsid w:val="001F0A7B"/>
    <w:rsid w:val="001F0D2C"/>
    <w:rsid w:val="001F0D9D"/>
    <w:rsid w:val="001F1760"/>
    <w:rsid w:val="001F17C8"/>
    <w:rsid w:val="001F1B16"/>
    <w:rsid w:val="001F201E"/>
    <w:rsid w:val="001F2137"/>
    <w:rsid w:val="001F2491"/>
    <w:rsid w:val="001F2556"/>
    <w:rsid w:val="001F2887"/>
    <w:rsid w:val="001F2E62"/>
    <w:rsid w:val="001F2F8A"/>
    <w:rsid w:val="001F34FE"/>
    <w:rsid w:val="001F3A99"/>
    <w:rsid w:val="001F3C69"/>
    <w:rsid w:val="001F4042"/>
    <w:rsid w:val="001F466D"/>
    <w:rsid w:val="001F494D"/>
    <w:rsid w:val="001F4E05"/>
    <w:rsid w:val="001F523F"/>
    <w:rsid w:val="001F5768"/>
    <w:rsid w:val="001F5984"/>
    <w:rsid w:val="001F60C0"/>
    <w:rsid w:val="001F61B3"/>
    <w:rsid w:val="001F641F"/>
    <w:rsid w:val="001F66AE"/>
    <w:rsid w:val="001F6734"/>
    <w:rsid w:val="001F6E32"/>
    <w:rsid w:val="001F78DA"/>
    <w:rsid w:val="001F7F30"/>
    <w:rsid w:val="002001E8"/>
    <w:rsid w:val="00200561"/>
    <w:rsid w:val="00200806"/>
    <w:rsid w:val="00200B3D"/>
    <w:rsid w:val="00200E28"/>
    <w:rsid w:val="00200E88"/>
    <w:rsid w:val="00200F41"/>
    <w:rsid w:val="0020120E"/>
    <w:rsid w:val="0020135F"/>
    <w:rsid w:val="002013EC"/>
    <w:rsid w:val="00201A41"/>
    <w:rsid w:val="0020200F"/>
    <w:rsid w:val="00202E95"/>
    <w:rsid w:val="00202EB2"/>
    <w:rsid w:val="00203652"/>
    <w:rsid w:val="0020380E"/>
    <w:rsid w:val="00203EB5"/>
    <w:rsid w:val="002047F5"/>
    <w:rsid w:val="00204C90"/>
    <w:rsid w:val="00204CCA"/>
    <w:rsid w:val="0020537C"/>
    <w:rsid w:val="00205578"/>
    <w:rsid w:val="002057E4"/>
    <w:rsid w:val="0020657D"/>
    <w:rsid w:val="00206B34"/>
    <w:rsid w:val="00206BED"/>
    <w:rsid w:val="00207335"/>
    <w:rsid w:val="002075D9"/>
    <w:rsid w:val="0020769E"/>
    <w:rsid w:val="002077E5"/>
    <w:rsid w:val="002078A7"/>
    <w:rsid w:val="002078BD"/>
    <w:rsid w:val="00207A1E"/>
    <w:rsid w:val="00207F96"/>
    <w:rsid w:val="00210986"/>
    <w:rsid w:val="00211370"/>
    <w:rsid w:val="002117FA"/>
    <w:rsid w:val="00211B15"/>
    <w:rsid w:val="0021247C"/>
    <w:rsid w:val="00212724"/>
    <w:rsid w:val="00213784"/>
    <w:rsid w:val="00213E2E"/>
    <w:rsid w:val="0021405E"/>
    <w:rsid w:val="002140EC"/>
    <w:rsid w:val="0021422D"/>
    <w:rsid w:val="002147EE"/>
    <w:rsid w:val="00214AB7"/>
    <w:rsid w:val="00215054"/>
    <w:rsid w:val="0021541A"/>
    <w:rsid w:val="002155F2"/>
    <w:rsid w:val="0021575F"/>
    <w:rsid w:val="00215B27"/>
    <w:rsid w:val="00215D5A"/>
    <w:rsid w:val="00216229"/>
    <w:rsid w:val="0021673E"/>
    <w:rsid w:val="00216C6D"/>
    <w:rsid w:val="00216DD8"/>
    <w:rsid w:val="0021751A"/>
    <w:rsid w:val="0021766E"/>
    <w:rsid w:val="00217BB6"/>
    <w:rsid w:val="00217DA7"/>
    <w:rsid w:val="00217EC3"/>
    <w:rsid w:val="00220147"/>
    <w:rsid w:val="0022019D"/>
    <w:rsid w:val="0022042B"/>
    <w:rsid w:val="002205DA"/>
    <w:rsid w:val="00221048"/>
    <w:rsid w:val="00221507"/>
    <w:rsid w:val="00221623"/>
    <w:rsid w:val="00221728"/>
    <w:rsid w:val="00221B16"/>
    <w:rsid w:val="00221B59"/>
    <w:rsid w:val="00221F93"/>
    <w:rsid w:val="002220A5"/>
    <w:rsid w:val="00222216"/>
    <w:rsid w:val="00222E6D"/>
    <w:rsid w:val="00223E33"/>
    <w:rsid w:val="00223E8A"/>
    <w:rsid w:val="00224260"/>
    <w:rsid w:val="00224A0B"/>
    <w:rsid w:val="00224AB0"/>
    <w:rsid w:val="00224D42"/>
    <w:rsid w:val="002257F5"/>
    <w:rsid w:val="00225994"/>
    <w:rsid w:val="00225B0C"/>
    <w:rsid w:val="002261EA"/>
    <w:rsid w:val="002262A6"/>
    <w:rsid w:val="0022662F"/>
    <w:rsid w:val="0022676F"/>
    <w:rsid w:val="00226D8E"/>
    <w:rsid w:val="00226E2A"/>
    <w:rsid w:val="0022709A"/>
    <w:rsid w:val="002273FD"/>
    <w:rsid w:val="00227658"/>
    <w:rsid w:val="00227983"/>
    <w:rsid w:val="00227DD9"/>
    <w:rsid w:val="0023000F"/>
    <w:rsid w:val="00230341"/>
    <w:rsid w:val="00230574"/>
    <w:rsid w:val="00231174"/>
    <w:rsid w:val="002318A4"/>
    <w:rsid w:val="00231ECE"/>
    <w:rsid w:val="00231F12"/>
    <w:rsid w:val="0023203C"/>
    <w:rsid w:val="002324C0"/>
    <w:rsid w:val="002325C7"/>
    <w:rsid w:val="00233864"/>
    <w:rsid w:val="00233BB2"/>
    <w:rsid w:val="00233C71"/>
    <w:rsid w:val="002340DF"/>
    <w:rsid w:val="002347CD"/>
    <w:rsid w:val="00234DC7"/>
    <w:rsid w:val="002352A3"/>
    <w:rsid w:val="00235748"/>
    <w:rsid w:val="0023695E"/>
    <w:rsid w:val="00236F8B"/>
    <w:rsid w:val="0023709F"/>
    <w:rsid w:val="0023793B"/>
    <w:rsid w:val="00237A55"/>
    <w:rsid w:val="00237A85"/>
    <w:rsid w:val="00240029"/>
    <w:rsid w:val="00240122"/>
    <w:rsid w:val="00240176"/>
    <w:rsid w:val="0024041A"/>
    <w:rsid w:val="002404D3"/>
    <w:rsid w:val="00240654"/>
    <w:rsid w:val="0024072F"/>
    <w:rsid w:val="00240754"/>
    <w:rsid w:val="0024081A"/>
    <w:rsid w:val="00240A05"/>
    <w:rsid w:val="00240FCA"/>
    <w:rsid w:val="002413BC"/>
    <w:rsid w:val="00241562"/>
    <w:rsid w:val="00241A12"/>
    <w:rsid w:val="00241B19"/>
    <w:rsid w:val="00241D05"/>
    <w:rsid w:val="00242993"/>
    <w:rsid w:val="00242C02"/>
    <w:rsid w:val="00243B80"/>
    <w:rsid w:val="00244501"/>
    <w:rsid w:val="0024656D"/>
    <w:rsid w:val="00246D49"/>
    <w:rsid w:val="0024715B"/>
    <w:rsid w:val="00247387"/>
    <w:rsid w:val="002476A3"/>
    <w:rsid w:val="00247BA9"/>
    <w:rsid w:val="00247CD5"/>
    <w:rsid w:val="00250066"/>
    <w:rsid w:val="002500DA"/>
    <w:rsid w:val="00250165"/>
    <w:rsid w:val="00250618"/>
    <w:rsid w:val="00250F4A"/>
    <w:rsid w:val="002511A5"/>
    <w:rsid w:val="002512DC"/>
    <w:rsid w:val="002517D9"/>
    <w:rsid w:val="002519CF"/>
    <w:rsid w:val="002519D0"/>
    <w:rsid w:val="00251DF1"/>
    <w:rsid w:val="00251F6A"/>
    <w:rsid w:val="00253172"/>
    <w:rsid w:val="00253352"/>
    <w:rsid w:val="00253703"/>
    <w:rsid w:val="00253894"/>
    <w:rsid w:val="00253B7B"/>
    <w:rsid w:val="002541B0"/>
    <w:rsid w:val="00254C40"/>
    <w:rsid w:val="00254C4D"/>
    <w:rsid w:val="00254E07"/>
    <w:rsid w:val="002552F9"/>
    <w:rsid w:val="0025549C"/>
    <w:rsid w:val="0025582D"/>
    <w:rsid w:val="00255E77"/>
    <w:rsid w:val="0025600A"/>
    <w:rsid w:val="00256626"/>
    <w:rsid w:val="00256EE7"/>
    <w:rsid w:val="002571EC"/>
    <w:rsid w:val="002604D3"/>
    <w:rsid w:val="0026070A"/>
    <w:rsid w:val="0026097F"/>
    <w:rsid w:val="00260D31"/>
    <w:rsid w:val="00261989"/>
    <w:rsid w:val="00261BBC"/>
    <w:rsid w:val="00261CC8"/>
    <w:rsid w:val="00261F86"/>
    <w:rsid w:val="00262294"/>
    <w:rsid w:val="00263528"/>
    <w:rsid w:val="002636D2"/>
    <w:rsid w:val="00263AB7"/>
    <w:rsid w:val="00263B69"/>
    <w:rsid w:val="0026408C"/>
    <w:rsid w:val="00264403"/>
    <w:rsid w:val="00264F4D"/>
    <w:rsid w:val="002656F1"/>
    <w:rsid w:val="00265A67"/>
    <w:rsid w:val="00265B84"/>
    <w:rsid w:val="00265BFA"/>
    <w:rsid w:val="00265C06"/>
    <w:rsid w:val="00265FD8"/>
    <w:rsid w:val="00266067"/>
    <w:rsid w:val="002662AA"/>
    <w:rsid w:val="0026640D"/>
    <w:rsid w:val="002668A7"/>
    <w:rsid w:val="0026690B"/>
    <w:rsid w:val="00266BCE"/>
    <w:rsid w:val="00266BE2"/>
    <w:rsid w:val="002674C6"/>
    <w:rsid w:val="002679C6"/>
    <w:rsid w:val="00267DAA"/>
    <w:rsid w:val="00267FF4"/>
    <w:rsid w:val="002710A7"/>
    <w:rsid w:val="002713D2"/>
    <w:rsid w:val="0027148E"/>
    <w:rsid w:val="00271D05"/>
    <w:rsid w:val="00272B91"/>
    <w:rsid w:val="00272C12"/>
    <w:rsid w:val="00272E6E"/>
    <w:rsid w:val="00272FD2"/>
    <w:rsid w:val="00272FEB"/>
    <w:rsid w:val="00273020"/>
    <w:rsid w:val="00273400"/>
    <w:rsid w:val="00273EE3"/>
    <w:rsid w:val="0027434E"/>
    <w:rsid w:val="00274439"/>
    <w:rsid w:val="002748D1"/>
    <w:rsid w:val="00274F77"/>
    <w:rsid w:val="002750E9"/>
    <w:rsid w:val="00275344"/>
    <w:rsid w:val="00275366"/>
    <w:rsid w:val="00275489"/>
    <w:rsid w:val="00275714"/>
    <w:rsid w:val="00275782"/>
    <w:rsid w:val="002757C6"/>
    <w:rsid w:val="00275DA7"/>
    <w:rsid w:val="00275E3C"/>
    <w:rsid w:val="00276047"/>
    <w:rsid w:val="00276439"/>
    <w:rsid w:val="0027657E"/>
    <w:rsid w:val="00276621"/>
    <w:rsid w:val="002775D7"/>
    <w:rsid w:val="00277634"/>
    <w:rsid w:val="00277AB7"/>
    <w:rsid w:val="00277B7F"/>
    <w:rsid w:val="00277E18"/>
    <w:rsid w:val="00280235"/>
    <w:rsid w:val="002806B2"/>
    <w:rsid w:val="002807B6"/>
    <w:rsid w:val="002809E8"/>
    <w:rsid w:val="00280CB1"/>
    <w:rsid w:val="00280F5E"/>
    <w:rsid w:val="002819F9"/>
    <w:rsid w:val="00281AB8"/>
    <w:rsid w:val="002823A5"/>
    <w:rsid w:val="00282F78"/>
    <w:rsid w:val="00283340"/>
    <w:rsid w:val="002834EB"/>
    <w:rsid w:val="002835B0"/>
    <w:rsid w:val="002837A1"/>
    <w:rsid w:val="00284060"/>
    <w:rsid w:val="00284211"/>
    <w:rsid w:val="00284FF8"/>
    <w:rsid w:val="002858B0"/>
    <w:rsid w:val="00285997"/>
    <w:rsid w:val="002860A9"/>
    <w:rsid w:val="00286A34"/>
    <w:rsid w:val="00286C0A"/>
    <w:rsid w:val="00286E6F"/>
    <w:rsid w:val="00287409"/>
    <w:rsid w:val="0028757F"/>
    <w:rsid w:val="00287662"/>
    <w:rsid w:val="00287740"/>
    <w:rsid w:val="002878F3"/>
    <w:rsid w:val="00287907"/>
    <w:rsid w:val="002879CB"/>
    <w:rsid w:val="00287AC1"/>
    <w:rsid w:val="00287B30"/>
    <w:rsid w:val="002902FC"/>
    <w:rsid w:val="002906FA"/>
    <w:rsid w:val="0029079E"/>
    <w:rsid w:val="00290A7C"/>
    <w:rsid w:val="00290B81"/>
    <w:rsid w:val="00291702"/>
    <w:rsid w:val="00291BA1"/>
    <w:rsid w:val="00291C19"/>
    <w:rsid w:val="0029268E"/>
    <w:rsid w:val="00292850"/>
    <w:rsid w:val="00292FA3"/>
    <w:rsid w:val="00293DB9"/>
    <w:rsid w:val="00293F27"/>
    <w:rsid w:val="002940D0"/>
    <w:rsid w:val="00294549"/>
    <w:rsid w:val="002949DE"/>
    <w:rsid w:val="00294E8D"/>
    <w:rsid w:val="00295389"/>
    <w:rsid w:val="00295E15"/>
    <w:rsid w:val="0029646D"/>
    <w:rsid w:val="002966C0"/>
    <w:rsid w:val="002968AC"/>
    <w:rsid w:val="002969E0"/>
    <w:rsid w:val="00296C70"/>
    <w:rsid w:val="00296D94"/>
    <w:rsid w:val="002972BB"/>
    <w:rsid w:val="002976B3"/>
    <w:rsid w:val="002976B5"/>
    <w:rsid w:val="002A02B6"/>
    <w:rsid w:val="002A0B61"/>
    <w:rsid w:val="002A0CD5"/>
    <w:rsid w:val="002A1540"/>
    <w:rsid w:val="002A1D90"/>
    <w:rsid w:val="002A2392"/>
    <w:rsid w:val="002A2AD8"/>
    <w:rsid w:val="002A3174"/>
    <w:rsid w:val="002A358C"/>
    <w:rsid w:val="002A3883"/>
    <w:rsid w:val="002A3A3A"/>
    <w:rsid w:val="002A428F"/>
    <w:rsid w:val="002A519A"/>
    <w:rsid w:val="002A5509"/>
    <w:rsid w:val="002A5568"/>
    <w:rsid w:val="002A5756"/>
    <w:rsid w:val="002A5CDF"/>
    <w:rsid w:val="002A5DB8"/>
    <w:rsid w:val="002A5E9C"/>
    <w:rsid w:val="002A5F3F"/>
    <w:rsid w:val="002A6570"/>
    <w:rsid w:val="002A67D1"/>
    <w:rsid w:val="002A6DDD"/>
    <w:rsid w:val="002A7409"/>
    <w:rsid w:val="002B07E4"/>
    <w:rsid w:val="002B0801"/>
    <w:rsid w:val="002B0A66"/>
    <w:rsid w:val="002B0E6F"/>
    <w:rsid w:val="002B1006"/>
    <w:rsid w:val="002B15F6"/>
    <w:rsid w:val="002B16B3"/>
    <w:rsid w:val="002B1AD2"/>
    <w:rsid w:val="002B1B62"/>
    <w:rsid w:val="002B1DD2"/>
    <w:rsid w:val="002B254A"/>
    <w:rsid w:val="002B2709"/>
    <w:rsid w:val="002B2AFE"/>
    <w:rsid w:val="002B2D52"/>
    <w:rsid w:val="002B2E5D"/>
    <w:rsid w:val="002B31EC"/>
    <w:rsid w:val="002B36B0"/>
    <w:rsid w:val="002B36F1"/>
    <w:rsid w:val="002B3C69"/>
    <w:rsid w:val="002B3DF0"/>
    <w:rsid w:val="002B3E69"/>
    <w:rsid w:val="002B3F49"/>
    <w:rsid w:val="002B410D"/>
    <w:rsid w:val="002B4AB0"/>
    <w:rsid w:val="002B4DB5"/>
    <w:rsid w:val="002B535B"/>
    <w:rsid w:val="002B5494"/>
    <w:rsid w:val="002B57EB"/>
    <w:rsid w:val="002B5921"/>
    <w:rsid w:val="002B5AD3"/>
    <w:rsid w:val="002B5E12"/>
    <w:rsid w:val="002B60F8"/>
    <w:rsid w:val="002B67B9"/>
    <w:rsid w:val="002B6A0D"/>
    <w:rsid w:val="002B6CBB"/>
    <w:rsid w:val="002B7019"/>
    <w:rsid w:val="002B72B0"/>
    <w:rsid w:val="002B76EB"/>
    <w:rsid w:val="002B7D64"/>
    <w:rsid w:val="002B7FDF"/>
    <w:rsid w:val="002C01A8"/>
    <w:rsid w:val="002C065C"/>
    <w:rsid w:val="002C10D5"/>
    <w:rsid w:val="002C1B3D"/>
    <w:rsid w:val="002C1C79"/>
    <w:rsid w:val="002C1C9D"/>
    <w:rsid w:val="002C1F02"/>
    <w:rsid w:val="002C1F7A"/>
    <w:rsid w:val="002C23A6"/>
    <w:rsid w:val="002C285F"/>
    <w:rsid w:val="002C2A64"/>
    <w:rsid w:val="002C2E7D"/>
    <w:rsid w:val="002C316E"/>
    <w:rsid w:val="002C34F7"/>
    <w:rsid w:val="002C3DFA"/>
    <w:rsid w:val="002C416C"/>
    <w:rsid w:val="002C41C5"/>
    <w:rsid w:val="002C41CA"/>
    <w:rsid w:val="002C4447"/>
    <w:rsid w:val="002C4489"/>
    <w:rsid w:val="002C4DA5"/>
    <w:rsid w:val="002C5775"/>
    <w:rsid w:val="002C6853"/>
    <w:rsid w:val="002C741E"/>
    <w:rsid w:val="002C7593"/>
    <w:rsid w:val="002C7632"/>
    <w:rsid w:val="002C77A7"/>
    <w:rsid w:val="002C7A8C"/>
    <w:rsid w:val="002C7B4F"/>
    <w:rsid w:val="002D0206"/>
    <w:rsid w:val="002D0C15"/>
    <w:rsid w:val="002D125A"/>
    <w:rsid w:val="002D1422"/>
    <w:rsid w:val="002D192C"/>
    <w:rsid w:val="002D1B59"/>
    <w:rsid w:val="002D1CA4"/>
    <w:rsid w:val="002D20E4"/>
    <w:rsid w:val="002D20FB"/>
    <w:rsid w:val="002D2148"/>
    <w:rsid w:val="002D22F2"/>
    <w:rsid w:val="002D2689"/>
    <w:rsid w:val="002D2C4C"/>
    <w:rsid w:val="002D2CD9"/>
    <w:rsid w:val="002D3508"/>
    <w:rsid w:val="002D38AE"/>
    <w:rsid w:val="002D4A2F"/>
    <w:rsid w:val="002D4F4C"/>
    <w:rsid w:val="002D50FA"/>
    <w:rsid w:val="002D53FE"/>
    <w:rsid w:val="002D55D7"/>
    <w:rsid w:val="002D5A36"/>
    <w:rsid w:val="002D5B45"/>
    <w:rsid w:val="002D6049"/>
    <w:rsid w:val="002D6199"/>
    <w:rsid w:val="002D6867"/>
    <w:rsid w:val="002D6881"/>
    <w:rsid w:val="002D6A2C"/>
    <w:rsid w:val="002D7261"/>
    <w:rsid w:val="002E07A6"/>
    <w:rsid w:val="002E0D18"/>
    <w:rsid w:val="002E0E3A"/>
    <w:rsid w:val="002E1140"/>
    <w:rsid w:val="002E1498"/>
    <w:rsid w:val="002E18F8"/>
    <w:rsid w:val="002E1A28"/>
    <w:rsid w:val="002E228A"/>
    <w:rsid w:val="002E23A1"/>
    <w:rsid w:val="002E26C7"/>
    <w:rsid w:val="002E26D8"/>
    <w:rsid w:val="002E3234"/>
    <w:rsid w:val="002E3393"/>
    <w:rsid w:val="002E353F"/>
    <w:rsid w:val="002E3981"/>
    <w:rsid w:val="002E42A3"/>
    <w:rsid w:val="002E47DC"/>
    <w:rsid w:val="002E4D2E"/>
    <w:rsid w:val="002E4E46"/>
    <w:rsid w:val="002E51C3"/>
    <w:rsid w:val="002E55E9"/>
    <w:rsid w:val="002E5A3B"/>
    <w:rsid w:val="002E5AC4"/>
    <w:rsid w:val="002E5FD6"/>
    <w:rsid w:val="002E6111"/>
    <w:rsid w:val="002E66B1"/>
    <w:rsid w:val="002E6955"/>
    <w:rsid w:val="002E6E8E"/>
    <w:rsid w:val="002E7054"/>
    <w:rsid w:val="002E7232"/>
    <w:rsid w:val="002E7796"/>
    <w:rsid w:val="002E780D"/>
    <w:rsid w:val="002F02AA"/>
    <w:rsid w:val="002F0F66"/>
    <w:rsid w:val="002F1407"/>
    <w:rsid w:val="002F1811"/>
    <w:rsid w:val="002F212C"/>
    <w:rsid w:val="002F290A"/>
    <w:rsid w:val="002F29F8"/>
    <w:rsid w:val="002F3037"/>
    <w:rsid w:val="002F342C"/>
    <w:rsid w:val="002F3537"/>
    <w:rsid w:val="002F3AE5"/>
    <w:rsid w:val="002F3C02"/>
    <w:rsid w:val="002F447E"/>
    <w:rsid w:val="002F4C75"/>
    <w:rsid w:val="002F4DBE"/>
    <w:rsid w:val="002F4FC9"/>
    <w:rsid w:val="002F572E"/>
    <w:rsid w:val="002F5DC0"/>
    <w:rsid w:val="002F5DC9"/>
    <w:rsid w:val="002F5F32"/>
    <w:rsid w:val="002F65AA"/>
    <w:rsid w:val="002F69A1"/>
    <w:rsid w:val="002F69BB"/>
    <w:rsid w:val="002F6A6A"/>
    <w:rsid w:val="002F6F15"/>
    <w:rsid w:val="002F7059"/>
    <w:rsid w:val="002F73C2"/>
    <w:rsid w:val="002F73FA"/>
    <w:rsid w:val="002F756E"/>
    <w:rsid w:val="003001E2"/>
    <w:rsid w:val="0030038F"/>
    <w:rsid w:val="00300CD2"/>
    <w:rsid w:val="003017FB"/>
    <w:rsid w:val="003019DC"/>
    <w:rsid w:val="003022CD"/>
    <w:rsid w:val="003022F6"/>
    <w:rsid w:val="0030285D"/>
    <w:rsid w:val="003029E0"/>
    <w:rsid w:val="003034C7"/>
    <w:rsid w:val="0030366B"/>
    <w:rsid w:val="0030369D"/>
    <w:rsid w:val="0030385B"/>
    <w:rsid w:val="00303B22"/>
    <w:rsid w:val="00303D15"/>
    <w:rsid w:val="00303ED8"/>
    <w:rsid w:val="0030483A"/>
    <w:rsid w:val="003049F2"/>
    <w:rsid w:val="003052F0"/>
    <w:rsid w:val="00305C43"/>
    <w:rsid w:val="003064DC"/>
    <w:rsid w:val="003070E2"/>
    <w:rsid w:val="00307CA7"/>
    <w:rsid w:val="00307D55"/>
    <w:rsid w:val="00307F44"/>
    <w:rsid w:val="00310607"/>
    <w:rsid w:val="003112FA"/>
    <w:rsid w:val="003117A1"/>
    <w:rsid w:val="00311997"/>
    <w:rsid w:val="00311B95"/>
    <w:rsid w:val="00312D2B"/>
    <w:rsid w:val="00312E43"/>
    <w:rsid w:val="00312EB5"/>
    <w:rsid w:val="00313071"/>
    <w:rsid w:val="00313423"/>
    <w:rsid w:val="00313989"/>
    <w:rsid w:val="00313C6B"/>
    <w:rsid w:val="00314113"/>
    <w:rsid w:val="00314CEE"/>
    <w:rsid w:val="0031564A"/>
    <w:rsid w:val="0031564E"/>
    <w:rsid w:val="003160D7"/>
    <w:rsid w:val="00316168"/>
    <w:rsid w:val="003161AF"/>
    <w:rsid w:val="00317280"/>
    <w:rsid w:val="00317368"/>
    <w:rsid w:val="00317C15"/>
    <w:rsid w:val="00317CD9"/>
    <w:rsid w:val="00317D0A"/>
    <w:rsid w:val="00320830"/>
    <w:rsid w:val="003209FD"/>
    <w:rsid w:val="00320A92"/>
    <w:rsid w:val="00320DA9"/>
    <w:rsid w:val="003215B9"/>
    <w:rsid w:val="00321615"/>
    <w:rsid w:val="00321DBE"/>
    <w:rsid w:val="00322395"/>
    <w:rsid w:val="0032239C"/>
    <w:rsid w:val="00322899"/>
    <w:rsid w:val="00323F67"/>
    <w:rsid w:val="00324E4F"/>
    <w:rsid w:val="0032568D"/>
    <w:rsid w:val="00325A19"/>
    <w:rsid w:val="0032681C"/>
    <w:rsid w:val="00326B45"/>
    <w:rsid w:val="003270DD"/>
    <w:rsid w:val="003272A7"/>
    <w:rsid w:val="003275A3"/>
    <w:rsid w:val="00327921"/>
    <w:rsid w:val="00330A75"/>
    <w:rsid w:val="00331706"/>
    <w:rsid w:val="003318A0"/>
    <w:rsid w:val="00331B9C"/>
    <w:rsid w:val="003323E8"/>
    <w:rsid w:val="003324C8"/>
    <w:rsid w:val="00333161"/>
    <w:rsid w:val="003340D6"/>
    <w:rsid w:val="003343B3"/>
    <w:rsid w:val="003352A6"/>
    <w:rsid w:val="0033572E"/>
    <w:rsid w:val="00335ADA"/>
    <w:rsid w:val="00336139"/>
    <w:rsid w:val="00336241"/>
    <w:rsid w:val="00336369"/>
    <w:rsid w:val="00336559"/>
    <w:rsid w:val="0033669E"/>
    <w:rsid w:val="00336727"/>
    <w:rsid w:val="0033681B"/>
    <w:rsid w:val="003372DE"/>
    <w:rsid w:val="00337325"/>
    <w:rsid w:val="00337896"/>
    <w:rsid w:val="00337CF8"/>
    <w:rsid w:val="00340520"/>
    <w:rsid w:val="00340B24"/>
    <w:rsid w:val="00340CAD"/>
    <w:rsid w:val="003412EC"/>
    <w:rsid w:val="0034190F"/>
    <w:rsid w:val="003419EB"/>
    <w:rsid w:val="00341A45"/>
    <w:rsid w:val="00342C8A"/>
    <w:rsid w:val="00342E8E"/>
    <w:rsid w:val="00343A28"/>
    <w:rsid w:val="00343AD7"/>
    <w:rsid w:val="00343C4C"/>
    <w:rsid w:val="00343D74"/>
    <w:rsid w:val="00343FDD"/>
    <w:rsid w:val="0034434E"/>
    <w:rsid w:val="00344711"/>
    <w:rsid w:val="00344D26"/>
    <w:rsid w:val="00345933"/>
    <w:rsid w:val="003459BB"/>
    <w:rsid w:val="00345E79"/>
    <w:rsid w:val="00346409"/>
    <w:rsid w:val="00346847"/>
    <w:rsid w:val="00346B72"/>
    <w:rsid w:val="00346E40"/>
    <w:rsid w:val="003474E1"/>
    <w:rsid w:val="003478F5"/>
    <w:rsid w:val="00347D17"/>
    <w:rsid w:val="00347E1D"/>
    <w:rsid w:val="00350AC5"/>
    <w:rsid w:val="00350AE1"/>
    <w:rsid w:val="00350C60"/>
    <w:rsid w:val="00351321"/>
    <w:rsid w:val="0035137D"/>
    <w:rsid w:val="00351694"/>
    <w:rsid w:val="00351994"/>
    <w:rsid w:val="00351A5A"/>
    <w:rsid w:val="00351B99"/>
    <w:rsid w:val="0035245F"/>
    <w:rsid w:val="0035250A"/>
    <w:rsid w:val="00352648"/>
    <w:rsid w:val="003527D7"/>
    <w:rsid w:val="003528B3"/>
    <w:rsid w:val="00353AD2"/>
    <w:rsid w:val="00354424"/>
    <w:rsid w:val="0035451D"/>
    <w:rsid w:val="003546AA"/>
    <w:rsid w:val="00354A58"/>
    <w:rsid w:val="00354DB7"/>
    <w:rsid w:val="0035504C"/>
    <w:rsid w:val="0035514C"/>
    <w:rsid w:val="003551DE"/>
    <w:rsid w:val="003553F3"/>
    <w:rsid w:val="00355572"/>
    <w:rsid w:val="003555E6"/>
    <w:rsid w:val="003555E7"/>
    <w:rsid w:val="003558FB"/>
    <w:rsid w:val="00355EF2"/>
    <w:rsid w:val="00356187"/>
    <w:rsid w:val="00356AA9"/>
    <w:rsid w:val="00356C5C"/>
    <w:rsid w:val="003570F6"/>
    <w:rsid w:val="00357318"/>
    <w:rsid w:val="00357364"/>
    <w:rsid w:val="003602EA"/>
    <w:rsid w:val="00360486"/>
    <w:rsid w:val="0036069C"/>
    <w:rsid w:val="00360924"/>
    <w:rsid w:val="00361390"/>
    <w:rsid w:val="003619F4"/>
    <w:rsid w:val="00361A94"/>
    <w:rsid w:val="00362DA7"/>
    <w:rsid w:val="003633D3"/>
    <w:rsid w:val="003634D2"/>
    <w:rsid w:val="00363A1A"/>
    <w:rsid w:val="00364887"/>
    <w:rsid w:val="003648E4"/>
    <w:rsid w:val="00364ECD"/>
    <w:rsid w:val="0036540E"/>
    <w:rsid w:val="0036583C"/>
    <w:rsid w:val="00365D2D"/>
    <w:rsid w:val="00366494"/>
    <w:rsid w:val="003668E3"/>
    <w:rsid w:val="003672C8"/>
    <w:rsid w:val="003702E4"/>
    <w:rsid w:val="003709E0"/>
    <w:rsid w:val="0037114C"/>
    <w:rsid w:val="00371DF6"/>
    <w:rsid w:val="00372D9D"/>
    <w:rsid w:val="00372DC4"/>
    <w:rsid w:val="00373AA1"/>
    <w:rsid w:val="0037453E"/>
    <w:rsid w:val="00374642"/>
    <w:rsid w:val="00374F15"/>
    <w:rsid w:val="0037508F"/>
    <w:rsid w:val="003755BB"/>
    <w:rsid w:val="00375606"/>
    <w:rsid w:val="00375809"/>
    <w:rsid w:val="003758E2"/>
    <w:rsid w:val="00376FED"/>
    <w:rsid w:val="003774FE"/>
    <w:rsid w:val="00377821"/>
    <w:rsid w:val="00377A38"/>
    <w:rsid w:val="00377AEA"/>
    <w:rsid w:val="00380289"/>
    <w:rsid w:val="00380582"/>
    <w:rsid w:val="00380796"/>
    <w:rsid w:val="00380872"/>
    <w:rsid w:val="00380896"/>
    <w:rsid w:val="003809BF"/>
    <w:rsid w:val="003810EC"/>
    <w:rsid w:val="00381773"/>
    <w:rsid w:val="00381828"/>
    <w:rsid w:val="003821F5"/>
    <w:rsid w:val="00382DA0"/>
    <w:rsid w:val="00382DE8"/>
    <w:rsid w:val="00382E62"/>
    <w:rsid w:val="00382F0C"/>
    <w:rsid w:val="0038344D"/>
    <w:rsid w:val="00383554"/>
    <w:rsid w:val="0038433C"/>
    <w:rsid w:val="0038459B"/>
    <w:rsid w:val="00385425"/>
    <w:rsid w:val="00385A04"/>
    <w:rsid w:val="00386303"/>
    <w:rsid w:val="00386AFC"/>
    <w:rsid w:val="00386F74"/>
    <w:rsid w:val="0038775D"/>
    <w:rsid w:val="003877F9"/>
    <w:rsid w:val="00387B83"/>
    <w:rsid w:val="00387D33"/>
    <w:rsid w:val="00387F0A"/>
    <w:rsid w:val="0039050A"/>
    <w:rsid w:val="0039065E"/>
    <w:rsid w:val="003908F3"/>
    <w:rsid w:val="003909BB"/>
    <w:rsid w:val="00390B82"/>
    <w:rsid w:val="00390CB1"/>
    <w:rsid w:val="003914E2"/>
    <w:rsid w:val="003915C7"/>
    <w:rsid w:val="00391B39"/>
    <w:rsid w:val="00391F96"/>
    <w:rsid w:val="00391FC4"/>
    <w:rsid w:val="00392A63"/>
    <w:rsid w:val="00392E35"/>
    <w:rsid w:val="00392EF0"/>
    <w:rsid w:val="0039318D"/>
    <w:rsid w:val="00393530"/>
    <w:rsid w:val="0039359B"/>
    <w:rsid w:val="003937BA"/>
    <w:rsid w:val="00393EC3"/>
    <w:rsid w:val="00393F1F"/>
    <w:rsid w:val="00394990"/>
    <w:rsid w:val="00394B2C"/>
    <w:rsid w:val="003952B0"/>
    <w:rsid w:val="003952FB"/>
    <w:rsid w:val="00395498"/>
    <w:rsid w:val="00396F73"/>
    <w:rsid w:val="003A019A"/>
    <w:rsid w:val="003A0423"/>
    <w:rsid w:val="003A0AD1"/>
    <w:rsid w:val="003A11CF"/>
    <w:rsid w:val="003A22F1"/>
    <w:rsid w:val="003A26AD"/>
    <w:rsid w:val="003A3638"/>
    <w:rsid w:val="003A3C8B"/>
    <w:rsid w:val="003A3FAA"/>
    <w:rsid w:val="003A43F5"/>
    <w:rsid w:val="003A4513"/>
    <w:rsid w:val="003A4624"/>
    <w:rsid w:val="003A5282"/>
    <w:rsid w:val="003A52EA"/>
    <w:rsid w:val="003A5518"/>
    <w:rsid w:val="003A58A2"/>
    <w:rsid w:val="003A5982"/>
    <w:rsid w:val="003A5EFC"/>
    <w:rsid w:val="003A62CC"/>
    <w:rsid w:val="003A6301"/>
    <w:rsid w:val="003A6C2B"/>
    <w:rsid w:val="003A6E98"/>
    <w:rsid w:val="003A71B8"/>
    <w:rsid w:val="003A7CBA"/>
    <w:rsid w:val="003B091A"/>
    <w:rsid w:val="003B0C8D"/>
    <w:rsid w:val="003B0CB3"/>
    <w:rsid w:val="003B0E25"/>
    <w:rsid w:val="003B0EFE"/>
    <w:rsid w:val="003B15CA"/>
    <w:rsid w:val="003B268A"/>
    <w:rsid w:val="003B268F"/>
    <w:rsid w:val="003B2A7B"/>
    <w:rsid w:val="003B2AA6"/>
    <w:rsid w:val="003B317C"/>
    <w:rsid w:val="003B32D2"/>
    <w:rsid w:val="003B34DF"/>
    <w:rsid w:val="003B379D"/>
    <w:rsid w:val="003B3D8A"/>
    <w:rsid w:val="003B3E71"/>
    <w:rsid w:val="003B436D"/>
    <w:rsid w:val="003B4B51"/>
    <w:rsid w:val="003B5062"/>
    <w:rsid w:val="003B5C9B"/>
    <w:rsid w:val="003B5E16"/>
    <w:rsid w:val="003B6626"/>
    <w:rsid w:val="003B666F"/>
    <w:rsid w:val="003B6B38"/>
    <w:rsid w:val="003B6D27"/>
    <w:rsid w:val="003B6E80"/>
    <w:rsid w:val="003B7172"/>
    <w:rsid w:val="003B740D"/>
    <w:rsid w:val="003B7555"/>
    <w:rsid w:val="003C0275"/>
    <w:rsid w:val="003C0369"/>
    <w:rsid w:val="003C1A07"/>
    <w:rsid w:val="003C2216"/>
    <w:rsid w:val="003C2288"/>
    <w:rsid w:val="003C2666"/>
    <w:rsid w:val="003C28BB"/>
    <w:rsid w:val="003C3690"/>
    <w:rsid w:val="003C36BB"/>
    <w:rsid w:val="003C4113"/>
    <w:rsid w:val="003C451C"/>
    <w:rsid w:val="003C4B17"/>
    <w:rsid w:val="003C5628"/>
    <w:rsid w:val="003C5864"/>
    <w:rsid w:val="003C6032"/>
    <w:rsid w:val="003C61F2"/>
    <w:rsid w:val="003C7316"/>
    <w:rsid w:val="003C7B37"/>
    <w:rsid w:val="003D02EF"/>
    <w:rsid w:val="003D0929"/>
    <w:rsid w:val="003D10AB"/>
    <w:rsid w:val="003D1322"/>
    <w:rsid w:val="003D163D"/>
    <w:rsid w:val="003D1AED"/>
    <w:rsid w:val="003D213E"/>
    <w:rsid w:val="003D242B"/>
    <w:rsid w:val="003D26F1"/>
    <w:rsid w:val="003D2B65"/>
    <w:rsid w:val="003D3060"/>
    <w:rsid w:val="003D357B"/>
    <w:rsid w:val="003D386D"/>
    <w:rsid w:val="003D39B9"/>
    <w:rsid w:val="003D3BFC"/>
    <w:rsid w:val="003D3E96"/>
    <w:rsid w:val="003D409F"/>
    <w:rsid w:val="003D41D4"/>
    <w:rsid w:val="003D420C"/>
    <w:rsid w:val="003D4743"/>
    <w:rsid w:val="003D4797"/>
    <w:rsid w:val="003D4853"/>
    <w:rsid w:val="003D4D50"/>
    <w:rsid w:val="003D50AD"/>
    <w:rsid w:val="003D51C5"/>
    <w:rsid w:val="003D52B1"/>
    <w:rsid w:val="003D74B1"/>
    <w:rsid w:val="003D78A5"/>
    <w:rsid w:val="003D7FCC"/>
    <w:rsid w:val="003E008A"/>
    <w:rsid w:val="003E0FF1"/>
    <w:rsid w:val="003E1A36"/>
    <w:rsid w:val="003E23A5"/>
    <w:rsid w:val="003E24A9"/>
    <w:rsid w:val="003E2507"/>
    <w:rsid w:val="003E2888"/>
    <w:rsid w:val="003E28F3"/>
    <w:rsid w:val="003E2EAD"/>
    <w:rsid w:val="003E2ECA"/>
    <w:rsid w:val="003E2F65"/>
    <w:rsid w:val="003E2F96"/>
    <w:rsid w:val="003E3417"/>
    <w:rsid w:val="003E4603"/>
    <w:rsid w:val="003E4650"/>
    <w:rsid w:val="003E477C"/>
    <w:rsid w:val="003E4858"/>
    <w:rsid w:val="003E5091"/>
    <w:rsid w:val="003E51D8"/>
    <w:rsid w:val="003E5B51"/>
    <w:rsid w:val="003E5C3C"/>
    <w:rsid w:val="003E5DE9"/>
    <w:rsid w:val="003E6025"/>
    <w:rsid w:val="003E61D9"/>
    <w:rsid w:val="003E6252"/>
    <w:rsid w:val="003E67DB"/>
    <w:rsid w:val="003E6E7A"/>
    <w:rsid w:val="003E6FEA"/>
    <w:rsid w:val="003E7280"/>
    <w:rsid w:val="003E76D5"/>
    <w:rsid w:val="003E780D"/>
    <w:rsid w:val="003F0327"/>
    <w:rsid w:val="003F04B4"/>
    <w:rsid w:val="003F054D"/>
    <w:rsid w:val="003F09E5"/>
    <w:rsid w:val="003F0ABE"/>
    <w:rsid w:val="003F0DBD"/>
    <w:rsid w:val="003F0E93"/>
    <w:rsid w:val="003F1BEC"/>
    <w:rsid w:val="003F1ECA"/>
    <w:rsid w:val="003F272A"/>
    <w:rsid w:val="003F285A"/>
    <w:rsid w:val="003F290C"/>
    <w:rsid w:val="003F2E50"/>
    <w:rsid w:val="003F32FC"/>
    <w:rsid w:val="003F3952"/>
    <w:rsid w:val="003F3F12"/>
    <w:rsid w:val="003F4086"/>
    <w:rsid w:val="003F4B85"/>
    <w:rsid w:val="003F4F68"/>
    <w:rsid w:val="003F554E"/>
    <w:rsid w:val="003F6B5C"/>
    <w:rsid w:val="003F6E81"/>
    <w:rsid w:val="003F721D"/>
    <w:rsid w:val="003F7857"/>
    <w:rsid w:val="003F7B05"/>
    <w:rsid w:val="003F7E25"/>
    <w:rsid w:val="003F7FB5"/>
    <w:rsid w:val="00400256"/>
    <w:rsid w:val="00400D10"/>
    <w:rsid w:val="00401E81"/>
    <w:rsid w:val="00401FB9"/>
    <w:rsid w:val="00402F7C"/>
    <w:rsid w:val="00403113"/>
    <w:rsid w:val="0040328F"/>
    <w:rsid w:val="004032EA"/>
    <w:rsid w:val="00403450"/>
    <w:rsid w:val="004036F6"/>
    <w:rsid w:val="00403CA4"/>
    <w:rsid w:val="00404115"/>
    <w:rsid w:val="004042AC"/>
    <w:rsid w:val="004043EC"/>
    <w:rsid w:val="0040478A"/>
    <w:rsid w:val="00405510"/>
    <w:rsid w:val="00405641"/>
    <w:rsid w:val="00405B5B"/>
    <w:rsid w:val="00405C86"/>
    <w:rsid w:val="004063E9"/>
    <w:rsid w:val="0040643F"/>
    <w:rsid w:val="0040653A"/>
    <w:rsid w:val="004067D2"/>
    <w:rsid w:val="004068B4"/>
    <w:rsid w:val="00406BA6"/>
    <w:rsid w:val="004077DD"/>
    <w:rsid w:val="00407BE2"/>
    <w:rsid w:val="004111CC"/>
    <w:rsid w:val="004112EF"/>
    <w:rsid w:val="0041158A"/>
    <w:rsid w:val="004117F7"/>
    <w:rsid w:val="0041192E"/>
    <w:rsid w:val="00412650"/>
    <w:rsid w:val="00412737"/>
    <w:rsid w:val="004128C7"/>
    <w:rsid w:val="00413776"/>
    <w:rsid w:val="00413AE9"/>
    <w:rsid w:val="00413E3F"/>
    <w:rsid w:val="00414779"/>
    <w:rsid w:val="0041532F"/>
    <w:rsid w:val="00415CA5"/>
    <w:rsid w:val="00415CBD"/>
    <w:rsid w:val="00415DD0"/>
    <w:rsid w:val="00416ED7"/>
    <w:rsid w:val="004174CD"/>
    <w:rsid w:val="00417D12"/>
    <w:rsid w:val="00417D96"/>
    <w:rsid w:val="00417F58"/>
    <w:rsid w:val="00420876"/>
    <w:rsid w:val="004209A9"/>
    <w:rsid w:val="004214B7"/>
    <w:rsid w:val="004214F1"/>
    <w:rsid w:val="0042157D"/>
    <w:rsid w:val="00421D6D"/>
    <w:rsid w:val="0042231C"/>
    <w:rsid w:val="004231E1"/>
    <w:rsid w:val="00423A6C"/>
    <w:rsid w:val="00423A7F"/>
    <w:rsid w:val="00423BBC"/>
    <w:rsid w:val="00423D30"/>
    <w:rsid w:val="00424B3D"/>
    <w:rsid w:val="00424E4A"/>
    <w:rsid w:val="00425250"/>
    <w:rsid w:val="00425356"/>
    <w:rsid w:val="00425648"/>
    <w:rsid w:val="00425D90"/>
    <w:rsid w:val="00426624"/>
    <w:rsid w:val="00426B9C"/>
    <w:rsid w:val="00426F19"/>
    <w:rsid w:val="004271A7"/>
    <w:rsid w:val="004278CB"/>
    <w:rsid w:val="00427A36"/>
    <w:rsid w:val="00427C43"/>
    <w:rsid w:val="00427E85"/>
    <w:rsid w:val="00431124"/>
    <w:rsid w:val="00431259"/>
    <w:rsid w:val="0043184C"/>
    <w:rsid w:val="00431910"/>
    <w:rsid w:val="00431A51"/>
    <w:rsid w:val="00431CB1"/>
    <w:rsid w:val="004323C1"/>
    <w:rsid w:val="0043252A"/>
    <w:rsid w:val="0043280B"/>
    <w:rsid w:val="00433546"/>
    <w:rsid w:val="004335BF"/>
    <w:rsid w:val="00433D16"/>
    <w:rsid w:val="0043414B"/>
    <w:rsid w:val="004343CD"/>
    <w:rsid w:val="00434647"/>
    <w:rsid w:val="004349FC"/>
    <w:rsid w:val="00434F04"/>
    <w:rsid w:val="0043589A"/>
    <w:rsid w:val="00435BAB"/>
    <w:rsid w:val="00435F07"/>
    <w:rsid w:val="00435F29"/>
    <w:rsid w:val="004361E4"/>
    <w:rsid w:val="0043632A"/>
    <w:rsid w:val="0043661D"/>
    <w:rsid w:val="0043694F"/>
    <w:rsid w:val="00436DE1"/>
    <w:rsid w:val="00437A1D"/>
    <w:rsid w:val="00437AEA"/>
    <w:rsid w:val="00437B9F"/>
    <w:rsid w:val="00437D8C"/>
    <w:rsid w:val="00437F9D"/>
    <w:rsid w:val="004404DD"/>
    <w:rsid w:val="004408F4"/>
    <w:rsid w:val="0044093B"/>
    <w:rsid w:val="00441135"/>
    <w:rsid w:val="004411E5"/>
    <w:rsid w:val="0044139B"/>
    <w:rsid w:val="00441551"/>
    <w:rsid w:val="004415A1"/>
    <w:rsid w:val="00441700"/>
    <w:rsid w:val="00441AF3"/>
    <w:rsid w:val="00441DC9"/>
    <w:rsid w:val="00441F73"/>
    <w:rsid w:val="0044205E"/>
    <w:rsid w:val="00442DC1"/>
    <w:rsid w:val="004437A1"/>
    <w:rsid w:val="004439AE"/>
    <w:rsid w:val="00444CC3"/>
    <w:rsid w:val="00444CDC"/>
    <w:rsid w:val="00445199"/>
    <w:rsid w:val="00445310"/>
    <w:rsid w:val="004459AE"/>
    <w:rsid w:val="00446505"/>
    <w:rsid w:val="00446547"/>
    <w:rsid w:val="00446739"/>
    <w:rsid w:val="004467E0"/>
    <w:rsid w:val="00446D99"/>
    <w:rsid w:val="00446E21"/>
    <w:rsid w:val="00447084"/>
    <w:rsid w:val="004471F4"/>
    <w:rsid w:val="004478B3"/>
    <w:rsid w:val="00447A39"/>
    <w:rsid w:val="00447C01"/>
    <w:rsid w:val="0045016E"/>
    <w:rsid w:val="00450D6C"/>
    <w:rsid w:val="004511C3"/>
    <w:rsid w:val="00451235"/>
    <w:rsid w:val="004517B7"/>
    <w:rsid w:val="00451973"/>
    <w:rsid w:val="00453F87"/>
    <w:rsid w:val="00454792"/>
    <w:rsid w:val="004551EC"/>
    <w:rsid w:val="00455511"/>
    <w:rsid w:val="004555CD"/>
    <w:rsid w:val="00455B34"/>
    <w:rsid w:val="004561E9"/>
    <w:rsid w:val="004564FF"/>
    <w:rsid w:val="0045651D"/>
    <w:rsid w:val="00456D52"/>
    <w:rsid w:val="00456EB2"/>
    <w:rsid w:val="00457138"/>
    <w:rsid w:val="004571BD"/>
    <w:rsid w:val="004572CE"/>
    <w:rsid w:val="00457512"/>
    <w:rsid w:val="00457676"/>
    <w:rsid w:val="00457E61"/>
    <w:rsid w:val="0046035D"/>
    <w:rsid w:val="004603D9"/>
    <w:rsid w:val="004603EB"/>
    <w:rsid w:val="00460A05"/>
    <w:rsid w:val="00460D08"/>
    <w:rsid w:val="00461035"/>
    <w:rsid w:val="004614A7"/>
    <w:rsid w:val="00462753"/>
    <w:rsid w:val="00463336"/>
    <w:rsid w:val="00463830"/>
    <w:rsid w:val="00463B2A"/>
    <w:rsid w:val="004641E6"/>
    <w:rsid w:val="00464207"/>
    <w:rsid w:val="00464DA2"/>
    <w:rsid w:val="00465BA3"/>
    <w:rsid w:val="00465BCD"/>
    <w:rsid w:val="00465F9D"/>
    <w:rsid w:val="00465FA9"/>
    <w:rsid w:val="0046604A"/>
    <w:rsid w:val="00466106"/>
    <w:rsid w:val="00466759"/>
    <w:rsid w:val="004674DD"/>
    <w:rsid w:val="004674EF"/>
    <w:rsid w:val="00467670"/>
    <w:rsid w:val="00467752"/>
    <w:rsid w:val="00467BF0"/>
    <w:rsid w:val="00467C70"/>
    <w:rsid w:val="00467D14"/>
    <w:rsid w:val="00467D3C"/>
    <w:rsid w:val="004702A0"/>
    <w:rsid w:val="004702DE"/>
    <w:rsid w:val="00470A84"/>
    <w:rsid w:val="00470B69"/>
    <w:rsid w:val="00470DF2"/>
    <w:rsid w:val="00470ED8"/>
    <w:rsid w:val="004715B7"/>
    <w:rsid w:val="00471956"/>
    <w:rsid w:val="00471CBC"/>
    <w:rsid w:val="004722DF"/>
    <w:rsid w:val="00472A6A"/>
    <w:rsid w:val="00473346"/>
    <w:rsid w:val="00473BBD"/>
    <w:rsid w:val="00473C89"/>
    <w:rsid w:val="00473F9B"/>
    <w:rsid w:val="00474559"/>
    <w:rsid w:val="00474766"/>
    <w:rsid w:val="004748AB"/>
    <w:rsid w:val="00474D8E"/>
    <w:rsid w:val="00474F31"/>
    <w:rsid w:val="004751F2"/>
    <w:rsid w:val="00475A5B"/>
    <w:rsid w:val="00475A89"/>
    <w:rsid w:val="00475D08"/>
    <w:rsid w:val="0047619F"/>
    <w:rsid w:val="004761F4"/>
    <w:rsid w:val="00476550"/>
    <w:rsid w:val="004766C0"/>
    <w:rsid w:val="004768A7"/>
    <w:rsid w:val="00476EFC"/>
    <w:rsid w:val="00476FEC"/>
    <w:rsid w:val="0047745E"/>
    <w:rsid w:val="0047781A"/>
    <w:rsid w:val="0048050B"/>
    <w:rsid w:val="004805A1"/>
    <w:rsid w:val="004807C2"/>
    <w:rsid w:val="00480935"/>
    <w:rsid w:val="00480B1C"/>
    <w:rsid w:val="00481CC0"/>
    <w:rsid w:val="0048262D"/>
    <w:rsid w:val="0048296A"/>
    <w:rsid w:val="0048299C"/>
    <w:rsid w:val="00482C8D"/>
    <w:rsid w:val="00483039"/>
    <w:rsid w:val="004834C7"/>
    <w:rsid w:val="00483665"/>
    <w:rsid w:val="00483CA9"/>
    <w:rsid w:val="0048402D"/>
    <w:rsid w:val="00484251"/>
    <w:rsid w:val="004846EA"/>
    <w:rsid w:val="00484761"/>
    <w:rsid w:val="00484E40"/>
    <w:rsid w:val="0048511E"/>
    <w:rsid w:val="00485463"/>
    <w:rsid w:val="00485959"/>
    <w:rsid w:val="004859E1"/>
    <w:rsid w:val="00485D16"/>
    <w:rsid w:val="00485F30"/>
    <w:rsid w:val="00486057"/>
    <w:rsid w:val="00486094"/>
    <w:rsid w:val="00486318"/>
    <w:rsid w:val="004864C9"/>
    <w:rsid w:val="00486915"/>
    <w:rsid w:val="00486CE6"/>
    <w:rsid w:val="00487102"/>
    <w:rsid w:val="0048745C"/>
    <w:rsid w:val="00487875"/>
    <w:rsid w:val="00490164"/>
    <w:rsid w:val="0049054B"/>
    <w:rsid w:val="004907F7"/>
    <w:rsid w:val="0049081A"/>
    <w:rsid w:val="00490BDC"/>
    <w:rsid w:val="00490D35"/>
    <w:rsid w:val="00490FDE"/>
    <w:rsid w:val="00491648"/>
    <w:rsid w:val="00491A29"/>
    <w:rsid w:val="00491F20"/>
    <w:rsid w:val="00492B93"/>
    <w:rsid w:val="00492F2A"/>
    <w:rsid w:val="004932A5"/>
    <w:rsid w:val="0049387A"/>
    <w:rsid w:val="00493D25"/>
    <w:rsid w:val="0049451A"/>
    <w:rsid w:val="00494B1A"/>
    <w:rsid w:val="00494D22"/>
    <w:rsid w:val="0049529D"/>
    <w:rsid w:val="004959C1"/>
    <w:rsid w:val="00495A99"/>
    <w:rsid w:val="00495EE4"/>
    <w:rsid w:val="00496432"/>
    <w:rsid w:val="004964AC"/>
    <w:rsid w:val="004968E0"/>
    <w:rsid w:val="00496DDA"/>
    <w:rsid w:val="00497179"/>
    <w:rsid w:val="004977BB"/>
    <w:rsid w:val="004A00AC"/>
    <w:rsid w:val="004A02DF"/>
    <w:rsid w:val="004A0508"/>
    <w:rsid w:val="004A0C47"/>
    <w:rsid w:val="004A0FC8"/>
    <w:rsid w:val="004A130B"/>
    <w:rsid w:val="004A14FD"/>
    <w:rsid w:val="004A1EC4"/>
    <w:rsid w:val="004A267E"/>
    <w:rsid w:val="004A29E6"/>
    <w:rsid w:val="004A2A17"/>
    <w:rsid w:val="004A2BED"/>
    <w:rsid w:val="004A2CAC"/>
    <w:rsid w:val="004A3C12"/>
    <w:rsid w:val="004A46E8"/>
    <w:rsid w:val="004A48D0"/>
    <w:rsid w:val="004A4EC3"/>
    <w:rsid w:val="004A57C0"/>
    <w:rsid w:val="004A615F"/>
    <w:rsid w:val="004A6619"/>
    <w:rsid w:val="004A670E"/>
    <w:rsid w:val="004A694F"/>
    <w:rsid w:val="004A6B3D"/>
    <w:rsid w:val="004A6BFD"/>
    <w:rsid w:val="004A6F57"/>
    <w:rsid w:val="004A71EE"/>
    <w:rsid w:val="004A779D"/>
    <w:rsid w:val="004A78E0"/>
    <w:rsid w:val="004A7AE7"/>
    <w:rsid w:val="004B00DA"/>
    <w:rsid w:val="004B04A1"/>
    <w:rsid w:val="004B0BD2"/>
    <w:rsid w:val="004B15BB"/>
    <w:rsid w:val="004B1D73"/>
    <w:rsid w:val="004B1FDD"/>
    <w:rsid w:val="004B2430"/>
    <w:rsid w:val="004B27DE"/>
    <w:rsid w:val="004B2C8B"/>
    <w:rsid w:val="004B3305"/>
    <w:rsid w:val="004B347B"/>
    <w:rsid w:val="004B35AD"/>
    <w:rsid w:val="004B369B"/>
    <w:rsid w:val="004B3DE1"/>
    <w:rsid w:val="004B3FAE"/>
    <w:rsid w:val="004B3FE5"/>
    <w:rsid w:val="004B44C0"/>
    <w:rsid w:val="004B45E4"/>
    <w:rsid w:val="004B4A2E"/>
    <w:rsid w:val="004B55CA"/>
    <w:rsid w:val="004B59CA"/>
    <w:rsid w:val="004B5D8C"/>
    <w:rsid w:val="004B65EE"/>
    <w:rsid w:val="004B6621"/>
    <w:rsid w:val="004B66C5"/>
    <w:rsid w:val="004B6C7E"/>
    <w:rsid w:val="004B6E5C"/>
    <w:rsid w:val="004B6EA0"/>
    <w:rsid w:val="004B712A"/>
    <w:rsid w:val="004B71EF"/>
    <w:rsid w:val="004B7218"/>
    <w:rsid w:val="004B75DB"/>
    <w:rsid w:val="004B7847"/>
    <w:rsid w:val="004B7894"/>
    <w:rsid w:val="004B7BC0"/>
    <w:rsid w:val="004B7D3C"/>
    <w:rsid w:val="004B7E09"/>
    <w:rsid w:val="004C07F1"/>
    <w:rsid w:val="004C08C4"/>
    <w:rsid w:val="004C0E77"/>
    <w:rsid w:val="004C0F61"/>
    <w:rsid w:val="004C16EE"/>
    <w:rsid w:val="004C193F"/>
    <w:rsid w:val="004C1C26"/>
    <w:rsid w:val="004C2A98"/>
    <w:rsid w:val="004C2DA8"/>
    <w:rsid w:val="004C2E6B"/>
    <w:rsid w:val="004C31B7"/>
    <w:rsid w:val="004C32A9"/>
    <w:rsid w:val="004C440F"/>
    <w:rsid w:val="004C4537"/>
    <w:rsid w:val="004C510C"/>
    <w:rsid w:val="004C53D3"/>
    <w:rsid w:val="004C5631"/>
    <w:rsid w:val="004C5CA3"/>
    <w:rsid w:val="004C65E0"/>
    <w:rsid w:val="004C69A0"/>
    <w:rsid w:val="004C6CC2"/>
    <w:rsid w:val="004C7389"/>
    <w:rsid w:val="004C7F13"/>
    <w:rsid w:val="004D02E1"/>
    <w:rsid w:val="004D0890"/>
    <w:rsid w:val="004D0B6F"/>
    <w:rsid w:val="004D0F6E"/>
    <w:rsid w:val="004D1036"/>
    <w:rsid w:val="004D1E37"/>
    <w:rsid w:val="004D1F8C"/>
    <w:rsid w:val="004D2350"/>
    <w:rsid w:val="004D248E"/>
    <w:rsid w:val="004D282B"/>
    <w:rsid w:val="004D31F2"/>
    <w:rsid w:val="004D35F1"/>
    <w:rsid w:val="004D380D"/>
    <w:rsid w:val="004D39DB"/>
    <w:rsid w:val="004D3CC8"/>
    <w:rsid w:val="004D4220"/>
    <w:rsid w:val="004D4D34"/>
    <w:rsid w:val="004D4D36"/>
    <w:rsid w:val="004D51D7"/>
    <w:rsid w:val="004D5264"/>
    <w:rsid w:val="004D5C52"/>
    <w:rsid w:val="004D5CDC"/>
    <w:rsid w:val="004D5CDE"/>
    <w:rsid w:val="004D5D34"/>
    <w:rsid w:val="004D623A"/>
    <w:rsid w:val="004D636E"/>
    <w:rsid w:val="004D64BF"/>
    <w:rsid w:val="004D69EB"/>
    <w:rsid w:val="004D6AAB"/>
    <w:rsid w:val="004D715D"/>
    <w:rsid w:val="004D726E"/>
    <w:rsid w:val="004D75C9"/>
    <w:rsid w:val="004D7DE6"/>
    <w:rsid w:val="004E00D9"/>
    <w:rsid w:val="004E08FB"/>
    <w:rsid w:val="004E091A"/>
    <w:rsid w:val="004E0D26"/>
    <w:rsid w:val="004E1302"/>
    <w:rsid w:val="004E150A"/>
    <w:rsid w:val="004E15FF"/>
    <w:rsid w:val="004E201A"/>
    <w:rsid w:val="004E27CC"/>
    <w:rsid w:val="004E293E"/>
    <w:rsid w:val="004E2A3F"/>
    <w:rsid w:val="004E3476"/>
    <w:rsid w:val="004E35AB"/>
    <w:rsid w:val="004E3626"/>
    <w:rsid w:val="004E36F0"/>
    <w:rsid w:val="004E3763"/>
    <w:rsid w:val="004E397D"/>
    <w:rsid w:val="004E39D4"/>
    <w:rsid w:val="004E4647"/>
    <w:rsid w:val="004E4998"/>
    <w:rsid w:val="004E4A49"/>
    <w:rsid w:val="004E68C0"/>
    <w:rsid w:val="004E6961"/>
    <w:rsid w:val="004E6ED9"/>
    <w:rsid w:val="004E73D7"/>
    <w:rsid w:val="004E7A0B"/>
    <w:rsid w:val="004E7CA5"/>
    <w:rsid w:val="004E7E5E"/>
    <w:rsid w:val="004F0164"/>
    <w:rsid w:val="004F0412"/>
    <w:rsid w:val="004F055F"/>
    <w:rsid w:val="004F096A"/>
    <w:rsid w:val="004F0DF0"/>
    <w:rsid w:val="004F1A86"/>
    <w:rsid w:val="004F217F"/>
    <w:rsid w:val="004F23C8"/>
    <w:rsid w:val="004F2B01"/>
    <w:rsid w:val="004F341F"/>
    <w:rsid w:val="004F3686"/>
    <w:rsid w:val="004F389F"/>
    <w:rsid w:val="004F51E0"/>
    <w:rsid w:val="004F56CD"/>
    <w:rsid w:val="004F573D"/>
    <w:rsid w:val="004F5D61"/>
    <w:rsid w:val="004F6150"/>
    <w:rsid w:val="004F65BF"/>
    <w:rsid w:val="004F6E75"/>
    <w:rsid w:val="004F7067"/>
    <w:rsid w:val="004F7771"/>
    <w:rsid w:val="004F7B09"/>
    <w:rsid w:val="00500534"/>
    <w:rsid w:val="0050064B"/>
    <w:rsid w:val="005007B8"/>
    <w:rsid w:val="005008B2"/>
    <w:rsid w:val="00500FD4"/>
    <w:rsid w:val="00501050"/>
    <w:rsid w:val="00501975"/>
    <w:rsid w:val="00501E0B"/>
    <w:rsid w:val="005023D3"/>
    <w:rsid w:val="00502450"/>
    <w:rsid w:val="0050386F"/>
    <w:rsid w:val="00504072"/>
    <w:rsid w:val="005042AD"/>
    <w:rsid w:val="0050435B"/>
    <w:rsid w:val="0050452C"/>
    <w:rsid w:val="005046CF"/>
    <w:rsid w:val="00504D1C"/>
    <w:rsid w:val="0050519F"/>
    <w:rsid w:val="005054C0"/>
    <w:rsid w:val="00505B99"/>
    <w:rsid w:val="00505C22"/>
    <w:rsid w:val="005068FE"/>
    <w:rsid w:val="00506C93"/>
    <w:rsid w:val="00506DFC"/>
    <w:rsid w:val="00506F66"/>
    <w:rsid w:val="00507383"/>
    <w:rsid w:val="0050750A"/>
    <w:rsid w:val="00507983"/>
    <w:rsid w:val="00510A60"/>
    <w:rsid w:val="00510ACD"/>
    <w:rsid w:val="00510ECC"/>
    <w:rsid w:val="0051127A"/>
    <w:rsid w:val="00511370"/>
    <w:rsid w:val="005115A0"/>
    <w:rsid w:val="00511855"/>
    <w:rsid w:val="00511933"/>
    <w:rsid w:val="00511A5D"/>
    <w:rsid w:val="005120A7"/>
    <w:rsid w:val="005124F1"/>
    <w:rsid w:val="005125AA"/>
    <w:rsid w:val="00512BF9"/>
    <w:rsid w:val="0051326E"/>
    <w:rsid w:val="005135AE"/>
    <w:rsid w:val="00513E38"/>
    <w:rsid w:val="00513F48"/>
    <w:rsid w:val="00514379"/>
    <w:rsid w:val="00514638"/>
    <w:rsid w:val="0051467B"/>
    <w:rsid w:val="00514797"/>
    <w:rsid w:val="00514FA1"/>
    <w:rsid w:val="00515216"/>
    <w:rsid w:val="0051538A"/>
    <w:rsid w:val="00515893"/>
    <w:rsid w:val="00515BCE"/>
    <w:rsid w:val="00516335"/>
    <w:rsid w:val="005171D4"/>
    <w:rsid w:val="00517282"/>
    <w:rsid w:val="005176D8"/>
    <w:rsid w:val="00517955"/>
    <w:rsid w:val="00520225"/>
    <w:rsid w:val="00520583"/>
    <w:rsid w:val="00520F1C"/>
    <w:rsid w:val="00521116"/>
    <w:rsid w:val="00521127"/>
    <w:rsid w:val="00521353"/>
    <w:rsid w:val="005213A9"/>
    <w:rsid w:val="0052158C"/>
    <w:rsid w:val="00521F2A"/>
    <w:rsid w:val="00522E32"/>
    <w:rsid w:val="005230AF"/>
    <w:rsid w:val="005230C7"/>
    <w:rsid w:val="0052355C"/>
    <w:rsid w:val="00523A4B"/>
    <w:rsid w:val="00523BA4"/>
    <w:rsid w:val="00524447"/>
    <w:rsid w:val="0052543F"/>
    <w:rsid w:val="00525AA6"/>
    <w:rsid w:val="00525AB3"/>
    <w:rsid w:val="00525CC8"/>
    <w:rsid w:val="00525EE3"/>
    <w:rsid w:val="0052616B"/>
    <w:rsid w:val="0052629B"/>
    <w:rsid w:val="00527B8E"/>
    <w:rsid w:val="00527EFB"/>
    <w:rsid w:val="00527FA1"/>
    <w:rsid w:val="00530126"/>
    <w:rsid w:val="00530132"/>
    <w:rsid w:val="00530136"/>
    <w:rsid w:val="00530886"/>
    <w:rsid w:val="00530EE9"/>
    <w:rsid w:val="00531406"/>
    <w:rsid w:val="00531459"/>
    <w:rsid w:val="0053162C"/>
    <w:rsid w:val="005316C4"/>
    <w:rsid w:val="005316DD"/>
    <w:rsid w:val="00531A82"/>
    <w:rsid w:val="005323EA"/>
    <w:rsid w:val="005327A2"/>
    <w:rsid w:val="005328BF"/>
    <w:rsid w:val="00532C13"/>
    <w:rsid w:val="00533796"/>
    <w:rsid w:val="005339F8"/>
    <w:rsid w:val="00533A28"/>
    <w:rsid w:val="00533AB9"/>
    <w:rsid w:val="00534243"/>
    <w:rsid w:val="005342E4"/>
    <w:rsid w:val="0053436B"/>
    <w:rsid w:val="00534422"/>
    <w:rsid w:val="005344D7"/>
    <w:rsid w:val="0053451E"/>
    <w:rsid w:val="00534873"/>
    <w:rsid w:val="00534D3A"/>
    <w:rsid w:val="00535754"/>
    <w:rsid w:val="005361FE"/>
    <w:rsid w:val="00536E6E"/>
    <w:rsid w:val="005406EE"/>
    <w:rsid w:val="00540836"/>
    <w:rsid w:val="005408FD"/>
    <w:rsid w:val="00540EBB"/>
    <w:rsid w:val="00540FE7"/>
    <w:rsid w:val="005413C5"/>
    <w:rsid w:val="005415E0"/>
    <w:rsid w:val="00541E53"/>
    <w:rsid w:val="00542372"/>
    <w:rsid w:val="0054242C"/>
    <w:rsid w:val="00542591"/>
    <w:rsid w:val="00542A05"/>
    <w:rsid w:val="00542B4B"/>
    <w:rsid w:val="00542B98"/>
    <w:rsid w:val="00543C68"/>
    <w:rsid w:val="00544736"/>
    <w:rsid w:val="00544960"/>
    <w:rsid w:val="00544A1D"/>
    <w:rsid w:val="00544B24"/>
    <w:rsid w:val="00544F19"/>
    <w:rsid w:val="00545349"/>
    <w:rsid w:val="00546643"/>
    <w:rsid w:val="005467B2"/>
    <w:rsid w:val="00547060"/>
    <w:rsid w:val="00547214"/>
    <w:rsid w:val="00547497"/>
    <w:rsid w:val="005475D3"/>
    <w:rsid w:val="00547683"/>
    <w:rsid w:val="005476E8"/>
    <w:rsid w:val="00547733"/>
    <w:rsid w:val="00547986"/>
    <w:rsid w:val="00547D22"/>
    <w:rsid w:val="00547F9E"/>
    <w:rsid w:val="0055054E"/>
    <w:rsid w:val="0055061E"/>
    <w:rsid w:val="005508B1"/>
    <w:rsid w:val="00550C07"/>
    <w:rsid w:val="00550EB8"/>
    <w:rsid w:val="00551576"/>
    <w:rsid w:val="005530C9"/>
    <w:rsid w:val="00553238"/>
    <w:rsid w:val="00553C1D"/>
    <w:rsid w:val="0055415B"/>
    <w:rsid w:val="005542B1"/>
    <w:rsid w:val="00554989"/>
    <w:rsid w:val="005550C0"/>
    <w:rsid w:val="00555373"/>
    <w:rsid w:val="00555963"/>
    <w:rsid w:val="005567EA"/>
    <w:rsid w:val="005568A1"/>
    <w:rsid w:val="005577C5"/>
    <w:rsid w:val="00557C87"/>
    <w:rsid w:val="00557D01"/>
    <w:rsid w:val="00557D3C"/>
    <w:rsid w:val="0056051B"/>
    <w:rsid w:val="00560F72"/>
    <w:rsid w:val="005611B2"/>
    <w:rsid w:val="005617B1"/>
    <w:rsid w:val="0056237D"/>
    <w:rsid w:val="005628E9"/>
    <w:rsid w:val="00562917"/>
    <w:rsid w:val="00562D90"/>
    <w:rsid w:val="00562DB3"/>
    <w:rsid w:val="005630A9"/>
    <w:rsid w:val="00563315"/>
    <w:rsid w:val="005633A7"/>
    <w:rsid w:val="00563B4D"/>
    <w:rsid w:val="00563DE6"/>
    <w:rsid w:val="00563F57"/>
    <w:rsid w:val="00564207"/>
    <w:rsid w:val="0056468E"/>
    <w:rsid w:val="005654A1"/>
    <w:rsid w:val="00565D58"/>
    <w:rsid w:val="00566164"/>
    <w:rsid w:val="005665F4"/>
    <w:rsid w:val="00566743"/>
    <w:rsid w:val="00566ECF"/>
    <w:rsid w:val="00567465"/>
    <w:rsid w:val="005675E7"/>
    <w:rsid w:val="00567BFD"/>
    <w:rsid w:val="00567DC7"/>
    <w:rsid w:val="00570193"/>
    <w:rsid w:val="005702F9"/>
    <w:rsid w:val="00570D92"/>
    <w:rsid w:val="00570EBC"/>
    <w:rsid w:val="005713DE"/>
    <w:rsid w:val="0057176F"/>
    <w:rsid w:val="00571976"/>
    <w:rsid w:val="005719F0"/>
    <w:rsid w:val="00571C23"/>
    <w:rsid w:val="00571E00"/>
    <w:rsid w:val="005723FA"/>
    <w:rsid w:val="0057245B"/>
    <w:rsid w:val="00572504"/>
    <w:rsid w:val="00572594"/>
    <w:rsid w:val="0057279C"/>
    <w:rsid w:val="005727B7"/>
    <w:rsid w:val="00572B09"/>
    <w:rsid w:val="00572C99"/>
    <w:rsid w:val="005732BF"/>
    <w:rsid w:val="005732DF"/>
    <w:rsid w:val="005737CC"/>
    <w:rsid w:val="00573AA6"/>
    <w:rsid w:val="00573CB5"/>
    <w:rsid w:val="0057409A"/>
    <w:rsid w:val="005747CF"/>
    <w:rsid w:val="00574D68"/>
    <w:rsid w:val="00574DD9"/>
    <w:rsid w:val="0057554E"/>
    <w:rsid w:val="005759C3"/>
    <w:rsid w:val="005759CB"/>
    <w:rsid w:val="00576367"/>
    <w:rsid w:val="00576A5D"/>
    <w:rsid w:val="00576E8B"/>
    <w:rsid w:val="00577312"/>
    <w:rsid w:val="00577D26"/>
    <w:rsid w:val="0058076A"/>
    <w:rsid w:val="00580812"/>
    <w:rsid w:val="0058096E"/>
    <w:rsid w:val="00580A70"/>
    <w:rsid w:val="00580C4D"/>
    <w:rsid w:val="005810FC"/>
    <w:rsid w:val="0058148E"/>
    <w:rsid w:val="00581712"/>
    <w:rsid w:val="0058176B"/>
    <w:rsid w:val="005818C1"/>
    <w:rsid w:val="00581997"/>
    <w:rsid w:val="00581A0A"/>
    <w:rsid w:val="00581B0C"/>
    <w:rsid w:val="00582238"/>
    <w:rsid w:val="00582902"/>
    <w:rsid w:val="0058294F"/>
    <w:rsid w:val="0058378F"/>
    <w:rsid w:val="00583BFF"/>
    <w:rsid w:val="00583D74"/>
    <w:rsid w:val="005848F1"/>
    <w:rsid w:val="00584AFA"/>
    <w:rsid w:val="00584B63"/>
    <w:rsid w:val="0058524F"/>
    <w:rsid w:val="00585554"/>
    <w:rsid w:val="005857BF"/>
    <w:rsid w:val="00585B66"/>
    <w:rsid w:val="00585E32"/>
    <w:rsid w:val="005860AF"/>
    <w:rsid w:val="00586148"/>
    <w:rsid w:val="00586BFC"/>
    <w:rsid w:val="005877C6"/>
    <w:rsid w:val="00587917"/>
    <w:rsid w:val="00590231"/>
    <w:rsid w:val="00590B75"/>
    <w:rsid w:val="00591522"/>
    <w:rsid w:val="0059171A"/>
    <w:rsid w:val="00591CFA"/>
    <w:rsid w:val="00592426"/>
    <w:rsid w:val="005924B7"/>
    <w:rsid w:val="005924C4"/>
    <w:rsid w:val="00592AA8"/>
    <w:rsid w:val="00592DD9"/>
    <w:rsid w:val="00593406"/>
    <w:rsid w:val="00593ADD"/>
    <w:rsid w:val="00593E74"/>
    <w:rsid w:val="00593F41"/>
    <w:rsid w:val="00594084"/>
    <w:rsid w:val="0059476B"/>
    <w:rsid w:val="00594A59"/>
    <w:rsid w:val="00594AC8"/>
    <w:rsid w:val="00594B92"/>
    <w:rsid w:val="00595105"/>
    <w:rsid w:val="00595413"/>
    <w:rsid w:val="00595A9C"/>
    <w:rsid w:val="00595C6E"/>
    <w:rsid w:val="00595C73"/>
    <w:rsid w:val="005964E1"/>
    <w:rsid w:val="00596701"/>
    <w:rsid w:val="00596A3E"/>
    <w:rsid w:val="00596AAF"/>
    <w:rsid w:val="00596B47"/>
    <w:rsid w:val="005971EF"/>
    <w:rsid w:val="005A0024"/>
    <w:rsid w:val="005A0B9D"/>
    <w:rsid w:val="005A0F9D"/>
    <w:rsid w:val="005A136D"/>
    <w:rsid w:val="005A15D9"/>
    <w:rsid w:val="005A1B6E"/>
    <w:rsid w:val="005A2212"/>
    <w:rsid w:val="005A2D6F"/>
    <w:rsid w:val="005A3044"/>
    <w:rsid w:val="005A3061"/>
    <w:rsid w:val="005A3759"/>
    <w:rsid w:val="005A3B7A"/>
    <w:rsid w:val="005A3FC3"/>
    <w:rsid w:val="005A44C9"/>
    <w:rsid w:val="005A44EA"/>
    <w:rsid w:val="005A4799"/>
    <w:rsid w:val="005A4815"/>
    <w:rsid w:val="005A49DE"/>
    <w:rsid w:val="005A535A"/>
    <w:rsid w:val="005A5D36"/>
    <w:rsid w:val="005A5F84"/>
    <w:rsid w:val="005A6105"/>
    <w:rsid w:val="005A61D4"/>
    <w:rsid w:val="005A69DC"/>
    <w:rsid w:val="005A6CD0"/>
    <w:rsid w:val="005A7324"/>
    <w:rsid w:val="005A765B"/>
    <w:rsid w:val="005A76C6"/>
    <w:rsid w:val="005A7766"/>
    <w:rsid w:val="005B0E2A"/>
    <w:rsid w:val="005B0F95"/>
    <w:rsid w:val="005B105E"/>
    <w:rsid w:val="005B17DC"/>
    <w:rsid w:val="005B1A0F"/>
    <w:rsid w:val="005B1AD4"/>
    <w:rsid w:val="005B1BFD"/>
    <w:rsid w:val="005B2236"/>
    <w:rsid w:val="005B228E"/>
    <w:rsid w:val="005B2510"/>
    <w:rsid w:val="005B2715"/>
    <w:rsid w:val="005B28CE"/>
    <w:rsid w:val="005B2A1F"/>
    <w:rsid w:val="005B30BA"/>
    <w:rsid w:val="005B3D3B"/>
    <w:rsid w:val="005B4159"/>
    <w:rsid w:val="005B4728"/>
    <w:rsid w:val="005B4D47"/>
    <w:rsid w:val="005B567E"/>
    <w:rsid w:val="005B5E8E"/>
    <w:rsid w:val="005B6005"/>
    <w:rsid w:val="005B6672"/>
    <w:rsid w:val="005B66FE"/>
    <w:rsid w:val="005B695B"/>
    <w:rsid w:val="005B6C85"/>
    <w:rsid w:val="005B6DAC"/>
    <w:rsid w:val="005B7C5C"/>
    <w:rsid w:val="005C005B"/>
    <w:rsid w:val="005C02E0"/>
    <w:rsid w:val="005C070A"/>
    <w:rsid w:val="005C0E4A"/>
    <w:rsid w:val="005C16B2"/>
    <w:rsid w:val="005C210E"/>
    <w:rsid w:val="005C2E78"/>
    <w:rsid w:val="005C33E9"/>
    <w:rsid w:val="005C3A5A"/>
    <w:rsid w:val="005C42AC"/>
    <w:rsid w:val="005C431E"/>
    <w:rsid w:val="005C4F21"/>
    <w:rsid w:val="005C50C5"/>
    <w:rsid w:val="005C53E6"/>
    <w:rsid w:val="005C5A36"/>
    <w:rsid w:val="005C5D87"/>
    <w:rsid w:val="005C62ED"/>
    <w:rsid w:val="005C68EA"/>
    <w:rsid w:val="005C6E90"/>
    <w:rsid w:val="005C6EB9"/>
    <w:rsid w:val="005C6F3F"/>
    <w:rsid w:val="005C70C8"/>
    <w:rsid w:val="005C7315"/>
    <w:rsid w:val="005C78CA"/>
    <w:rsid w:val="005D029F"/>
    <w:rsid w:val="005D02FB"/>
    <w:rsid w:val="005D0328"/>
    <w:rsid w:val="005D070B"/>
    <w:rsid w:val="005D07FC"/>
    <w:rsid w:val="005D0851"/>
    <w:rsid w:val="005D0B65"/>
    <w:rsid w:val="005D0F3E"/>
    <w:rsid w:val="005D15C3"/>
    <w:rsid w:val="005D1CEA"/>
    <w:rsid w:val="005D1F14"/>
    <w:rsid w:val="005D1F8B"/>
    <w:rsid w:val="005D21B1"/>
    <w:rsid w:val="005D2D77"/>
    <w:rsid w:val="005D2E25"/>
    <w:rsid w:val="005D2E82"/>
    <w:rsid w:val="005D360A"/>
    <w:rsid w:val="005D396C"/>
    <w:rsid w:val="005D40B8"/>
    <w:rsid w:val="005D47FB"/>
    <w:rsid w:val="005D4961"/>
    <w:rsid w:val="005D5252"/>
    <w:rsid w:val="005D551D"/>
    <w:rsid w:val="005D56EE"/>
    <w:rsid w:val="005D5A90"/>
    <w:rsid w:val="005D5E23"/>
    <w:rsid w:val="005D6023"/>
    <w:rsid w:val="005D648C"/>
    <w:rsid w:val="005D649B"/>
    <w:rsid w:val="005D6867"/>
    <w:rsid w:val="005D6DD5"/>
    <w:rsid w:val="005D7333"/>
    <w:rsid w:val="005D78E5"/>
    <w:rsid w:val="005D79CE"/>
    <w:rsid w:val="005D7B08"/>
    <w:rsid w:val="005D7BF9"/>
    <w:rsid w:val="005E0088"/>
    <w:rsid w:val="005E05D0"/>
    <w:rsid w:val="005E07C4"/>
    <w:rsid w:val="005E0FBB"/>
    <w:rsid w:val="005E1162"/>
    <w:rsid w:val="005E11B8"/>
    <w:rsid w:val="005E1753"/>
    <w:rsid w:val="005E1921"/>
    <w:rsid w:val="005E238C"/>
    <w:rsid w:val="005E2728"/>
    <w:rsid w:val="005E27BE"/>
    <w:rsid w:val="005E2C96"/>
    <w:rsid w:val="005E2F85"/>
    <w:rsid w:val="005E3155"/>
    <w:rsid w:val="005E3287"/>
    <w:rsid w:val="005E3329"/>
    <w:rsid w:val="005E4485"/>
    <w:rsid w:val="005E486D"/>
    <w:rsid w:val="005E4A9E"/>
    <w:rsid w:val="005E4ABF"/>
    <w:rsid w:val="005E4FE8"/>
    <w:rsid w:val="005E5B0F"/>
    <w:rsid w:val="005E5C08"/>
    <w:rsid w:val="005E5F48"/>
    <w:rsid w:val="005E64EB"/>
    <w:rsid w:val="005E658C"/>
    <w:rsid w:val="005E6E1E"/>
    <w:rsid w:val="005E7155"/>
    <w:rsid w:val="005E7480"/>
    <w:rsid w:val="005E7C40"/>
    <w:rsid w:val="005E7D71"/>
    <w:rsid w:val="005F0329"/>
    <w:rsid w:val="005F0BFF"/>
    <w:rsid w:val="005F19FA"/>
    <w:rsid w:val="005F1DA3"/>
    <w:rsid w:val="005F2037"/>
    <w:rsid w:val="005F273B"/>
    <w:rsid w:val="005F308E"/>
    <w:rsid w:val="005F3868"/>
    <w:rsid w:val="005F3EED"/>
    <w:rsid w:val="005F437C"/>
    <w:rsid w:val="005F467B"/>
    <w:rsid w:val="005F46DF"/>
    <w:rsid w:val="005F4876"/>
    <w:rsid w:val="005F4AE9"/>
    <w:rsid w:val="005F4FAF"/>
    <w:rsid w:val="005F5390"/>
    <w:rsid w:val="005F5B27"/>
    <w:rsid w:val="005F5C7C"/>
    <w:rsid w:val="005F5CD4"/>
    <w:rsid w:val="005F6065"/>
    <w:rsid w:val="005F70DF"/>
    <w:rsid w:val="005F74ED"/>
    <w:rsid w:val="005F76D3"/>
    <w:rsid w:val="005F7C4F"/>
    <w:rsid w:val="005F7DC8"/>
    <w:rsid w:val="0060055B"/>
    <w:rsid w:val="006005B5"/>
    <w:rsid w:val="00600600"/>
    <w:rsid w:val="00600D3E"/>
    <w:rsid w:val="00600F6A"/>
    <w:rsid w:val="0060122E"/>
    <w:rsid w:val="006018AD"/>
    <w:rsid w:val="00601938"/>
    <w:rsid w:val="006020D6"/>
    <w:rsid w:val="006028B2"/>
    <w:rsid w:val="00603592"/>
    <w:rsid w:val="00603778"/>
    <w:rsid w:val="00603B35"/>
    <w:rsid w:val="00603D9E"/>
    <w:rsid w:val="006040E5"/>
    <w:rsid w:val="0060433F"/>
    <w:rsid w:val="0060491C"/>
    <w:rsid w:val="00604B42"/>
    <w:rsid w:val="0060544E"/>
    <w:rsid w:val="00605969"/>
    <w:rsid w:val="00605C5D"/>
    <w:rsid w:val="00605E3A"/>
    <w:rsid w:val="006061EA"/>
    <w:rsid w:val="0060620C"/>
    <w:rsid w:val="006063F6"/>
    <w:rsid w:val="00606996"/>
    <w:rsid w:val="00606B35"/>
    <w:rsid w:val="00606FC4"/>
    <w:rsid w:val="00607215"/>
    <w:rsid w:val="006074B2"/>
    <w:rsid w:val="0060756D"/>
    <w:rsid w:val="00607DC6"/>
    <w:rsid w:val="00607F46"/>
    <w:rsid w:val="00607F66"/>
    <w:rsid w:val="00607FA4"/>
    <w:rsid w:val="00610347"/>
    <w:rsid w:val="00610F35"/>
    <w:rsid w:val="00611E3D"/>
    <w:rsid w:val="0061208C"/>
    <w:rsid w:val="006120F1"/>
    <w:rsid w:val="00612553"/>
    <w:rsid w:val="00612711"/>
    <w:rsid w:val="00612BF8"/>
    <w:rsid w:val="0061337D"/>
    <w:rsid w:val="00613423"/>
    <w:rsid w:val="00613BD9"/>
    <w:rsid w:val="00613F04"/>
    <w:rsid w:val="00615909"/>
    <w:rsid w:val="00615BF5"/>
    <w:rsid w:val="00615EF3"/>
    <w:rsid w:val="006164F8"/>
    <w:rsid w:val="00616DDE"/>
    <w:rsid w:val="0061779E"/>
    <w:rsid w:val="00617BB7"/>
    <w:rsid w:val="00617F77"/>
    <w:rsid w:val="006218B4"/>
    <w:rsid w:val="00621CB9"/>
    <w:rsid w:val="00621EAF"/>
    <w:rsid w:val="00621EDE"/>
    <w:rsid w:val="00621FC6"/>
    <w:rsid w:val="00622244"/>
    <w:rsid w:val="0062275F"/>
    <w:rsid w:val="0062296C"/>
    <w:rsid w:val="00622AC2"/>
    <w:rsid w:val="00622C9F"/>
    <w:rsid w:val="00622CFF"/>
    <w:rsid w:val="00622DFF"/>
    <w:rsid w:val="0062325C"/>
    <w:rsid w:val="006235F2"/>
    <w:rsid w:val="0062360E"/>
    <w:rsid w:val="00624161"/>
    <w:rsid w:val="00624788"/>
    <w:rsid w:val="00625399"/>
    <w:rsid w:val="0062554F"/>
    <w:rsid w:val="0062578A"/>
    <w:rsid w:val="00625B34"/>
    <w:rsid w:val="00625BB4"/>
    <w:rsid w:val="00625EF0"/>
    <w:rsid w:val="006264C0"/>
    <w:rsid w:val="00626544"/>
    <w:rsid w:val="0062699B"/>
    <w:rsid w:val="00626AEE"/>
    <w:rsid w:val="00627147"/>
    <w:rsid w:val="00627903"/>
    <w:rsid w:val="006279FE"/>
    <w:rsid w:val="00630548"/>
    <w:rsid w:val="0063067A"/>
    <w:rsid w:val="00630D5F"/>
    <w:rsid w:val="00631701"/>
    <w:rsid w:val="00631EF6"/>
    <w:rsid w:val="0063213D"/>
    <w:rsid w:val="00632576"/>
    <w:rsid w:val="00632E94"/>
    <w:rsid w:val="00633676"/>
    <w:rsid w:val="0063382E"/>
    <w:rsid w:val="00633931"/>
    <w:rsid w:val="0063397E"/>
    <w:rsid w:val="00633D2E"/>
    <w:rsid w:val="00634357"/>
    <w:rsid w:val="006345BF"/>
    <w:rsid w:val="006345C5"/>
    <w:rsid w:val="0063464E"/>
    <w:rsid w:val="006347DA"/>
    <w:rsid w:val="00634D86"/>
    <w:rsid w:val="00634E17"/>
    <w:rsid w:val="006358CD"/>
    <w:rsid w:val="006359EA"/>
    <w:rsid w:val="00635D00"/>
    <w:rsid w:val="00636021"/>
    <w:rsid w:val="0063697A"/>
    <w:rsid w:val="00637367"/>
    <w:rsid w:val="00637441"/>
    <w:rsid w:val="0063779A"/>
    <w:rsid w:val="00637B26"/>
    <w:rsid w:val="00640913"/>
    <w:rsid w:val="00640CFF"/>
    <w:rsid w:val="00640FDF"/>
    <w:rsid w:val="006413C7"/>
    <w:rsid w:val="006419E7"/>
    <w:rsid w:val="00641BF2"/>
    <w:rsid w:val="00642390"/>
    <w:rsid w:val="006424D2"/>
    <w:rsid w:val="00642FA0"/>
    <w:rsid w:val="00642FEE"/>
    <w:rsid w:val="0064319A"/>
    <w:rsid w:val="0064359E"/>
    <w:rsid w:val="00643708"/>
    <w:rsid w:val="00643EA6"/>
    <w:rsid w:val="00644201"/>
    <w:rsid w:val="0064485C"/>
    <w:rsid w:val="00645581"/>
    <w:rsid w:val="00645603"/>
    <w:rsid w:val="00645FCF"/>
    <w:rsid w:val="006468C4"/>
    <w:rsid w:val="006469E1"/>
    <w:rsid w:val="00647339"/>
    <w:rsid w:val="00647A12"/>
    <w:rsid w:val="00650301"/>
    <w:rsid w:val="006505F6"/>
    <w:rsid w:val="0065128C"/>
    <w:rsid w:val="006513C1"/>
    <w:rsid w:val="00651574"/>
    <w:rsid w:val="00651C3F"/>
    <w:rsid w:val="00651C7E"/>
    <w:rsid w:val="00651F86"/>
    <w:rsid w:val="00652295"/>
    <w:rsid w:val="0065236A"/>
    <w:rsid w:val="0065237E"/>
    <w:rsid w:val="0065245E"/>
    <w:rsid w:val="00652881"/>
    <w:rsid w:val="00652981"/>
    <w:rsid w:val="006538D8"/>
    <w:rsid w:val="00653C31"/>
    <w:rsid w:val="006542A4"/>
    <w:rsid w:val="006554D7"/>
    <w:rsid w:val="0065575A"/>
    <w:rsid w:val="00655827"/>
    <w:rsid w:val="00655A22"/>
    <w:rsid w:val="00655ABF"/>
    <w:rsid w:val="00655F29"/>
    <w:rsid w:val="006564D4"/>
    <w:rsid w:val="00656699"/>
    <w:rsid w:val="00656B62"/>
    <w:rsid w:val="00656D1F"/>
    <w:rsid w:val="00656DF5"/>
    <w:rsid w:val="006570F6"/>
    <w:rsid w:val="0065725A"/>
    <w:rsid w:val="006576C6"/>
    <w:rsid w:val="00657F9D"/>
    <w:rsid w:val="006600DA"/>
    <w:rsid w:val="006610F6"/>
    <w:rsid w:val="006614D6"/>
    <w:rsid w:val="006617F8"/>
    <w:rsid w:val="00661C07"/>
    <w:rsid w:val="00662286"/>
    <w:rsid w:val="006623FF"/>
    <w:rsid w:val="006626DE"/>
    <w:rsid w:val="00662B51"/>
    <w:rsid w:val="00662EFB"/>
    <w:rsid w:val="006633D9"/>
    <w:rsid w:val="00663B4B"/>
    <w:rsid w:val="00663CBD"/>
    <w:rsid w:val="00663E87"/>
    <w:rsid w:val="006640B4"/>
    <w:rsid w:val="006641E0"/>
    <w:rsid w:val="00664910"/>
    <w:rsid w:val="00664A46"/>
    <w:rsid w:val="00664EC4"/>
    <w:rsid w:val="006656EA"/>
    <w:rsid w:val="0066593D"/>
    <w:rsid w:val="00665D39"/>
    <w:rsid w:val="006662BF"/>
    <w:rsid w:val="006664C2"/>
    <w:rsid w:val="006667CC"/>
    <w:rsid w:val="006668A0"/>
    <w:rsid w:val="006671B9"/>
    <w:rsid w:val="006673D1"/>
    <w:rsid w:val="006678E8"/>
    <w:rsid w:val="00667BAA"/>
    <w:rsid w:val="006708AE"/>
    <w:rsid w:val="00670DC9"/>
    <w:rsid w:val="00671388"/>
    <w:rsid w:val="00671408"/>
    <w:rsid w:val="006716B8"/>
    <w:rsid w:val="006716CD"/>
    <w:rsid w:val="00671740"/>
    <w:rsid w:val="0067196F"/>
    <w:rsid w:val="00671E61"/>
    <w:rsid w:val="006725D9"/>
    <w:rsid w:val="006727B5"/>
    <w:rsid w:val="00672A84"/>
    <w:rsid w:val="00672F6D"/>
    <w:rsid w:val="00673458"/>
    <w:rsid w:val="00673C17"/>
    <w:rsid w:val="0067426C"/>
    <w:rsid w:val="0067429E"/>
    <w:rsid w:val="00674554"/>
    <w:rsid w:val="00674AF1"/>
    <w:rsid w:val="00674CAC"/>
    <w:rsid w:val="00674DA4"/>
    <w:rsid w:val="006758AA"/>
    <w:rsid w:val="00675966"/>
    <w:rsid w:val="00676B3F"/>
    <w:rsid w:val="0067705B"/>
    <w:rsid w:val="0067742E"/>
    <w:rsid w:val="0067772D"/>
    <w:rsid w:val="00677A65"/>
    <w:rsid w:val="00680A89"/>
    <w:rsid w:val="00680C75"/>
    <w:rsid w:val="00680CE5"/>
    <w:rsid w:val="00680E90"/>
    <w:rsid w:val="0068149D"/>
    <w:rsid w:val="00682219"/>
    <w:rsid w:val="0068251F"/>
    <w:rsid w:val="006825FE"/>
    <w:rsid w:val="00683264"/>
    <w:rsid w:val="006833DA"/>
    <w:rsid w:val="006839CA"/>
    <w:rsid w:val="006841B3"/>
    <w:rsid w:val="00684DDD"/>
    <w:rsid w:val="00684FBB"/>
    <w:rsid w:val="006850FA"/>
    <w:rsid w:val="00685BDA"/>
    <w:rsid w:val="00685DC3"/>
    <w:rsid w:val="0068621F"/>
    <w:rsid w:val="00686416"/>
    <w:rsid w:val="0068651F"/>
    <w:rsid w:val="006866F3"/>
    <w:rsid w:val="00687254"/>
    <w:rsid w:val="00687364"/>
    <w:rsid w:val="00687483"/>
    <w:rsid w:val="0068758D"/>
    <w:rsid w:val="00687C5C"/>
    <w:rsid w:val="00690022"/>
    <w:rsid w:val="006900F6"/>
    <w:rsid w:val="00690E72"/>
    <w:rsid w:val="0069107E"/>
    <w:rsid w:val="006912BC"/>
    <w:rsid w:val="00691A99"/>
    <w:rsid w:val="00691E5E"/>
    <w:rsid w:val="00691EB8"/>
    <w:rsid w:val="0069270F"/>
    <w:rsid w:val="00692B06"/>
    <w:rsid w:val="00692E4B"/>
    <w:rsid w:val="00693461"/>
    <w:rsid w:val="00693BAD"/>
    <w:rsid w:val="00693EB8"/>
    <w:rsid w:val="006948AC"/>
    <w:rsid w:val="006948AE"/>
    <w:rsid w:val="006949F4"/>
    <w:rsid w:val="00694C7A"/>
    <w:rsid w:val="006957BA"/>
    <w:rsid w:val="006964A0"/>
    <w:rsid w:val="00697836"/>
    <w:rsid w:val="006A01AD"/>
    <w:rsid w:val="006A0345"/>
    <w:rsid w:val="006A04AB"/>
    <w:rsid w:val="006A058E"/>
    <w:rsid w:val="006A0BF4"/>
    <w:rsid w:val="006A0C13"/>
    <w:rsid w:val="006A0E02"/>
    <w:rsid w:val="006A13C1"/>
    <w:rsid w:val="006A13DC"/>
    <w:rsid w:val="006A1C14"/>
    <w:rsid w:val="006A1D08"/>
    <w:rsid w:val="006A1E29"/>
    <w:rsid w:val="006A2029"/>
    <w:rsid w:val="006A22FB"/>
    <w:rsid w:val="006A299E"/>
    <w:rsid w:val="006A2B1A"/>
    <w:rsid w:val="006A2D35"/>
    <w:rsid w:val="006A328A"/>
    <w:rsid w:val="006A3751"/>
    <w:rsid w:val="006A38C0"/>
    <w:rsid w:val="006A3C9A"/>
    <w:rsid w:val="006A3E31"/>
    <w:rsid w:val="006A4599"/>
    <w:rsid w:val="006A4C1C"/>
    <w:rsid w:val="006A4C70"/>
    <w:rsid w:val="006A4EF8"/>
    <w:rsid w:val="006A4F65"/>
    <w:rsid w:val="006A6239"/>
    <w:rsid w:val="006A6B8F"/>
    <w:rsid w:val="006A749A"/>
    <w:rsid w:val="006A754C"/>
    <w:rsid w:val="006A7B87"/>
    <w:rsid w:val="006A7DA0"/>
    <w:rsid w:val="006A7DEE"/>
    <w:rsid w:val="006B002E"/>
    <w:rsid w:val="006B0492"/>
    <w:rsid w:val="006B0584"/>
    <w:rsid w:val="006B085F"/>
    <w:rsid w:val="006B0CE5"/>
    <w:rsid w:val="006B0F9B"/>
    <w:rsid w:val="006B1202"/>
    <w:rsid w:val="006B1765"/>
    <w:rsid w:val="006B1AD1"/>
    <w:rsid w:val="006B1B3A"/>
    <w:rsid w:val="006B28BF"/>
    <w:rsid w:val="006B29C9"/>
    <w:rsid w:val="006B3C45"/>
    <w:rsid w:val="006B3ED5"/>
    <w:rsid w:val="006B3F65"/>
    <w:rsid w:val="006B4078"/>
    <w:rsid w:val="006B440A"/>
    <w:rsid w:val="006B4D75"/>
    <w:rsid w:val="006B5B82"/>
    <w:rsid w:val="006B6AF1"/>
    <w:rsid w:val="006B6F8F"/>
    <w:rsid w:val="006B6FFC"/>
    <w:rsid w:val="006B70B2"/>
    <w:rsid w:val="006B7431"/>
    <w:rsid w:val="006B7558"/>
    <w:rsid w:val="006B7786"/>
    <w:rsid w:val="006B7B8F"/>
    <w:rsid w:val="006C0037"/>
    <w:rsid w:val="006C0429"/>
    <w:rsid w:val="006C05E7"/>
    <w:rsid w:val="006C0C61"/>
    <w:rsid w:val="006C0CF7"/>
    <w:rsid w:val="006C1404"/>
    <w:rsid w:val="006C1971"/>
    <w:rsid w:val="006C201D"/>
    <w:rsid w:val="006C21DA"/>
    <w:rsid w:val="006C2359"/>
    <w:rsid w:val="006C2830"/>
    <w:rsid w:val="006C2D19"/>
    <w:rsid w:val="006C35BF"/>
    <w:rsid w:val="006C37D8"/>
    <w:rsid w:val="006C3A64"/>
    <w:rsid w:val="006C3E1C"/>
    <w:rsid w:val="006C3F64"/>
    <w:rsid w:val="006C4266"/>
    <w:rsid w:val="006C46AA"/>
    <w:rsid w:val="006C56B5"/>
    <w:rsid w:val="006C6862"/>
    <w:rsid w:val="006C69DE"/>
    <w:rsid w:val="006C6A6C"/>
    <w:rsid w:val="006C6C4A"/>
    <w:rsid w:val="006C6E52"/>
    <w:rsid w:val="006C7EFF"/>
    <w:rsid w:val="006D01DF"/>
    <w:rsid w:val="006D095E"/>
    <w:rsid w:val="006D0ACA"/>
    <w:rsid w:val="006D0BBC"/>
    <w:rsid w:val="006D1111"/>
    <w:rsid w:val="006D1346"/>
    <w:rsid w:val="006D18D3"/>
    <w:rsid w:val="006D1B17"/>
    <w:rsid w:val="006D1C49"/>
    <w:rsid w:val="006D20B7"/>
    <w:rsid w:val="006D2711"/>
    <w:rsid w:val="006D325C"/>
    <w:rsid w:val="006D34B2"/>
    <w:rsid w:val="006D3596"/>
    <w:rsid w:val="006D39D6"/>
    <w:rsid w:val="006D3C80"/>
    <w:rsid w:val="006D3FD6"/>
    <w:rsid w:val="006D40D8"/>
    <w:rsid w:val="006D46B9"/>
    <w:rsid w:val="006D4D3B"/>
    <w:rsid w:val="006D54C8"/>
    <w:rsid w:val="006D5E8E"/>
    <w:rsid w:val="006D60D5"/>
    <w:rsid w:val="006D646A"/>
    <w:rsid w:val="006D6F92"/>
    <w:rsid w:val="006D7017"/>
    <w:rsid w:val="006D7061"/>
    <w:rsid w:val="006D72D7"/>
    <w:rsid w:val="006D7302"/>
    <w:rsid w:val="006D74F8"/>
    <w:rsid w:val="006D7509"/>
    <w:rsid w:val="006D7725"/>
    <w:rsid w:val="006D7DBF"/>
    <w:rsid w:val="006E0587"/>
    <w:rsid w:val="006E0970"/>
    <w:rsid w:val="006E12C2"/>
    <w:rsid w:val="006E132F"/>
    <w:rsid w:val="006E16A3"/>
    <w:rsid w:val="006E170B"/>
    <w:rsid w:val="006E17FB"/>
    <w:rsid w:val="006E181C"/>
    <w:rsid w:val="006E185D"/>
    <w:rsid w:val="006E206B"/>
    <w:rsid w:val="006E2109"/>
    <w:rsid w:val="006E28FD"/>
    <w:rsid w:val="006E2A4E"/>
    <w:rsid w:val="006E323D"/>
    <w:rsid w:val="006E3340"/>
    <w:rsid w:val="006E374E"/>
    <w:rsid w:val="006E3A88"/>
    <w:rsid w:val="006E3DD8"/>
    <w:rsid w:val="006E42C3"/>
    <w:rsid w:val="006E4486"/>
    <w:rsid w:val="006E45DD"/>
    <w:rsid w:val="006E4916"/>
    <w:rsid w:val="006E4B2D"/>
    <w:rsid w:val="006E5D7D"/>
    <w:rsid w:val="006E6377"/>
    <w:rsid w:val="006E65F0"/>
    <w:rsid w:val="006E6C4C"/>
    <w:rsid w:val="006E7845"/>
    <w:rsid w:val="006E7B31"/>
    <w:rsid w:val="006E7E85"/>
    <w:rsid w:val="006F034A"/>
    <w:rsid w:val="006F08B7"/>
    <w:rsid w:val="006F0969"/>
    <w:rsid w:val="006F0CAB"/>
    <w:rsid w:val="006F0F5A"/>
    <w:rsid w:val="006F15B5"/>
    <w:rsid w:val="006F16F8"/>
    <w:rsid w:val="006F252B"/>
    <w:rsid w:val="006F286F"/>
    <w:rsid w:val="006F29C1"/>
    <w:rsid w:val="006F2B49"/>
    <w:rsid w:val="006F2F32"/>
    <w:rsid w:val="006F2F44"/>
    <w:rsid w:val="006F4231"/>
    <w:rsid w:val="006F45A5"/>
    <w:rsid w:val="006F462E"/>
    <w:rsid w:val="006F471A"/>
    <w:rsid w:val="006F4DD9"/>
    <w:rsid w:val="006F503B"/>
    <w:rsid w:val="006F53D6"/>
    <w:rsid w:val="006F548E"/>
    <w:rsid w:val="006F5A25"/>
    <w:rsid w:val="006F64B5"/>
    <w:rsid w:val="006F6AA1"/>
    <w:rsid w:val="006F75D8"/>
    <w:rsid w:val="007005DA"/>
    <w:rsid w:val="00700663"/>
    <w:rsid w:val="007009A3"/>
    <w:rsid w:val="00700A29"/>
    <w:rsid w:val="007016BD"/>
    <w:rsid w:val="00701F1A"/>
    <w:rsid w:val="0070207E"/>
    <w:rsid w:val="00702435"/>
    <w:rsid w:val="0070289E"/>
    <w:rsid w:val="00702C32"/>
    <w:rsid w:val="00702E60"/>
    <w:rsid w:val="00702E84"/>
    <w:rsid w:val="00702EC2"/>
    <w:rsid w:val="007030D7"/>
    <w:rsid w:val="00703175"/>
    <w:rsid w:val="00703441"/>
    <w:rsid w:val="00703493"/>
    <w:rsid w:val="00703710"/>
    <w:rsid w:val="00703A96"/>
    <w:rsid w:val="00703B1E"/>
    <w:rsid w:val="007044AF"/>
    <w:rsid w:val="00704D46"/>
    <w:rsid w:val="00704FDE"/>
    <w:rsid w:val="0070527C"/>
    <w:rsid w:val="007058B5"/>
    <w:rsid w:val="00705ED6"/>
    <w:rsid w:val="007063FF"/>
    <w:rsid w:val="00706AB8"/>
    <w:rsid w:val="00706BA4"/>
    <w:rsid w:val="00706C1A"/>
    <w:rsid w:val="00706D34"/>
    <w:rsid w:val="00706FAE"/>
    <w:rsid w:val="00707025"/>
    <w:rsid w:val="00707152"/>
    <w:rsid w:val="007072AC"/>
    <w:rsid w:val="007077E9"/>
    <w:rsid w:val="007100EE"/>
    <w:rsid w:val="00710208"/>
    <w:rsid w:val="00710990"/>
    <w:rsid w:val="0071118C"/>
    <w:rsid w:val="00711EC3"/>
    <w:rsid w:val="007126F7"/>
    <w:rsid w:val="00713294"/>
    <w:rsid w:val="007136EB"/>
    <w:rsid w:val="007137FE"/>
    <w:rsid w:val="00713FAD"/>
    <w:rsid w:val="007146BB"/>
    <w:rsid w:val="00715125"/>
    <w:rsid w:val="00715222"/>
    <w:rsid w:val="00715C73"/>
    <w:rsid w:val="00715F1E"/>
    <w:rsid w:val="0071617F"/>
    <w:rsid w:val="00716182"/>
    <w:rsid w:val="00716AAD"/>
    <w:rsid w:val="00716F16"/>
    <w:rsid w:val="0071762D"/>
    <w:rsid w:val="00717A6F"/>
    <w:rsid w:val="00717E9A"/>
    <w:rsid w:val="00720270"/>
    <w:rsid w:val="0072031C"/>
    <w:rsid w:val="007209D4"/>
    <w:rsid w:val="007211E3"/>
    <w:rsid w:val="007217E2"/>
    <w:rsid w:val="0072196C"/>
    <w:rsid w:val="0072230D"/>
    <w:rsid w:val="007228A8"/>
    <w:rsid w:val="00722BAB"/>
    <w:rsid w:val="00722BD3"/>
    <w:rsid w:val="007238A7"/>
    <w:rsid w:val="00723B66"/>
    <w:rsid w:val="00723F6A"/>
    <w:rsid w:val="0072432E"/>
    <w:rsid w:val="007245F7"/>
    <w:rsid w:val="00724B00"/>
    <w:rsid w:val="00724C3E"/>
    <w:rsid w:val="0072524B"/>
    <w:rsid w:val="0072644E"/>
    <w:rsid w:val="00726933"/>
    <w:rsid w:val="00726C3A"/>
    <w:rsid w:val="00726FE0"/>
    <w:rsid w:val="00727CBE"/>
    <w:rsid w:val="00727E8B"/>
    <w:rsid w:val="007303FB"/>
    <w:rsid w:val="0073069C"/>
    <w:rsid w:val="00730F94"/>
    <w:rsid w:val="00731136"/>
    <w:rsid w:val="007315C1"/>
    <w:rsid w:val="00731826"/>
    <w:rsid w:val="0073218E"/>
    <w:rsid w:val="00732222"/>
    <w:rsid w:val="00732463"/>
    <w:rsid w:val="0073247D"/>
    <w:rsid w:val="00732FF4"/>
    <w:rsid w:val="00733384"/>
    <w:rsid w:val="0073364A"/>
    <w:rsid w:val="00733CE1"/>
    <w:rsid w:val="00733E7F"/>
    <w:rsid w:val="00734F31"/>
    <w:rsid w:val="00734FC9"/>
    <w:rsid w:val="0073508D"/>
    <w:rsid w:val="007358F5"/>
    <w:rsid w:val="007359FB"/>
    <w:rsid w:val="00735A56"/>
    <w:rsid w:val="00735EE0"/>
    <w:rsid w:val="00735F3B"/>
    <w:rsid w:val="007360F5"/>
    <w:rsid w:val="00736369"/>
    <w:rsid w:val="00736551"/>
    <w:rsid w:val="0073711E"/>
    <w:rsid w:val="00737598"/>
    <w:rsid w:val="007379C0"/>
    <w:rsid w:val="00737A4A"/>
    <w:rsid w:val="007400F7"/>
    <w:rsid w:val="007402D1"/>
    <w:rsid w:val="007403D4"/>
    <w:rsid w:val="0074118B"/>
    <w:rsid w:val="0074133B"/>
    <w:rsid w:val="007413E7"/>
    <w:rsid w:val="00741576"/>
    <w:rsid w:val="00741AEE"/>
    <w:rsid w:val="00741F10"/>
    <w:rsid w:val="00741F93"/>
    <w:rsid w:val="00742295"/>
    <w:rsid w:val="007424E9"/>
    <w:rsid w:val="00744106"/>
    <w:rsid w:val="00744794"/>
    <w:rsid w:val="00744A38"/>
    <w:rsid w:val="007454BF"/>
    <w:rsid w:val="00745A90"/>
    <w:rsid w:val="00745AE2"/>
    <w:rsid w:val="00745AF7"/>
    <w:rsid w:val="00745E62"/>
    <w:rsid w:val="007460A0"/>
    <w:rsid w:val="007469DA"/>
    <w:rsid w:val="00746EF9"/>
    <w:rsid w:val="00746F70"/>
    <w:rsid w:val="0074747A"/>
    <w:rsid w:val="00747884"/>
    <w:rsid w:val="00747B85"/>
    <w:rsid w:val="00747DF0"/>
    <w:rsid w:val="0075001C"/>
    <w:rsid w:val="00750555"/>
    <w:rsid w:val="00750D56"/>
    <w:rsid w:val="00750F52"/>
    <w:rsid w:val="00750F92"/>
    <w:rsid w:val="00752198"/>
    <w:rsid w:val="007522E8"/>
    <w:rsid w:val="007524A7"/>
    <w:rsid w:val="007527D8"/>
    <w:rsid w:val="007528C6"/>
    <w:rsid w:val="007534BA"/>
    <w:rsid w:val="00754486"/>
    <w:rsid w:val="00754565"/>
    <w:rsid w:val="007549CD"/>
    <w:rsid w:val="007550E0"/>
    <w:rsid w:val="007556A3"/>
    <w:rsid w:val="007556E2"/>
    <w:rsid w:val="007558BB"/>
    <w:rsid w:val="00755998"/>
    <w:rsid w:val="00755D06"/>
    <w:rsid w:val="00755E72"/>
    <w:rsid w:val="00756209"/>
    <w:rsid w:val="0075636E"/>
    <w:rsid w:val="00756A57"/>
    <w:rsid w:val="00756B84"/>
    <w:rsid w:val="00756BF8"/>
    <w:rsid w:val="00756E5B"/>
    <w:rsid w:val="0075759A"/>
    <w:rsid w:val="00757B85"/>
    <w:rsid w:val="00757D7B"/>
    <w:rsid w:val="00757E90"/>
    <w:rsid w:val="00757EB6"/>
    <w:rsid w:val="00757F45"/>
    <w:rsid w:val="00757F4D"/>
    <w:rsid w:val="00760179"/>
    <w:rsid w:val="00760838"/>
    <w:rsid w:val="00760CCE"/>
    <w:rsid w:val="0076104E"/>
    <w:rsid w:val="00761962"/>
    <w:rsid w:val="007619ED"/>
    <w:rsid w:val="007621D9"/>
    <w:rsid w:val="00762A71"/>
    <w:rsid w:val="00762F9A"/>
    <w:rsid w:val="00762FCD"/>
    <w:rsid w:val="007632CD"/>
    <w:rsid w:val="007637E3"/>
    <w:rsid w:val="007637E6"/>
    <w:rsid w:val="00763B68"/>
    <w:rsid w:val="00763B69"/>
    <w:rsid w:val="0076433E"/>
    <w:rsid w:val="00764386"/>
    <w:rsid w:val="00764462"/>
    <w:rsid w:val="007648AF"/>
    <w:rsid w:val="00764992"/>
    <w:rsid w:val="00764B0C"/>
    <w:rsid w:val="007651E4"/>
    <w:rsid w:val="0076524F"/>
    <w:rsid w:val="0076535C"/>
    <w:rsid w:val="00765438"/>
    <w:rsid w:val="0076599D"/>
    <w:rsid w:val="00765A82"/>
    <w:rsid w:val="00765E70"/>
    <w:rsid w:val="0076636A"/>
    <w:rsid w:val="007663EC"/>
    <w:rsid w:val="00766E0A"/>
    <w:rsid w:val="00766E16"/>
    <w:rsid w:val="00767056"/>
    <w:rsid w:val="007676BC"/>
    <w:rsid w:val="007677F2"/>
    <w:rsid w:val="007679B7"/>
    <w:rsid w:val="007705AE"/>
    <w:rsid w:val="0077075D"/>
    <w:rsid w:val="00770EBF"/>
    <w:rsid w:val="007718DB"/>
    <w:rsid w:val="00771A97"/>
    <w:rsid w:val="00771CD0"/>
    <w:rsid w:val="00772948"/>
    <w:rsid w:val="007731FF"/>
    <w:rsid w:val="007738C3"/>
    <w:rsid w:val="00773EBB"/>
    <w:rsid w:val="00775152"/>
    <w:rsid w:val="0077564F"/>
    <w:rsid w:val="0077598C"/>
    <w:rsid w:val="00775DAE"/>
    <w:rsid w:val="00776116"/>
    <w:rsid w:val="0077613C"/>
    <w:rsid w:val="007763E0"/>
    <w:rsid w:val="00777006"/>
    <w:rsid w:val="00777371"/>
    <w:rsid w:val="00777454"/>
    <w:rsid w:val="00777DD6"/>
    <w:rsid w:val="0078019C"/>
    <w:rsid w:val="007801E4"/>
    <w:rsid w:val="00780945"/>
    <w:rsid w:val="007814B1"/>
    <w:rsid w:val="00781DD6"/>
    <w:rsid w:val="00781F67"/>
    <w:rsid w:val="007821AF"/>
    <w:rsid w:val="007825A1"/>
    <w:rsid w:val="00782A72"/>
    <w:rsid w:val="00782AE1"/>
    <w:rsid w:val="00782BED"/>
    <w:rsid w:val="00783031"/>
    <w:rsid w:val="00783416"/>
    <w:rsid w:val="00783654"/>
    <w:rsid w:val="00783E95"/>
    <w:rsid w:val="007841C9"/>
    <w:rsid w:val="00784B44"/>
    <w:rsid w:val="00784CD5"/>
    <w:rsid w:val="00784EC3"/>
    <w:rsid w:val="00785964"/>
    <w:rsid w:val="00785975"/>
    <w:rsid w:val="00785A96"/>
    <w:rsid w:val="00785ACC"/>
    <w:rsid w:val="0078625C"/>
    <w:rsid w:val="00786C01"/>
    <w:rsid w:val="00786C76"/>
    <w:rsid w:val="0078770C"/>
    <w:rsid w:val="00787A71"/>
    <w:rsid w:val="00787D0A"/>
    <w:rsid w:val="00787DE9"/>
    <w:rsid w:val="007903B4"/>
    <w:rsid w:val="0079042D"/>
    <w:rsid w:val="00790D8C"/>
    <w:rsid w:val="00791096"/>
    <w:rsid w:val="00791168"/>
    <w:rsid w:val="0079122C"/>
    <w:rsid w:val="00791312"/>
    <w:rsid w:val="00791569"/>
    <w:rsid w:val="00791887"/>
    <w:rsid w:val="00791DC4"/>
    <w:rsid w:val="00791E69"/>
    <w:rsid w:val="007922A3"/>
    <w:rsid w:val="00792589"/>
    <w:rsid w:val="00792A8D"/>
    <w:rsid w:val="00792AA8"/>
    <w:rsid w:val="0079317B"/>
    <w:rsid w:val="007932BB"/>
    <w:rsid w:val="00793322"/>
    <w:rsid w:val="00793464"/>
    <w:rsid w:val="007934D7"/>
    <w:rsid w:val="00793E49"/>
    <w:rsid w:val="00793FB6"/>
    <w:rsid w:val="00793FCE"/>
    <w:rsid w:val="00794544"/>
    <w:rsid w:val="0079474E"/>
    <w:rsid w:val="00794ABB"/>
    <w:rsid w:val="00794F36"/>
    <w:rsid w:val="00794FC8"/>
    <w:rsid w:val="0079516F"/>
    <w:rsid w:val="00795248"/>
    <w:rsid w:val="00795EDD"/>
    <w:rsid w:val="00796188"/>
    <w:rsid w:val="0079633D"/>
    <w:rsid w:val="00796617"/>
    <w:rsid w:val="00796E9A"/>
    <w:rsid w:val="007975B0"/>
    <w:rsid w:val="00797738"/>
    <w:rsid w:val="007A0285"/>
    <w:rsid w:val="007A0FD5"/>
    <w:rsid w:val="007A1271"/>
    <w:rsid w:val="007A1316"/>
    <w:rsid w:val="007A19FF"/>
    <w:rsid w:val="007A1C1E"/>
    <w:rsid w:val="007A1F14"/>
    <w:rsid w:val="007A2041"/>
    <w:rsid w:val="007A2591"/>
    <w:rsid w:val="007A27E0"/>
    <w:rsid w:val="007A2A69"/>
    <w:rsid w:val="007A2D18"/>
    <w:rsid w:val="007A3798"/>
    <w:rsid w:val="007A3E30"/>
    <w:rsid w:val="007A4415"/>
    <w:rsid w:val="007A474B"/>
    <w:rsid w:val="007A4D29"/>
    <w:rsid w:val="007A4F45"/>
    <w:rsid w:val="007A528F"/>
    <w:rsid w:val="007A56B7"/>
    <w:rsid w:val="007A5D50"/>
    <w:rsid w:val="007A6251"/>
    <w:rsid w:val="007A726D"/>
    <w:rsid w:val="007A7440"/>
    <w:rsid w:val="007A75AA"/>
    <w:rsid w:val="007A774E"/>
    <w:rsid w:val="007A799F"/>
    <w:rsid w:val="007A7B49"/>
    <w:rsid w:val="007A7BDB"/>
    <w:rsid w:val="007A7FAB"/>
    <w:rsid w:val="007B0079"/>
    <w:rsid w:val="007B0913"/>
    <w:rsid w:val="007B0F2A"/>
    <w:rsid w:val="007B24C3"/>
    <w:rsid w:val="007B2898"/>
    <w:rsid w:val="007B28D9"/>
    <w:rsid w:val="007B2B57"/>
    <w:rsid w:val="007B305B"/>
    <w:rsid w:val="007B3224"/>
    <w:rsid w:val="007B361D"/>
    <w:rsid w:val="007B3E91"/>
    <w:rsid w:val="007B43F1"/>
    <w:rsid w:val="007B43FF"/>
    <w:rsid w:val="007B4B74"/>
    <w:rsid w:val="007B4C9D"/>
    <w:rsid w:val="007B4ED6"/>
    <w:rsid w:val="007B5F30"/>
    <w:rsid w:val="007B6E3F"/>
    <w:rsid w:val="007B6F74"/>
    <w:rsid w:val="007B7242"/>
    <w:rsid w:val="007B7880"/>
    <w:rsid w:val="007C04E1"/>
    <w:rsid w:val="007C05E6"/>
    <w:rsid w:val="007C05F2"/>
    <w:rsid w:val="007C0629"/>
    <w:rsid w:val="007C09DF"/>
    <w:rsid w:val="007C1154"/>
    <w:rsid w:val="007C1955"/>
    <w:rsid w:val="007C220C"/>
    <w:rsid w:val="007C336D"/>
    <w:rsid w:val="007C34ED"/>
    <w:rsid w:val="007C355E"/>
    <w:rsid w:val="007C3691"/>
    <w:rsid w:val="007C3841"/>
    <w:rsid w:val="007C39C2"/>
    <w:rsid w:val="007C3BA2"/>
    <w:rsid w:val="007C3D76"/>
    <w:rsid w:val="007C40B2"/>
    <w:rsid w:val="007C51D2"/>
    <w:rsid w:val="007C528C"/>
    <w:rsid w:val="007C55DC"/>
    <w:rsid w:val="007C5CEC"/>
    <w:rsid w:val="007C68AF"/>
    <w:rsid w:val="007C6A9E"/>
    <w:rsid w:val="007C6C92"/>
    <w:rsid w:val="007C6E53"/>
    <w:rsid w:val="007C7413"/>
    <w:rsid w:val="007C765D"/>
    <w:rsid w:val="007C7E2F"/>
    <w:rsid w:val="007C7E86"/>
    <w:rsid w:val="007D0189"/>
    <w:rsid w:val="007D0D99"/>
    <w:rsid w:val="007D0E9E"/>
    <w:rsid w:val="007D10A8"/>
    <w:rsid w:val="007D115B"/>
    <w:rsid w:val="007D1246"/>
    <w:rsid w:val="007D19AB"/>
    <w:rsid w:val="007D1A70"/>
    <w:rsid w:val="007D1DED"/>
    <w:rsid w:val="007D22B6"/>
    <w:rsid w:val="007D308A"/>
    <w:rsid w:val="007D30EC"/>
    <w:rsid w:val="007D352D"/>
    <w:rsid w:val="007D38B1"/>
    <w:rsid w:val="007D482A"/>
    <w:rsid w:val="007D6316"/>
    <w:rsid w:val="007D69F2"/>
    <w:rsid w:val="007D6D61"/>
    <w:rsid w:val="007D740F"/>
    <w:rsid w:val="007D7A1D"/>
    <w:rsid w:val="007D7D82"/>
    <w:rsid w:val="007E022E"/>
    <w:rsid w:val="007E1294"/>
    <w:rsid w:val="007E1A66"/>
    <w:rsid w:val="007E20E1"/>
    <w:rsid w:val="007E244D"/>
    <w:rsid w:val="007E24E8"/>
    <w:rsid w:val="007E2BBA"/>
    <w:rsid w:val="007E2C8C"/>
    <w:rsid w:val="007E3D32"/>
    <w:rsid w:val="007E4232"/>
    <w:rsid w:val="007E455D"/>
    <w:rsid w:val="007E49A2"/>
    <w:rsid w:val="007E4B5A"/>
    <w:rsid w:val="007E4FAB"/>
    <w:rsid w:val="007E5261"/>
    <w:rsid w:val="007E56FA"/>
    <w:rsid w:val="007E73FE"/>
    <w:rsid w:val="007E74C7"/>
    <w:rsid w:val="007E7563"/>
    <w:rsid w:val="007E7D46"/>
    <w:rsid w:val="007F02E1"/>
    <w:rsid w:val="007F0648"/>
    <w:rsid w:val="007F0A29"/>
    <w:rsid w:val="007F10B6"/>
    <w:rsid w:val="007F13A2"/>
    <w:rsid w:val="007F159D"/>
    <w:rsid w:val="007F17FB"/>
    <w:rsid w:val="007F320C"/>
    <w:rsid w:val="007F3372"/>
    <w:rsid w:val="007F35EB"/>
    <w:rsid w:val="007F388A"/>
    <w:rsid w:val="007F3DA6"/>
    <w:rsid w:val="007F4235"/>
    <w:rsid w:val="007F472F"/>
    <w:rsid w:val="007F4735"/>
    <w:rsid w:val="007F4E2D"/>
    <w:rsid w:val="007F4E59"/>
    <w:rsid w:val="007F517D"/>
    <w:rsid w:val="007F58D9"/>
    <w:rsid w:val="007F5B97"/>
    <w:rsid w:val="007F669B"/>
    <w:rsid w:val="007F73DD"/>
    <w:rsid w:val="007F74EC"/>
    <w:rsid w:val="007F7936"/>
    <w:rsid w:val="007F79DB"/>
    <w:rsid w:val="00800206"/>
    <w:rsid w:val="0080028F"/>
    <w:rsid w:val="00800483"/>
    <w:rsid w:val="00800BA0"/>
    <w:rsid w:val="008013B0"/>
    <w:rsid w:val="008015A0"/>
    <w:rsid w:val="00801D37"/>
    <w:rsid w:val="00801EBC"/>
    <w:rsid w:val="00802841"/>
    <w:rsid w:val="00802A02"/>
    <w:rsid w:val="00803499"/>
    <w:rsid w:val="00803D35"/>
    <w:rsid w:val="00803F28"/>
    <w:rsid w:val="00803FA8"/>
    <w:rsid w:val="00803FFD"/>
    <w:rsid w:val="008047FA"/>
    <w:rsid w:val="00804D33"/>
    <w:rsid w:val="008066A7"/>
    <w:rsid w:val="00806B14"/>
    <w:rsid w:val="00806E16"/>
    <w:rsid w:val="0080702A"/>
    <w:rsid w:val="008074F0"/>
    <w:rsid w:val="00807BA8"/>
    <w:rsid w:val="00810B7C"/>
    <w:rsid w:val="00811965"/>
    <w:rsid w:val="00811F85"/>
    <w:rsid w:val="008133EE"/>
    <w:rsid w:val="0081342E"/>
    <w:rsid w:val="00813736"/>
    <w:rsid w:val="008142C4"/>
    <w:rsid w:val="00814340"/>
    <w:rsid w:val="008143DA"/>
    <w:rsid w:val="00814F0E"/>
    <w:rsid w:val="008156A9"/>
    <w:rsid w:val="00815B84"/>
    <w:rsid w:val="00815F3C"/>
    <w:rsid w:val="008164B1"/>
    <w:rsid w:val="008166C4"/>
    <w:rsid w:val="008169C1"/>
    <w:rsid w:val="00817E51"/>
    <w:rsid w:val="00820076"/>
    <w:rsid w:val="00820150"/>
    <w:rsid w:val="008202E5"/>
    <w:rsid w:val="00820530"/>
    <w:rsid w:val="008205A1"/>
    <w:rsid w:val="00820A05"/>
    <w:rsid w:val="00821587"/>
    <w:rsid w:val="008219B0"/>
    <w:rsid w:val="00821B47"/>
    <w:rsid w:val="00821BF4"/>
    <w:rsid w:val="00821CD6"/>
    <w:rsid w:val="00821E6D"/>
    <w:rsid w:val="00822463"/>
    <w:rsid w:val="008229A9"/>
    <w:rsid w:val="008229CA"/>
    <w:rsid w:val="00822FFE"/>
    <w:rsid w:val="00823111"/>
    <w:rsid w:val="008231CA"/>
    <w:rsid w:val="008233D4"/>
    <w:rsid w:val="00823CA2"/>
    <w:rsid w:val="008244F6"/>
    <w:rsid w:val="008246A2"/>
    <w:rsid w:val="008259A9"/>
    <w:rsid w:val="00825B0B"/>
    <w:rsid w:val="008266C3"/>
    <w:rsid w:val="00826771"/>
    <w:rsid w:val="00826832"/>
    <w:rsid w:val="00826A0A"/>
    <w:rsid w:val="00826B44"/>
    <w:rsid w:val="00826D0D"/>
    <w:rsid w:val="008271A8"/>
    <w:rsid w:val="008272BE"/>
    <w:rsid w:val="0082748F"/>
    <w:rsid w:val="0082786F"/>
    <w:rsid w:val="00827908"/>
    <w:rsid w:val="00827D6B"/>
    <w:rsid w:val="00827DFB"/>
    <w:rsid w:val="00830129"/>
    <w:rsid w:val="008305E3"/>
    <w:rsid w:val="008312E7"/>
    <w:rsid w:val="00831499"/>
    <w:rsid w:val="008315B4"/>
    <w:rsid w:val="0083199E"/>
    <w:rsid w:val="00831D79"/>
    <w:rsid w:val="0083200A"/>
    <w:rsid w:val="008324B9"/>
    <w:rsid w:val="008324DC"/>
    <w:rsid w:val="008324E8"/>
    <w:rsid w:val="008327EB"/>
    <w:rsid w:val="008331BD"/>
    <w:rsid w:val="0083322F"/>
    <w:rsid w:val="0083362D"/>
    <w:rsid w:val="00834863"/>
    <w:rsid w:val="00834D7B"/>
    <w:rsid w:val="00835284"/>
    <w:rsid w:val="0083794A"/>
    <w:rsid w:val="00837AB5"/>
    <w:rsid w:val="00837B53"/>
    <w:rsid w:val="00840073"/>
    <w:rsid w:val="00840297"/>
    <w:rsid w:val="00840335"/>
    <w:rsid w:val="00840388"/>
    <w:rsid w:val="00841410"/>
    <w:rsid w:val="00841618"/>
    <w:rsid w:val="008419FB"/>
    <w:rsid w:val="00842CB4"/>
    <w:rsid w:val="0084304A"/>
    <w:rsid w:val="00843330"/>
    <w:rsid w:val="008435CB"/>
    <w:rsid w:val="008439BF"/>
    <w:rsid w:val="00843CB5"/>
    <w:rsid w:val="00843DC4"/>
    <w:rsid w:val="00844683"/>
    <w:rsid w:val="00844698"/>
    <w:rsid w:val="008453DF"/>
    <w:rsid w:val="00845CF4"/>
    <w:rsid w:val="00846445"/>
    <w:rsid w:val="0084649C"/>
    <w:rsid w:val="00846752"/>
    <w:rsid w:val="00846F60"/>
    <w:rsid w:val="008478B8"/>
    <w:rsid w:val="00847DBB"/>
    <w:rsid w:val="00847E83"/>
    <w:rsid w:val="0085049F"/>
    <w:rsid w:val="0085055B"/>
    <w:rsid w:val="00850ADF"/>
    <w:rsid w:val="00850C7A"/>
    <w:rsid w:val="00850CBC"/>
    <w:rsid w:val="00850DE6"/>
    <w:rsid w:val="00850FB1"/>
    <w:rsid w:val="008510BB"/>
    <w:rsid w:val="00852AA6"/>
    <w:rsid w:val="008535D8"/>
    <w:rsid w:val="008535FC"/>
    <w:rsid w:val="00853B66"/>
    <w:rsid w:val="00854384"/>
    <w:rsid w:val="00854446"/>
    <w:rsid w:val="008548C6"/>
    <w:rsid w:val="008549F7"/>
    <w:rsid w:val="00854F0E"/>
    <w:rsid w:val="0085527C"/>
    <w:rsid w:val="008552CC"/>
    <w:rsid w:val="008557E1"/>
    <w:rsid w:val="008557F5"/>
    <w:rsid w:val="00855A36"/>
    <w:rsid w:val="00855DA8"/>
    <w:rsid w:val="008564D9"/>
    <w:rsid w:val="008567C9"/>
    <w:rsid w:val="00857451"/>
    <w:rsid w:val="008575C7"/>
    <w:rsid w:val="00857845"/>
    <w:rsid w:val="008601EF"/>
    <w:rsid w:val="008602BD"/>
    <w:rsid w:val="0086033A"/>
    <w:rsid w:val="0086041C"/>
    <w:rsid w:val="00860C36"/>
    <w:rsid w:val="00860C77"/>
    <w:rsid w:val="00862214"/>
    <w:rsid w:val="00863055"/>
    <w:rsid w:val="00863294"/>
    <w:rsid w:val="00863445"/>
    <w:rsid w:val="008636AF"/>
    <w:rsid w:val="00863B44"/>
    <w:rsid w:val="00863E86"/>
    <w:rsid w:val="0086417E"/>
    <w:rsid w:val="008653C0"/>
    <w:rsid w:val="00865652"/>
    <w:rsid w:val="008657C3"/>
    <w:rsid w:val="00865F74"/>
    <w:rsid w:val="00866224"/>
    <w:rsid w:val="008662F6"/>
    <w:rsid w:val="008664A9"/>
    <w:rsid w:val="008669EC"/>
    <w:rsid w:val="00866BC9"/>
    <w:rsid w:val="008675CF"/>
    <w:rsid w:val="00867757"/>
    <w:rsid w:val="0086775F"/>
    <w:rsid w:val="00870762"/>
    <w:rsid w:val="008708E0"/>
    <w:rsid w:val="00870B23"/>
    <w:rsid w:val="00870C8C"/>
    <w:rsid w:val="0087126F"/>
    <w:rsid w:val="00871476"/>
    <w:rsid w:val="0087162B"/>
    <w:rsid w:val="00871D0D"/>
    <w:rsid w:val="0087213C"/>
    <w:rsid w:val="00872311"/>
    <w:rsid w:val="0087282C"/>
    <w:rsid w:val="00872929"/>
    <w:rsid w:val="00872932"/>
    <w:rsid w:val="00872C68"/>
    <w:rsid w:val="0087344F"/>
    <w:rsid w:val="00873484"/>
    <w:rsid w:val="00873660"/>
    <w:rsid w:val="00873B81"/>
    <w:rsid w:val="00873BB4"/>
    <w:rsid w:val="00873FC1"/>
    <w:rsid w:val="008751D8"/>
    <w:rsid w:val="0087527A"/>
    <w:rsid w:val="0087541D"/>
    <w:rsid w:val="008762A6"/>
    <w:rsid w:val="00876607"/>
    <w:rsid w:val="00876A64"/>
    <w:rsid w:val="00876B8F"/>
    <w:rsid w:val="00876EA0"/>
    <w:rsid w:val="00877FE7"/>
    <w:rsid w:val="0088061C"/>
    <w:rsid w:val="0088065A"/>
    <w:rsid w:val="0088073B"/>
    <w:rsid w:val="00880966"/>
    <w:rsid w:val="00880DCC"/>
    <w:rsid w:val="00881712"/>
    <w:rsid w:val="00881780"/>
    <w:rsid w:val="00881D8C"/>
    <w:rsid w:val="008821BE"/>
    <w:rsid w:val="008826E1"/>
    <w:rsid w:val="00882B26"/>
    <w:rsid w:val="008830C3"/>
    <w:rsid w:val="00883263"/>
    <w:rsid w:val="008833DB"/>
    <w:rsid w:val="008844C7"/>
    <w:rsid w:val="0088472F"/>
    <w:rsid w:val="00884C66"/>
    <w:rsid w:val="00885096"/>
    <w:rsid w:val="00886756"/>
    <w:rsid w:val="008867AE"/>
    <w:rsid w:val="00886D0F"/>
    <w:rsid w:val="00886D13"/>
    <w:rsid w:val="00886EB3"/>
    <w:rsid w:val="00886F9E"/>
    <w:rsid w:val="008875B3"/>
    <w:rsid w:val="00887929"/>
    <w:rsid w:val="00887FF9"/>
    <w:rsid w:val="008902DE"/>
    <w:rsid w:val="00890420"/>
    <w:rsid w:val="008907DD"/>
    <w:rsid w:val="00890E02"/>
    <w:rsid w:val="00890EE9"/>
    <w:rsid w:val="00891506"/>
    <w:rsid w:val="00891C82"/>
    <w:rsid w:val="00892042"/>
    <w:rsid w:val="00892881"/>
    <w:rsid w:val="008930A5"/>
    <w:rsid w:val="008930D2"/>
    <w:rsid w:val="0089375C"/>
    <w:rsid w:val="00893945"/>
    <w:rsid w:val="00893A65"/>
    <w:rsid w:val="00893F9D"/>
    <w:rsid w:val="00893FBA"/>
    <w:rsid w:val="00893FE3"/>
    <w:rsid w:val="00894090"/>
    <w:rsid w:val="00894CA4"/>
    <w:rsid w:val="00894DA0"/>
    <w:rsid w:val="008967B1"/>
    <w:rsid w:val="008968D8"/>
    <w:rsid w:val="0089696A"/>
    <w:rsid w:val="00896999"/>
    <w:rsid w:val="008972AF"/>
    <w:rsid w:val="00897832"/>
    <w:rsid w:val="008978B2"/>
    <w:rsid w:val="008A0018"/>
    <w:rsid w:val="008A0D68"/>
    <w:rsid w:val="008A0F89"/>
    <w:rsid w:val="008A0FE4"/>
    <w:rsid w:val="008A1254"/>
    <w:rsid w:val="008A18B6"/>
    <w:rsid w:val="008A1E9A"/>
    <w:rsid w:val="008A20F0"/>
    <w:rsid w:val="008A31E4"/>
    <w:rsid w:val="008A3427"/>
    <w:rsid w:val="008A3E7E"/>
    <w:rsid w:val="008A4030"/>
    <w:rsid w:val="008A4504"/>
    <w:rsid w:val="008A456B"/>
    <w:rsid w:val="008A4A94"/>
    <w:rsid w:val="008A55E6"/>
    <w:rsid w:val="008A5E0C"/>
    <w:rsid w:val="008A5F10"/>
    <w:rsid w:val="008A634F"/>
    <w:rsid w:val="008A66B6"/>
    <w:rsid w:val="008A69E5"/>
    <w:rsid w:val="008A7231"/>
    <w:rsid w:val="008A7288"/>
    <w:rsid w:val="008A7C82"/>
    <w:rsid w:val="008A7EE1"/>
    <w:rsid w:val="008B072F"/>
    <w:rsid w:val="008B08B6"/>
    <w:rsid w:val="008B14F5"/>
    <w:rsid w:val="008B175A"/>
    <w:rsid w:val="008B1937"/>
    <w:rsid w:val="008B1ABE"/>
    <w:rsid w:val="008B1D85"/>
    <w:rsid w:val="008B1E25"/>
    <w:rsid w:val="008B29C5"/>
    <w:rsid w:val="008B3055"/>
    <w:rsid w:val="008B32D2"/>
    <w:rsid w:val="008B350C"/>
    <w:rsid w:val="008B3897"/>
    <w:rsid w:val="008B39DF"/>
    <w:rsid w:val="008B3F06"/>
    <w:rsid w:val="008B41A6"/>
    <w:rsid w:val="008B41C2"/>
    <w:rsid w:val="008B450E"/>
    <w:rsid w:val="008B4F3D"/>
    <w:rsid w:val="008B5157"/>
    <w:rsid w:val="008B53A9"/>
    <w:rsid w:val="008B5531"/>
    <w:rsid w:val="008B58D9"/>
    <w:rsid w:val="008B5B3E"/>
    <w:rsid w:val="008B5B8E"/>
    <w:rsid w:val="008B5F77"/>
    <w:rsid w:val="008B6310"/>
    <w:rsid w:val="008B6407"/>
    <w:rsid w:val="008B6477"/>
    <w:rsid w:val="008B6FBB"/>
    <w:rsid w:val="008B7170"/>
    <w:rsid w:val="008B721B"/>
    <w:rsid w:val="008B7779"/>
    <w:rsid w:val="008B7C03"/>
    <w:rsid w:val="008C04E2"/>
    <w:rsid w:val="008C0C1D"/>
    <w:rsid w:val="008C0D99"/>
    <w:rsid w:val="008C130C"/>
    <w:rsid w:val="008C1A7B"/>
    <w:rsid w:val="008C1E68"/>
    <w:rsid w:val="008C2103"/>
    <w:rsid w:val="008C2647"/>
    <w:rsid w:val="008C3042"/>
    <w:rsid w:val="008C309A"/>
    <w:rsid w:val="008C3292"/>
    <w:rsid w:val="008C332F"/>
    <w:rsid w:val="008C3B27"/>
    <w:rsid w:val="008C3B2E"/>
    <w:rsid w:val="008C444D"/>
    <w:rsid w:val="008C4959"/>
    <w:rsid w:val="008C4B0D"/>
    <w:rsid w:val="008C4FB4"/>
    <w:rsid w:val="008C5200"/>
    <w:rsid w:val="008C5CED"/>
    <w:rsid w:val="008C5DE8"/>
    <w:rsid w:val="008C6663"/>
    <w:rsid w:val="008C6ADB"/>
    <w:rsid w:val="008C6F8F"/>
    <w:rsid w:val="008C75EC"/>
    <w:rsid w:val="008C7C11"/>
    <w:rsid w:val="008D00CB"/>
    <w:rsid w:val="008D09BD"/>
    <w:rsid w:val="008D1018"/>
    <w:rsid w:val="008D1139"/>
    <w:rsid w:val="008D117A"/>
    <w:rsid w:val="008D157A"/>
    <w:rsid w:val="008D2825"/>
    <w:rsid w:val="008D2F5E"/>
    <w:rsid w:val="008D3306"/>
    <w:rsid w:val="008D357C"/>
    <w:rsid w:val="008D35D0"/>
    <w:rsid w:val="008D36B4"/>
    <w:rsid w:val="008D3C82"/>
    <w:rsid w:val="008D4026"/>
    <w:rsid w:val="008D40B3"/>
    <w:rsid w:val="008D412B"/>
    <w:rsid w:val="008D55FF"/>
    <w:rsid w:val="008D5EFD"/>
    <w:rsid w:val="008D63E2"/>
    <w:rsid w:val="008D64BA"/>
    <w:rsid w:val="008D68AB"/>
    <w:rsid w:val="008D6B3D"/>
    <w:rsid w:val="008D7849"/>
    <w:rsid w:val="008D79A3"/>
    <w:rsid w:val="008D7C36"/>
    <w:rsid w:val="008D7C3E"/>
    <w:rsid w:val="008D7FBB"/>
    <w:rsid w:val="008E033D"/>
    <w:rsid w:val="008E0695"/>
    <w:rsid w:val="008E0A4D"/>
    <w:rsid w:val="008E0F9E"/>
    <w:rsid w:val="008E1284"/>
    <w:rsid w:val="008E15D1"/>
    <w:rsid w:val="008E16B0"/>
    <w:rsid w:val="008E16DD"/>
    <w:rsid w:val="008E2429"/>
    <w:rsid w:val="008E2EDB"/>
    <w:rsid w:val="008E3300"/>
    <w:rsid w:val="008E34D6"/>
    <w:rsid w:val="008E36BD"/>
    <w:rsid w:val="008E37BA"/>
    <w:rsid w:val="008E470F"/>
    <w:rsid w:val="008E4BD8"/>
    <w:rsid w:val="008E512F"/>
    <w:rsid w:val="008E5E40"/>
    <w:rsid w:val="008E61FA"/>
    <w:rsid w:val="008E67CD"/>
    <w:rsid w:val="008E691A"/>
    <w:rsid w:val="008E6F3D"/>
    <w:rsid w:val="008E74E1"/>
    <w:rsid w:val="008E77B9"/>
    <w:rsid w:val="008E7AD5"/>
    <w:rsid w:val="008E7C42"/>
    <w:rsid w:val="008F0717"/>
    <w:rsid w:val="008F0936"/>
    <w:rsid w:val="008F0E18"/>
    <w:rsid w:val="008F1013"/>
    <w:rsid w:val="008F1404"/>
    <w:rsid w:val="008F18F3"/>
    <w:rsid w:val="008F1ABB"/>
    <w:rsid w:val="008F1FAC"/>
    <w:rsid w:val="008F25EB"/>
    <w:rsid w:val="008F2C06"/>
    <w:rsid w:val="008F2F4B"/>
    <w:rsid w:val="008F30A4"/>
    <w:rsid w:val="008F30DB"/>
    <w:rsid w:val="008F38C3"/>
    <w:rsid w:val="008F4277"/>
    <w:rsid w:val="008F4326"/>
    <w:rsid w:val="008F4B2A"/>
    <w:rsid w:val="008F4E36"/>
    <w:rsid w:val="008F548D"/>
    <w:rsid w:val="008F55AC"/>
    <w:rsid w:val="008F589E"/>
    <w:rsid w:val="008F59CE"/>
    <w:rsid w:val="008F5B02"/>
    <w:rsid w:val="008F5F8E"/>
    <w:rsid w:val="008F6934"/>
    <w:rsid w:val="008F7691"/>
    <w:rsid w:val="008F77A9"/>
    <w:rsid w:val="008F7899"/>
    <w:rsid w:val="008F7A5C"/>
    <w:rsid w:val="008F7DC0"/>
    <w:rsid w:val="008F7F47"/>
    <w:rsid w:val="0090034B"/>
    <w:rsid w:val="009007B6"/>
    <w:rsid w:val="0090085D"/>
    <w:rsid w:val="0090093E"/>
    <w:rsid w:val="00900A29"/>
    <w:rsid w:val="009010AF"/>
    <w:rsid w:val="00901248"/>
    <w:rsid w:val="00901938"/>
    <w:rsid w:val="00901C2C"/>
    <w:rsid w:val="00901F45"/>
    <w:rsid w:val="0090201B"/>
    <w:rsid w:val="00902140"/>
    <w:rsid w:val="0090221C"/>
    <w:rsid w:val="00902B12"/>
    <w:rsid w:val="00902BC9"/>
    <w:rsid w:val="0090373F"/>
    <w:rsid w:val="009041DC"/>
    <w:rsid w:val="00904A9B"/>
    <w:rsid w:val="00904D68"/>
    <w:rsid w:val="00904EA2"/>
    <w:rsid w:val="00904F88"/>
    <w:rsid w:val="00905179"/>
    <w:rsid w:val="00905773"/>
    <w:rsid w:val="0090586B"/>
    <w:rsid w:val="0090595E"/>
    <w:rsid w:val="009060B9"/>
    <w:rsid w:val="00906315"/>
    <w:rsid w:val="0090643B"/>
    <w:rsid w:val="0090700D"/>
    <w:rsid w:val="009072C6"/>
    <w:rsid w:val="00907418"/>
    <w:rsid w:val="00907861"/>
    <w:rsid w:val="00907B4D"/>
    <w:rsid w:val="00907DCB"/>
    <w:rsid w:val="00907F44"/>
    <w:rsid w:val="00910B51"/>
    <w:rsid w:val="00910E5D"/>
    <w:rsid w:val="009112BC"/>
    <w:rsid w:val="0091184C"/>
    <w:rsid w:val="00911C7A"/>
    <w:rsid w:val="00912119"/>
    <w:rsid w:val="00912585"/>
    <w:rsid w:val="00912B84"/>
    <w:rsid w:val="009134E0"/>
    <w:rsid w:val="009136C1"/>
    <w:rsid w:val="00913827"/>
    <w:rsid w:val="009142C5"/>
    <w:rsid w:val="00914C4B"/>
    <w:rsid w:val="00914E5E"/>
    <w:rsid w:val="009152DD"/>
    <w:rsid w:val="00915CAE"/>
    <w:rsid w:val="00915F8C"/>
    <w:rsid w:val="00916560"/>
    <w:rsid w:val="00916EF4"/>
    <w:rsid w:val="00917337"/>
    <w:rsid w:val="009174CD"/>
    <w:rsid w:val="00917BDA"/>
    <w:rsid w:val="00917DD8"/>
    <w:rsid w:val="0092086B"/>
    <w:rsid w:val="00920EB1"/>
    <w:rsid w:val="00921066"/>
    <w:rsid w:val="00921D6F"/>
    <w:rsid w:val="00921EC8"/>
    <w:rsid w:val="00921FE7"/>
    <w:rsid w:val="00922496"/>
    <w:rsid w:val="0092272E"/>
    <w:rsid w:val="00922FBD"/>
    <w:rsid w:val="009240FC"/>
    <w:rsid w:val="00924CB2"/>
    <w:rsid w:val="0092554F"/>
    <w:rsid w:val="00925FAA"/>
    <w:rsid w:val="009260EE"/>
    <w:rsid w:val="0092621E"/>
    <w:rsid w:val="0092622F"/>
    <w:rsid w:val="00926421"/>
    <w:rsid w:val="009267A5"/>
    <w:rsid w:val="009269D3"/>
    <w:rsid w:val="00927056"/>
    <w:rsid w:val="0092746E"/>
    <w:rsid w:val="00927560"/>
    <w:rsid w:val="00927BAA"/>
    <w:rsid w:val="00930565"/>
    <w:rsid w:val="00930F33"/>
    <w:rsid w:val="00930FC1"/>
    <w:rsid w:val="0093134D"/>
    <w:rsid w:val="00931443"/>
    <w:rsid w:val="0093153C"/>
    <w:rsid w:val="00931730"/>
    <w:rsid w:val="009317C2"/>
    <w:rsid w:val="00931932"/>
    <w:rsid w:val="00931C93"/>
    <w:rsid w:val="00931D10"/>
    <w:rsid w:val="00932835"/>
    <w:rsid w:val="009329B6"/>
    <w:rsid w:val="00932D45"/>
    <w:rsid w:val="00933044"/>
    <w:rsid w:val="00933612"/>
    <w:rsid w:val="0093375B"/>
    <w:rsid w:val="0093381B"/>
    <w:rsid w:val="00933AFD"/>
    <w:rsid w:val="009342A1"/>
    <w:rsid w:val="009349E7"/>
    <w:rsid w:val="00934CC7"/>
    <w:rsid w:val="00934EA4"/>
    <w:rsid w:val="00936623"/>
    <w:rsid w:val="009370BD"/>
    <w:rsid w:val="009370FC"/>
    <w:rsid w:val="0093759C"/>
    <w:rsid w:val="00937830"/>
    <w:rsid w:val="00937998"/>
    <w:rsid w:val="00937B05"/>
    <w:rsid w:val="00937D32"/>
    <w:rsid w:val="00937F6C"/>
    <w:rsid w:val="00940864"/>
    <w:rsid w:val="00940884"/>
    <w:rsid w:val="00941249"/>
    <w:rsid w:val="0094160B"/>
    <w:rsid w:val="00941ADE"/>
    <w:rsid w:val="00942066"/>
    <w:rsid w:val="009423A2"/>
    <w:rsid w:val="009428F9"/>
    <w:rsid w:val="00942CF1"/>
    <w:rsid w:val="00942D90"/>
    <w:rsid w:val="009433E5"/>
    <w:rsid w:val="009436AC"/>
    <w:rsid w:val="00944271"/>
    <w:rsid w:val="0094473E"/>
    <w:rsid w:val="00944CC6"/>
    <w:rsid w:val="00944E6F"/>
    <w:rsid w:val="00945B78"/>
    <w:rsid w:val="00946A17"/>
    <w:rsid w:val="00947778"/>
    <w:rsid w:val="0095023A"/>
    <w:rsid w:val="00950347"/>
    <w:rsid w:val="009503E9"/>
    <w:rsid w:val="00950703"/>
    <w:rsid w:val="00950D44"/>
    <w:rsid w:val="00950D6E"/>
    <w:rsid w:val="009516FF"/>
    <w:rsid w:val="00952060"/>
    <w:rsid w:val="009525E7"/>
    <w:rsid w:val="00952B53"/>
    <w:rsid w:val="009531B3"/>
    <w:rsid w:val="009532B0"/>
    <w:rsid w:val="009535B7"/>
    <w:rsid w:val="00953930"/>
    <w:rsid w:val="00954111"/>
    <w:rsid w:val="00954928"/>
    <w:rsid w:val="00954944"/>
    <w:rsid w:val="0095508F"/>
    <w:rsid w:val="00955EBE"/>
    <w:rsid w:val="00956020"/>
    <w:rsid w:val="0095607A"/>
    <w:rsid w:val="0095611E"/>
    <w:rsid w:val="00956157"/>
    <w:rsid w:val="00956455"/>
    <w:rsid w:val="00956AB9"/>
    <w:rsid w:val="00956BB0"/>
    <w:rsid w:val="00956C13"/>
    <w:rsid w:val="00956D25"/>
    <w:rsid w:val="009571C6"/>
    <w:rsid w:val="00957230"/>
    <w:rsid w:val="00957827"/>
    <w:rsid w:val="009579CF"/>
    <w:rsid w:val="00957E8F"/>
    <w:rsid w:val="0096038E"/>
    <w:rsid w:val="0096069A"/>
    <w:rsid w:val="009608D7"/>
    <w:rsid w:val="009609A8"/>
    <w:rsid w:val="00960C07"/>
    <w:rsid w:val="00961A73"/>
    <w:rsid w:val="0096240A"/>
    <w:rsid w:val="00962C51"/>
    <w:rsid w:val="00962EA9"/>
    <w:rsid w:val="0096321A"/>
    <w:rsid w:val="009639E0"/>
    <w:rsid w:val="00963A7D"/>
    <w:rsid w:val="00963EAF"/>
    <w:rsid w:val="00963EC5"/>
    <w:rsid w:val="009641E2"/>
    <w:rsid w:val="00964348"/>
    <w:rsid w:val="00964373"/>
    <w:rsid w:val="00964432"/>
    <w:rsid w:val="009647ED"/>
    <w:rsid w:val="00964837"/>
    <w:rsid w:val="00965049"/>
    <w:rsid w:val="009659CA"/>
    <w:rsid w:val="00965AC7"/>
    <w:rsid w:val="00965D93"/>
    <w:rsid w:val="00965E9E"/>
    <w:rsid w:val="009664F1"/>
    <w:rsid w:val="00966990"/>
    <w:rsid w:val="0096733A"/>
    <w:rsid w:val="00967D0B"/>
    <w:rsid w:val="00970AED"/>
    <w:rsid w:val="00971146"/>
    <w:rsid w:val="00971368"/>
    <w:rsid w:val="009715DF"/>
    <w:rsid w:val="009717AF"/>
    <w:rsid w:val="009718D2"/>
    <w:rsid w:val="00972421"/>
    <w:rsid w:val="009728DE"/>
    <w:rsid w:val="0097290E"/>
    <w:rsid w:val="00972966"/>
    <w:rsid w:val="00972979"/>
    <w:rsid w:val="009729B4"/>
    <w:rsid w:val="00972A56"/>
    <w:rsid w:val="00972DF9"/>
    <w:rsid w:val="00972FA0"/>
    <w:rsid w:val="009739EA"/>
    <w:rsid w:val="009739FE"/>
    <w:rsid w:val="00973D24"/>
    <w:rsid w:val="00974A21"/>
    <w:rsid w:val="00974BA1"/>
    <w:rsid w:val="009750FB"/>
    <w:rsid w:val="00975306"/>
    <w:rsid w:val="00975BD9"/>
    <w:rsid w:val="00975F43"/>
    <w:rsid w:val="00977E6A"/>
    <w:rsid w:val="00977F20"/>
    <w:rsid w:val="009805CD"/>
    <w:rsid w:val="009807FF"/>
    <w:rsid w:val="00980D5A"/>
    <w:rsid w:val="00980F34"/>
    <w:rsid w:val="00981140"/>
    <w:rsid w:val="009814A3"/>
    <w:rsid w:val="00981BAE"/>
    <w:rsid w:val="00981C5C"/>
    <w:rsid w:val="00981FDA"/>
    <w:rsid w:val="00982453"/>
    <w:rsid w:val="00982FA9"/>
    <w:rsid w:val="00983623"/>
    <w:rsid w:val="009847B7"/>
    <w:rsid w:val="00984ABC"/>
    <w:rsid w:val="009852DF"/>
    <w:rsid w:val="00985F3F"/>
    <w:rsid w:val="00986171"/>
    <w:rsid w:val="009861D7"/>
    <w:rsid w:val="00986FBC"/>
    <w:rsid w:val="009870E1"/>
    <w:rsid w:val="00987564"/>
    <w:rsid w:val="009877FF"/>
    <w:rsid w:val="00990723"/>
    <w:rsid w:val="00990873"/>
    <w:rsid w:val="00990C60"/>
    <w:rsid w:val="00990D27"/>
    <w:rsid w:val="00990EA2"/>
    <w:rsid w:val="00991182"/>
    <w:rsid w:val="00991BA5"/>
    <w:rsid w:val="00992AE1"/>
    <w:rsid w:val="00993340"/>
    <w:rsid w:val="00993446"/>
    <w:rsid w:val="009934D9"/>
    <w:rsid w:val="00993C26"/>
    <w:rsid w:val="009940E6"/>
    <w:rsid w:val="009961A1"/>
    <w:rsid w:val="009961BE"/>
    <w:rsid w:val="009961C6"/>
    <w:rsid w:val="009963B7"/>
    <w:rsid w:val="0099651B"/>
    <w:rsid w:val="009971D7"/>
    <w:rsid w:val="009975D9"/>
    <w:rsid w:val="009979A1"/>
    <w:rsid w:val="00997B65"/>
    <w:rsid w:val="00997DDB"/>
    <w:rsid w:val="009A0449"/>
    <w:rsid w:val="009A0A43"/>
    <w:rsid w:val="009A0B18"/>
    <w:rsid w:val="009A0BD8"/>
    <w:rsid w:val="009A0CB9"/>
    <w:rsid w:val="009A0CF4"/>
    <w:rsid w:val="009A1342"/>
    <w:rsid w:val="009A27DF"/>
    <w:rsid w:val="009A29B7"/>
    <w:rsid w:val="009A2F57"/>
    <w:rsid w:val="009A320A"/>
    <w:rsid w:val="009A39D6"/>
    <w:rsid w:val="009A3D7A"/>
    <w:rsid w:val="009A3FAB"/>
    <w:rsid w:val="009A48B4"/>
    <w:rsid w:val="009A494F"/>
    <w:rsid w:val="009A49D8"/>
    <w:rsid w:val="009A4C93"/>
    <w:rsid w:val="009A4D0C"/>
    <w:rsid w:val="009A4F39"/>
    <w:rsid w:val="009A5031"/>
    <w:rsid w:val="009A512C"/>
    <w:rsid w:val="009A536C"/>
    <w:rsid w:val="009A5461"/>
    <w:rsid w:val="009A60DE"/>
    <w:rsid w:val="009A6138"/>
    <w:rsid w:val="009A6469"/>
    <w:rsid w:val="009A74F5"/>
    <w:rsid w:val="009A764B"/>
    <w:rsid w:val="009A7DDD"/>
    <w:rsid w:val="009B081F"/>
    <w:rsid w:val="009B0DF7"/>
    <w:rsid w:val="009B11C5"/>
    <w:rsid w:val="009B1453"/>
    <w:rsid w:val="009B1662"/>
    <w:rsid w:val="009B1D25"/>
    <w:rsid w:val="009B22CC"/>
    <w:rsid w:val="009B3526"/>
    <w:rsid w:val="009B3A08"/>
    <w:rsid w:val="009B3C8F"/>
    <w:rsid w:val="009B3E29"/>
    <w:rsid w:val="009B4068"/>
    <w:rsid w:val="009B484D"/>
    <w:rsid w:val="009B4B6B"/>
    <w:rsid w:val="009B4C81"/>
    <w:rsid w:val="009B4CFA"/>
    <w:rsid w:val="009B4E4C"/>
    <w:rsid w:val="009B66C4"/>
    <w:rsid w:val="009B686F"/>
    <w:rsid w:val="009B68FF"/>
    <w:rsid w:val="009B69BC"/>
    <w:rsid w:val="009B70C3"/>
    <w:rsid w:val="009B71BA"/>
    <w:rsid w:val="009B728D"/>
    <w:rsid w:val="009B7658"/>
    <w:rsid w:val="009B7B2F"/>
    <w:rsid w:val="009C0087"/>
    <w:rsid w:val="009C0880"/>
    <w:rsid w:val="009C0EA7"/>
    <w:rsid w:val="009C1840"/>
    <w:rsid w:val="009C19E4"/>
    <w:rsid w:val="009C19F1"/>
    <w:rsid w:val="009C20C6"/>
    <w:rsid w:val="009C2817"/>
    <w:rsid w:val="009C2C8F"/>
    <w:rsid w:val="009C2CE4"/>
    <w:rsid w:val="009C3771"/>
    <w:rsid w:val="009C42A7"/>
    <w:rsid w:val="009C43FC"/>
    <w:rsid w:val="009C4A46"/>
    <w:rsid w:val="009C4C1B"/>
    <w:rsid w:val="009C5011"/>
    <w:rsid w:val="009C50DC"/>
    <w:rsid w:val="009C573D"/>
    <w:rsid w:val="009C591A"/>
    <w:rsid w:val="009C5FBA"/>
    <w:rsid w:val="009C6BCA"/>
    <w:rsid w:val="009C6D47"/>
    <w:rsid w:val="009C706B"/>
    <w:rsid w:val="009C7207"/>
    <w:rsid w:val="009C7259"/>
    <w:rsid w:val="009C73AB"/>
    <w:rsid w:val="009C7E13"/>
    <w:rsid w:val="009C7EDD"/>
    <w:rsid w:val="009D1071"/>
    <w:rsid w:val="009D15EB"/>
    <w:rsid w:val="009D16E3"/>
    <w:rsid w:val="009D18D1"/>
    <w:rsid w:val="009D1A5A"/>
    <w:rsid w:val="009D1AEA"/>
    <w:rsid w:val="009D20BC"/>
    <w:rsid w:val="009D2599"/>
    <w:rsid w:val="009D2FA5"/>
    <w:rsid w:val="009D3415"/>
    <w:rsid w:val="009D3DBD"/>
    <w:rsid w:val="009D414E"/>
    <w:rsid w:val="009D4212"/>
    <w:rsid w:val="009D475A"/>
    <w:rsid w:val="009D4C76"/>
    <w:rsid w:val="009D4FE1"/>
    <w:rsid w:val="009D514A"/>
    <w:rsid w:val="009D5248"/>
    <w:rsid w:val="009D5583"/>
    <w:rsid w:val="009D5777"/>
    <w:rsid w:val="009D61AA"/>
    <w:rsid w:val="009D665E"/>
    <w:rsid w:val="009D692E"/>
    <w:rsid w:val="009D7459"/>
    <w:rsid w:val="009D7493"/>
    <w:rsid w:val="009D7878"/>
    <w:rsid w:val="009E0E06"/>
    <w:rsid w:val="009E1356"/>
    <w:rsid w:val="009E1362"/>
    <w:rsid w:val="009E1479"/>
    <w:rsid w:val="009E166B"/>
    <w:rsid w:val="009E1930"/>
    <w:rsid w:val="009E1E18"/>
    <w:rsid w:val="009E1F2C"/>
    <w:rsid w:val="009E24E4"/>
    <w:rsid w:val="009E27A2"/>
    <w:rsid w:val="009E3103"/>
    <w:rsid w:val="009E375A"/>
    <w:rsid w:val="009E375D"/>
    <w:rsid w:val="009E3D51"/>
    <w:rsid w:val="009E3E32"/>
    <w:rsid w:val="009E54ED"/>
    <w:rsid w:val="009E6058"/>
    <w:rsid w:val="009E65AC"/>
    <w:rsid w:val="009E6F63"/>
    <w:rsid w:val="009E71B4"/>
    <w:rsid w:val="009E78B6"/>
    <w:rsid w:val="009E7DDC"/>
    <w:rsid w:val="009E7F15"/>
    <w:rsid w:val="009F065A"/>
    <w:rsid w:val="009F0AB5"/>
    <w:rsid w:val="009F0C38"/>
    <w:rsid w:val="009F17AE"/>
    <w:rsid w:val="009F1819"/>
    <w:rsid w:val="009F19CF"/>
    <w:rsid w:val="009F1FE7"/>
    <w:rsid w:val="009F2907"/>
    <w:rsid w:val="009F3424"/>
    <w:rsid w:val="009F3781"/>
    <w:rsid w:val="009F37D6"/>
    <w:rsid w:val="009F37D9"/>
    <w:rsid w:val="009F3A30"/>
    <w:rsid w:val="009F414C"/>
    <w:rsid w:val="009F417A"/>
    <w:rsid w:val="009F418D"/>
    <w:rsid w:val="009F4495"/>
    <w:rsid w:val="009F45D5"/>
    <w:rsid w:val="009F46E2"/>
    <w:rsid w:val="009F552F"/>
    <w:rsid w:val="009F5DB8"/>
    <w:rsid w:val="009F6669"/>
    <w:rsid w:val="009F6BC4"/>
    <w:rsid w:val="009F733B"/>
    <w:rsid w:val="009F7517"/>
    <w:rsid w:val="009F7C7A"/>
    <w:rsid w:val="009F7FF0"/>
    <w:rsid w:val="00A00486"/>
    <w:rsid w:val="00A01173"/>
    <w:rsid w:val="00A0123A"/>
    <w:rsid w:val="00A01267"/>
    <w:rsid w:val="00A01892"/>
    <w:rsid w:val="00A01B6F"/>
    <w:rsid w:val="00A01C00"/>
    <w:rsid w:val="00A01DE8"/>
    <w:rsid w:val="00A027D2"/>
    <w:rsid w:val="00A02B38"/>
    <w:rsid w:val="00A0317E"/>
    <w:rsid w:val="00A031A5"/>
    <w:rsid w:val="00A0337C"/>
    <w:rsid w:val="00A03AFC"/>
    <w:rsid w:val="00A03B5D"/>
    <w:rsid w:val="00A043B0"/>
    <w:rsid w:val="00A044A8"/>
    <w:rsid w:val="00A04ADB"/>
    <w:rsid w:val="00A04C9B"/>
    <w:rsid w:val="00A04CF1"/>
    <w:rsid w:val="00A04E7C"/>
    <w:rsid w:val="00A0552F"/>
    <w:rsid w:val="00A0587F"/>
    <w:rsid w:val="00A059AC"/>
    <w:rsid w:val="00A05ACF"/>
    <w:rsid w:val="00A05C94"/>
    <w:rsid w:val="00A05E2A"/>
    <w:rsid w:val="00A06376"/>
    <w:rsid w:val="00A077DE"/>
    <w:rsid w:val="00A07DA3"/>
    <w:rsid w:val="00A07F76"/>
    <w:rsid w:val="00A104FC"/>
    <w:rsid w:val="00A1088C"/>
    <w:rsid w:val="00A111A2"/>
    <w:rsid w:val="00A111B3"/>
    <w:rsid w:val="00A11780"/>
    <w:rsid w:val="00A11A96"/>
    <w:rsid w:val="00A126CF"/>
    <w:rsid w:val="00A12AED"/>
    <w:rsid w:val="00A13146"/>
    <w:rsid w:val="00A1317F"/>
    <w:rsid w:val="00A1339C"/>
    <w:rsid w:val="00A137B8"/>
    <w:rsid w:val="00A13CA6"/>
    <w:rsid w:val="00A13F4B"/>
    <w:rsid w:val="00A1403D"/>
    <w:rsid w:val="00A1410F"/>
    <w:rsid w:val="00A1531F"/>
    <w:rsid w:val="00A154A9"/>
    <w:rsid w:val="00A15554"/>
    <w:rsid w:val="00A15924"/>
    <w:rsid w:val="00A15EF4"/>
    <w:rsid w:val="00A15F69"/>
    <w:rsid w:val="00A16569"/>
    <w:rsid w:val="00A16985"/>
    <w:rsid w:val="00A169E6"/>
    <w:rsid w:val="00A16C17"/>
    <w:rsid w:val="00A172E8"/>
    <w:rsid w:val="00A175D5"/>
    <w:rsid w:val="00A17935"/>
    <w:rsid w:val="00A17D36"/>
    <w:rsid w:val="00A2063C"/>
    <w:rsid w:val="00A20C3A"/>
    <w:rsid w:val="00A21104"/>
    <w:rsid w:val="00A21DE6"/>
    <w:rsid w:val="00A221FB"/>
    <w:rsid w:val="00A2251B"/>
    <w:rsid w:val="00A226A9"/>
    <w:rsid w:val="00A22ED7"/>
    <w:rsid w:val="00A2424F"/>
    <w:rsid w:val="00A24257"/>
    <w:rsid w:val="00A25119"/>
    <w:rsid w:val="00A25430"/>
    <w:rsid w:val="00A257A0"/>
    <w:rsid w:val="00A25AE5"/>
    <w:rsid w:val="00A26643"/>
    <w:rsid w:val="00A268F6"/>
    <w:rsid w:val="00A26D28"/>
    <w:rsid w:val="00A26DF0"/>
    <w:rsid w:val="00A275C2"/>
    <w:rsid w:val="00A27C8F"/>
    <w:rsid w:val="00A2D0E1"/>
    <w:rsid w:val="00A30069"/>
    <w:rsid w:val="00A30317"/>
    <w:rsid w:val="00A30CCA"/>
    <w:rsid w:val="00A311C8"/>
    <w:rsid w:val="00A3140C"/>
    <w:rsid w:val="00A317CC"/>
    <w:rsid w:val="00A31C38"/>
    <w:rsid w:val="00A320E4"/>
    <w:rsid w:val="00A3235C"/>
    <w:rsid w:val="00A33220"/>
    <w:rsid w:val="00A3350E"/>
    <w:rsid w:val="00A33B92"/>
    <w:rsid w:val="00A33D02"/>
    <w:rsid w:val="00A33FC2"/>
    <w:rsid w:val="00A34000"/>
    <w:rsid w:val="00A34051"/>
    <w:rsid w:val="00A341D9"/>
    <w:rsid w:val="00A344EC"/>
    <w:rsid w:val="00A3469D"/>
    <w:rsid w:val="00A34A2E"/>
    <w:rsid w:val="00A34B64"/>
    <w:rsid w:val="00A351A0"/>
    <w:rsid w:val="00A35305"/>
    <w:rsid w:val="00A36151"/>
    <w:rsid w:val="00A361E0"/>
    <w:rsid w:val="00A37516"/>
    <w:rsid w:val="00A377BB"/>
    <w:rsid w:val="00A378D7"/>
    <w:rsid w:val="00A37AA0"/>
    <w:rsid w:val="00A37D86"/>
    <w:rsid w:val="00A41142"/>
    <w:rsid w:val="00A41195"/>
    <w:rsid w:val="00A4142D"/>
    <w:rsid w:val="00A4148D"/>
    <w:rsid w:val="00A416B6"/>
    <w:rsid w:val="00A41F78"/>
    <w:rsid w:val="00A421E6"/>
    <w:rsid w:val="00A4243A"/>
    <w:rsid w:val="00A427AB"/>
    <w:rsid w:val="00A42D2C"/>
    <w:rsid w:val="00A42EFA"/>
    <w:rsid w:val="00A43C0F"/>
    <w:rsid w:val="00A43E1F"/>
    <w:rsid w:val="00A442F4"/>
    <w:rsid w:val="00A444BB"/>
    <w:rsid w:val="00A44543"/>
    <w:rsid w:val="00A44608"/>
    <w:rsid w:val="00A44B7E"/>
    <w:rsid w:val="00A44EE1"/>
    <w:rsid w:val="00A4544C"/>
    <w:rsid w:val="00A45C7B"/>
    <w:rsid w:val="00A46CC5"/>
    <w:rsid w:val="00A46FB3"/>
    <w:rsid w:val="00A470A6"/>
    <w:rsid w:val="00A47675"/>
    <w:rsid w:val="00A47B2F"/>
    <w:rsid w:val="00A50428"/>
    <w:rsid w:val="00A50799"/>
    <w:rsid w:val="00A509A8"/>
    <w:rsid w:val="00A509E8"/>
    <w:rsid w:val="00A50EFB"/>
    <w:rsid w:val="00A51127"/>
    <w:rsid w:val="00A51195"/>
    <w:rsid w:val="00A51543"/>
    <w:rsid w:val="00A518CB"/>
    <w:rsid w:val="00A51D96"/>
    <w:rsid w:val="00A522AD"/>
    <w:rsid w:val="00A52519"/>
    <w:rsid w:val="00A526C7"/>
    <w:rsid w:val="00A52AD9"/>
    <w:rsid w:val="00A53437"/>
    <w:rsid w:val="00A535A4"/>
    <w:rsid w:val="00A535AE"/>
    <w:rsid w:val="00A53836"/>
    <w:rsid w:val="00A53B82"/>
    <w:rsid w:val="00A53C2D"/>
    <w:rsid w:val="00A546DC"/>
    <w:rsid w:val="00A54737"/>
    <w:rsid w:val="00A55024"/>
    <w:rsid w:val="00A55878"/>
    <w:rsid w:val="00A559E0"/>
    <w:rsid w:val="00A570B6"/>
    <w:rsid w:val="00A57846"/>
    <w:rsid w:val="00A60AFD"/>
    <w:rsid w:val="00A61115"/>
    <w:rsid w:val="00A614FD"/>
    <w:rsid w:val="00A61C07"/>
    <w:rsid w:val="00A61C09"/>
    <w:rsid w:val="00A61FE5"/>
    <w:rsid w:val="00A628B9"/>
    <w:rsid w:val="00A62A4C"/>
    <w:rsid w:val="00A62B16"/>
    <w:rsid w:val="00A62D9B"/>
    <w:rsid w:val="00A63163"/>
    <w:rsid w:val="00A63264"/>
    <w:rsid w:val="00A63467"/>
    <w:rsid w:val="00A634F4"/>
    <w:rsid w:val="00A63B3C"/>
    <w:rsid w:val="00A63B98"/>
    <w:rsid w:val="00A63D30"/>
    <w:rsid w:val="00A63DE3"/>
    <w:rsid w:val="00A640A4"/>
    <w:rsid w:val="00A6423A"/>
    <w:rsid w:val="00A648D0"/>
    <w:rsid w:val="00A64A22"/>
    <w:rsid w:val="00A64D44"/>
    <w:rsid w:val="00A651B4"/>
    <w:rsid w:val="00A65BE5"/>
    <w:rsid w:val="00A65EE7"/>
    <w:rsid w:val="00A65F5F"/>
    <w:rsid w:val="00A65FC7"/>
    <w:rsid w:val="00A66251"/>
    <w:rsid w:val="00A6637B"/>
    <w:rsid w:val="00A66561"/>
    <w:rsid w:val="00A6686A"/>
    <w:rsid w:val="00A66BF4"/>
    <w:rsid w:val="00A66CE5"/>
    <w:rsid w:val="00A677C9"/>
    <w:rsid w:val="00A67DAD"/>
    <w:rsid w:val="00A67F67"/>
    <w:rsid w:val="00A718AC"/>
    <w:rsid w:val="00A71E3B"/>
    <w:rsid w:val="00A7278B"/>
    <w:rsid w:val="00A72DA3"/>
    <w:rsid w:val="00A72F46"/>
    <w:rsid w:val="00A7316F"/>
    <w:rsid w:val="00A73B30"/>
    <w:rsid w:val="00A74097"/>
    <w:rsid w:val="00A742FE"/>
    <w:rsid w:val="00A743DF"/>
    <w:rsid w:val="00A74729"/>
    <w:rsid w:val="00A74778"/>
    <w:rsid w:val="00A74998"/>
    <w:rsid w:val="00A74DD5"/>
    <w:rsid w:val="00A750AB"/>
    <w:rsid w:val="00A75645"/>
    <w:rsid w:val="00A75797"/>
    <w:rsid w:val="00A75B5D"/>
    <w:rsid w:val="00A75C4A"/>
    <w:rsid w:val="00A76F1F"/>
    <w:rsid w:val="00A7739A"/>
    <w:rsid w:val="00A77964"/>
    <w:rsid w:val="00A77A3F"/>
    <w:rsid w:val="00A801F0"/>
    <w:rsid w:val="00A80C23"/>
    <w:rsid w:val="00A80D02"/>
    <w:rsid w:val="00A80D2B"/>
    <w:rsid w:val="00A80D49"/>
    <w:rsid w:val="00A80FF4"/>
    <w:rsid w:val="00A81A62"/>
    <w:rsid w:val="00A82CB4"/>
    <w:rsid w:val="00A8383C"/>
    <w:rsid w:val="00A8419A"/>
    <w:rsid w:val="00A84391"/>
    <w:rsid w:val="00A8467E"/>
    <w:rsid w:val="00A84A8E"/>
    <w:rsid w:val="00A8529E"/>
    <w:rsid w:val="00A859B5"/>
    <w:rsid w:val="00A85C4B"/>
    <w:rsid w:val="00A86657"/>
    <w:rsid w:val="00A86AA1"/>
    <w:rsid w:val="00A86D5F"/>
    <w:rsid w:val="00A86DA8"/>
    <w:rsid w:val="00A8700A"/>
    <w:rsid w:val="00A87866"/>
    <w:rsid w:val="00A87C55"/>
    <w:rsid w:val="00A87E86"/>
    <w:rsid w:val="00A90363"/>
    <w:rsid w:val="00A90CF2"/>
    <w:rsid w:val="00A91D7E"/>
    <w:rsid w:val="00A91EA3"/>
    <w:rsid w:val="00A91F50"/>
    <w:rsid w:val="00A9203D"/>
    <w:rsid w:val="00A928C5"/>
    <w:rsid w:val="00A92B88"/>
    <w:rsid w:val="00A94EC0"/>
    <w:rsid w:val="00A94F45"/>
    <w:rsid w:val="00A951E0"/>
    <w:rsid w:val="00A952CF"/>
    <w:rsid w:val="00A9530E"/>
    <w:rsid w:val="00A9545D"/>
    <w:rsid w:val="00A95E44"/>
    <w:rsid w:val="00A96AD5"/>
    <w:rsid w:val="00A96AD9"/>
    <w:rsid w:val="00A96B3E"/>
    <w:rsid w:val="00A97516"/>
    <w:rsid w:val="00A97E35"/>
    <w:rsid w:val="00AA066C"/>
    <w:rsid w:val="00AA073C"/>
    <w:rsid w:val="00AA079E"/>
    <w:rsid w:val="00AA08D6"/>
    <w:rsid w:val="00AA0EDC"/>
    <w:rsid w:val="00AA1221"/>
    <w:rsid w:val="00AA136D"/>
    <w:rsid w:val="00AA28AC"/>
    <w:rsid w:val="00AA2913"/>
    <w:rsid w:val="00AA2D7E"/>
    <w:rsid w:val="00AA3418"/>
    <w:rsid w:val="00AA3B8E"/>
    <w:rsid w:val="00AA3C79"/>
    <w:rsid w:val="00AA4397"/>
    <w:rsid w:val="00AA4554"/>
    <w:rsid w:val="00AA45D9"/>
    <w:rsid w:val="00AA4F56"/>
    <w:rsid w:val="00AA51C4"/>
    <w:rsid w:val="00AA5CF2"/>
    <w:rsid w:val="00AA6CAD"/>
    <w:rsid w:val="00AA6DDE"/>
    <w:rsid w:val="00AA7620"/>
    <w:rsid w:val="00AA7CA6"/>
    <w:rsid w:val="00AA7E3B"/>
    <w:rsid w:val="00AA7E98"/>
    <w:rsid w:val="00AB0434"/>
    <w:rsid w:val="00AB0663"/>
    <w:rsid w:val="00AB10A3"/>
    <w:rsid w:val="00AB1430"/>
    <w:rsid w:val="00AB1613"/>
    <w:rsid w:val="00AB1699"/>
    <w:rsid w:val="00AB1AC1"/>
    <w:rsid w:val="00AB1B49"/>
    <w:rsid w:val="00AB224D"/>
    <w:rsid w:val="00AB27A6"/>
    <w:rsid w:val="00AB28D0"/>
    <w:rsid w:val="00AB2B13"/>
    <w:rsid w:val="00AB36E5"/>
    <w:rsid w:val="00AB47C2"/>
    <w:rsid w:val="00AB5E2B"/>
    <w:rsid w:val="00AB631F"/>
    <w:rsid w:val="00AB658A"/>
    <w:rsid w:val="00AB6D7A"/>
    <w:rsid w:val="00AB6F34"/>
    <w:rsid w:val="00AB75E0"/>
    <w:rsid w:val="00AB78D5"/>
    <w:rsid w:val="00AB7901"/>
    <w:rsid w:val="00AB79E5"/>
    <w:rsid w:val="00AB7A6D"/>
    <w:rsid w:val="00AB7C28"/>
    <w:rsid w:val="00AB7E0C"/>
    <w:rsid w:val="00AC00AF"/>
    <w:rsid w:val="00AC00C2"/>
    <w:rsid w:val="00AC0428"/>
    <w:rsid w:val="00AC0BA2"/>
    <w:rsid w:val="00AC0DEC"/>
    <w:rsid w:val="00AC0F06"/>
    <w:rsid w:val="00AC1081"/>
    <w:rsid w:val="00AC1F36"/>
    <w:rsid w:val="00AC2F13"/>
    <w:rsid w:val="00AC364B"/>
    <w:rsid w:val="00AC3934"/>
    <w:rsid w:val="00AC39BA"/>
    <w:rsid w:val="00AC3D27"/>
    <w:rsid w:val="00AC407B"/>
    <w:rsid w:val="00AC44B3"/>
    <w:rsid w:val="00AC4AA8"/>
    <w:rsid w:val="00AC574F"/>
    <w:rsid w:val="00AC5B02"/>
    <w:rsid w:val="00AC5D27"/>
    <w:rsid w:val="00AC6606"/>
    <w:rsid w:val="00AC68D2"/>
    <w:rsid w:val="00AC715A"/>
    <w:rsid w:val="00AC7348"/>
    <w:rsid w:val="00AC7833"/>
    <w:rsid w:val="00AC7E0B"/>
    <w:rsid w:val="00AD038A"/>
    <w:rsid w:val="00AD0996"/>
    <w:rsid w:val="00AD0A49"/>
    <w:rsid w:val="00AD0C3B"/>
    <w:rsid w:val="00AD0ED0"/>
    <w:rsid w:val="00AD1487"/>
    <w:rsid w:val="00AD1CF0"/>
    <w:rsid w:val="00AD1F00"/>
    <w:rsid w:val="00AD1F34"/>
    <w:rsid w:val="00AD1F93"/>
    <w:rsid w:val="00AD26A2"/>
    <w:rsid w:val="00AD2D15"/>
    <w:rsid w:val="00AD3015"/>
    <w:rsid w:val="00AD3A60"/>
    <w:rsid w:val="00AD3D47"/>
    <w:rsid w:val="00AD3E2E"/>
    <w:rsid w:val="00AD414A"/>
    <w:rsid w:val="00AD49D1"/>
    <w:rsid w:val="00AD4D79"/>
    <w:rsid w:val="00AD558B"/>
    <w:rsid w:val="00AD5728"/>
    <w:rsid w:val="00AD59BF"/>
    <w:rsid w:val="00AD5B18"/>
    <w:rsid w:val="00AD5B38"/>
    <w:rsid w:val="00AD5DAC"/>
    <w:rsid w:val="00AD61CB"/>
    <w:rsid w:val="00AD6604"/>
    <w:rsid w:val="00AD6683"/>
    <w:rsid w:val="00AD686E"/>
    <w:rsid w:val="00AD6C17"/>
    <w:rsid w:val="00AD7082"/>
    <w:rsid w:val="00AD77FE"/>
    <w:rsid w:val="00AD7AAD"/>
    <w:rsid w:val="00AD7ADA"/>
    <w:rsid w:val="00AD7DE9"/>
    <w:rsid w:val="00AE0354"/>
    <w:rsid w:val="00AE07EB"/>
    <w:rsid w:val="00AE0B44"/>
    <w:rsid w:val="00AE0F14"/>
    <w:rsid w:val="00AE2CE4"/>
    <w:rsid w:val="00AE319A"/>
    <w:rsid w:val="00AE31D6"/>
    <w:rsid w:val="00AE33D9"/>
    <w:rsid w:val="00AE3728"/>
    <w:rsid w:val="00AE38FE"/>
    <w:rsid w:val="00AE4126"/>
    <w:rsid w:val="00AE47B5"/>
    <w:rsid w:val="00AE4F25"/>
    <w:rsid w:val="00AE50D3"/>
    <w:rsid w:val="00AE5F87"/>
    <w:rsid w:val="00AE63E1"/>
    <w:rsid w:val="00AE6597"/>
    <w:rsid w:val="00AE686F"/>
    <w:rsid w:val="00AE688D"/>
    <w:rsid w:val="00AE6CC6"/>
    <w:rsid w:val="00AE6CED"/>
    <w:rsid w:val="00AE737D"/>
    <w:rsid w:val="00AE7666"/>
    <w:rsid w:val="00AE77E5"/>
    <w:rsid w:val="00AE7A90"/>
    <w:rsid w:val="00AF04DA"/>
    <w:rsid w:val="00AF157F"/>
    <w:rsid w:val="00AF1A0C"/>
    <w:rsid w:val="00AF1C6F"/>
    <w:rsid w:val="00AF1D06"/>
    <w:rsid w:val="00AF3438"/>
    <w:rsid w:val="00AF3BFA"/>
    <w:rsid w:val="00AF3E96"/>
    <w:rsid w:val="00AF3FBC"/>
    <w:rsid w:val="00AF48A8"/>
    <w:rsid w:val="00AF5623"/>
    <w:rsid w:val="00AF56BC"/>
    <w:rsid w:val="00AF5B5D"/>
    <w:rsid w:val="00AF5B9A"/>
    <w:rsid w:val="00AF5D7A"/>
    <w:rsid w:val="00AF5F6A"/>
    <w:rsid w:val="00AF6307"/>
    <w:rsid w:val="00AF6C19"/>
    <w:rsid w:val="00AF6D1D"/>
    <w:rsid w:val="00AF7437"/>
    <w:rsid w:val="00B005AF"/>
    <w:rsid w:val="00B009E2"/>
    <w:rsid w:val="00B01077"/>
    <w:rsid w:val="00B01882"/>
    <w:rsid w:val="00B0196E"/>
    <w:rsid w:val="00B02162"/>
    <w:rsid w:val="00B023ED"/>
    <w:rsid w:val="00B0243C"/>
    <w:rsid w:val="00B02EA8"/>
    <w:rsid w:val="00B031E1"/>
    <w:rsid w:val="00B0370E"/>
    <w:rsid w:val="00B0401B"/>
    <w:rsid w:val="00B042D4"/>
    <w:rsid w:val="00B04A3A"/>
    <w:rsid w:val="00B05C16"/>
    <w:rsid w:val="00B05EE0"/>
    <w:rsid w:val="00B06772"/>
    <w:rsid w:val="00B067EB"/>
    <w:rsid w:val="00B06AE1"/>
    <w:rsid w:val="00B06CCB"/>
    <w:rsid w:val="00B071A0"/>
    <w:rsid w:val="00B071B8"/>
    <w:rsid w:val="00B07664"/>
    <w:rsid w:val="00B077ED"/>
    <w:rsid w:val="00B07FBC"/>
    <w:rsid w:val="00B10078"/>
    <w:rsid w:val="00B10850"/>
    <w:rsid w:val="00B10A09"/>
    <w:rsid w:val="00B10B33"/>
    <w:rsid w:val="00B10EA2"/>
    <w:rsid w:val="00B1119F"/>
    <w:rsid w:val="00B1140F"/>
    <w:rsid w:val="00B118B5"/>
    <w:rsid w:val="00B11976"/>
    <w:rsid w:val="00B11D5E"/>
    <w:rsid w:val="00B11EB1"/>
    <w:rsid w:val="00B1209D"/>
    <w:rsid w:val="00B12769"/>
    <w:rsid w:val="00B128AB"/>
    <w:rsid w:val="00B12ACE"/>
    <w:rsid w:val="00B130E3"/>
    <w:rsid w:val="00B1321A"/>
    <w:rsid w:val="00B1350F"/>
    <w:rsid w:val="00B1357D"/>
    <w:rsid w:val="00B13776"/>
    <w:rsid w:val="00B13F7A"/>
    <w:rsid w:val="00B14352"/>
    <w:rsid w:val="00B1476B"/>
    <w:rsid w:val="00B1480C"/>
    <w:rsid w:val="00B14859"/>
    <w:rsid w:val="00B14903"/>
    <w:rsid w:val="00B1563E"/>
    <w:rsid w:val="00B158E4"/>
    <w:rsid w:val="00B15E3A"/>
    <w:rsid w:val="00B16B9E"/>
    <w:rsid w:val="00B16B9F"/>
    <w:rsid w:val="00B16D27"/>
    <w:rsid w:val="00B16D58"/>
    <w:rsid w:val="00B2005C"/>
    <w:rsid w:val="00B200B8"/>
    <w:rsid w:val="00B202C5"/>
    <w:rsid w:val="00B2045B"/>
    <w:rsid w:val="00B20A6C"/>
    <w:rsid w:val="00B20A7E"/>
    <w:rsid w:val="00B2129D"/>
    <w:rsid w:val="00B21911"/>
    <w:rsid w:val="00B21F75"/>
    <w:rsid w:val="00B226B5"/>
    <w:rsid w:val="00B22B74"/>
    <w:rsid w:val="00B22DAC"/>
    <w:rsid w:val="00B22E46"/>
    <w:rsid w:val="00B23929"/>
    <w:rsid w:val="00B241BD"/>
    <w:rsid w:val="00B243AA"/>
    <w:rsid w:val="00B244B9"/>
    <w:rsid w:val="00B25F2F"/>
    <w:rsid w:val="00B26084"/>
    <w:rsid w:val="00B26656"/>
    <w:rsid w:val="00B2671B"/>
    <w:rsid w:val="00B268BB"/>
    <w:rsid w:val="00B26C48"/>
    <w:rsid w:val="00B26CCB"/>
    <w:rsid w:val="00B27B36"/>
    <w:rsid w:val="00B301F1"/>
    <w:rsid w:val="00B306DB"/>
    <w:rsid w:val="00B30E2C"/>
    <w:rsid w:val="00B30EF6"/>
    <w:rsid w:val="00B312BA"/>
    <w:rsid w:val="00B3138A"/>
    <w:rsid w:val="00B319D7"/>
    <w:rsid w:val="00B31CE0"/>
    <w:rsid w:val="00B323AC"/>
    <w:rsid w:val="00B32D6E"/>
    <w:rsid w:val="00B33522"/>
    <w:rsid w:val="00B336F7"/>
    <w:rsid w:val="00B33880"/>
    <w:rsid w:val="00B339BC"/>
    <w:rsid w:val="00B33C8D"/>
    <w:rsid w:val="00B34CD9"/>
    <w:rsid w:val="00B3510F"/>
    <w:rsid w:val="00B3541A"/>
    <w:rsid w:val="00B35D89"/>
    <w:rsid w:val="00B3639F"/>
    <w:rsid w:val="00B36B2B"/>
    <w:rsid w:val="00B36FC9"/>
    <w:rsid w:val="00B375D0"/>
    <w:rsid w:val="00B405C0"/>
    <w:rsid w:val="00B40835"/>
    <w:rsid w:val="00B41029"/>
    <w:rsid w:val="00B41A6F"/>
    <w:rsid w:val="00B42214"/>
    <w:rsid w:val="00B42393"/>
    <w:rsid w:val="00B43595"/>
    <w:rsid w:val="00B438CD"/>
    <w:rsid w:val="00B43D4D"/>
    <w:rsid w:val="00B44071"/>
    <w:rsid w:val="00B441EF"/>
    <w:rsid w:val="00B44439"/>
    <w:rsid w:val="00B445E1"/>
    <w:rsid w:val="00B4479C"/>
    <w:rsid w:val="00B44C1E"/>
    <w:rsid w:val="00B44D48"/>
    <w:rsid w:val="00B44D56"/>
    <w:rsid w:val="00B45385"/>
    <w:rsid w:val="00B45458"/>
    <w:rsid w:val="00B458ED"/>
    <w:rsid w:val="00B45C2F"/>
    <w:rsid w:val="00B45CEF"/>
    <w:rsid w:val="00B46217"/>
    <w:rsid w:val="00B464FD"/>
    <w:rsid w:val="00B46778"/>
    <w:rsid w:val="00B46BA9"/>
    <w:rsid w:val="00B46D2E"/>
    <w:rsid w:val="00B47A72"/>
    <w:rsid w:val="00B50032"/>
    <w:rsid w:val="00B50317"/>
    <w:rsid w:val="00B51929"/>
    <w:rsid w:val="00B51986"/>
    <w:rsid w:val="00B519A1"/>
    <w:rsid w:val="00B52661"/>
    <w:rsid w:val="00B526DB"/>
    <w:rsid w:val="00B5294A"/>
    <w:rsid w:val="00B52BCC"/>
    <w:rsid w:val="00B52E46"/>
    <w:rsid w:val="00B52F4E"/>
    <w:rsid w:val="00B533C6"/>
    <w:rsid w:val="00B53668"/>
    <w:rsid w:val="00B536D8"/>
    <w:rsid w:val="00B53CED"/>
    <w:rsid w:val="00B5405A"/>
    <w:rsid w:val="00B54279"/>
    <w:rsid w:val="00B54342"/>
    <w:rsid w:val="00B54479"/>
    <w:rsid w:val="00B546B0"/>
    <w:rsid w:val="00B546F1"/>
    <w:rsid w:val="00B54A17"/>
    <w:rsid w:val="00B54C1A"/>
    <w:rsid w:val="00B5522E"/>
    <w:rsid w:val="00B555B5"/>
    <w:rsid w:val="00B55B65"/>
    <w:rsid w:val="00B56984"/>
    <w:rsid w:val="00B56D42"/>
    <w:rsid w:val="00B5707D"/>
    <w:rsid w:val="00B572AF"/>
    <w:rsid w:val="00B57583"/>
    <w:rsid w:val="00B57775"/>
    <w:rsid w:val="00B60091"/>
    <w:rsid w:val="00B601E0"/>
    <w:rsid w:val="00B60257"/>
    <w:rsid w:val="00B60299"/>
    <w:rsid w:val="00B602B8"/>
    <w:rsid w:val="00B603F8"/>
    <w:rsid w:val="00B608C2"/>
    <w:rsid w:val="00B60F2A"/>
    <w:rsid w:val="00B61271"/>
    <w:rsid w:val="00B6136A"/>
    <w:rsid w:val="00B614FF"/>
    <w:rsid w:val="00B61BEE"/>
    <w:rsid w:val="00B61D90"/>
    <w:rsid w:val="00B620CA"/>
    <w:rsid w:val="00B62745"/>
    <w:rsid w:val="00B62789"/>
    <w:rsid w:val="00B62C89"/>
    <w:rsid w:val="00B6311D"/>
    <w:rsid w:val="00B631D8"/>
    <w:rsid w:val="00B6358D"/>
    <w:rsid w:val="00B637DD"/>
    <w:rsid w:val="00B642AF"/>
    <w:rsid w:val="00B647A3"/>
    <w:rsid w:val="00B647D3"/>
    <w:rsid w:val="00B64DAE"/>
    <w:rsid w:val="00B64F66"/>
    <w:rsid w:val="00B654DE"/>
    <w:rsid w:val="00B657A5"/>
    <w:rsid w:val="00B659BB"/>
    <w:rsid w:val="00B65A82"/>
    <w:rsid w:val="00B668A3"/>
    <w:rsid w:val="00B66DAB"/>
    <w:rsid w:val="00B66E32"/>
    <w:rsid w:val="00B66EC3"/>
    <w:rsid w:val="00B66F3B"/>
    <w:rsid w:val="00B673B0"/>
    <w:rsid w:val="00B674A2"/>
    <w:rsid w:val="00B67973"/>
    <w:rsid w:val="00B708AA"/>
    <w:rsid w:val="00B70B20"/>
    <w:rsid w:val="00B71299"/>
    <w:rsid w:val="00B71A2C"/>
    <w:rsid w:val="00B72173"/>
    <w:rsid w:val="00B7322C"/>
    <w:rsid w:val="00B73BCB"/>
    <w:rsid w:val="00B740BF"/>
    <w:rsid w:val="00B7458D"/>
    <w:rsid w:val="00B74E75"/>
    <w:rsid w:val="00B759DB"/>
    <w:rsid w:val="00B75E55"/>
    <w:rsid w:val="00B76932"/>
    <w:rsid w:val="00B77F97"/>
    <w:rsid w:val="00B80359"/>
    <w:rsid w:val="00B81D29"/>
    <w:rsid w:val="00B828F1"/>
    <w:rsid w:val="00B82C19"/>
    <w:rsid w:val="00B82E44"/>
    <w:rsid w:val="00B83461"/>
    <w:rsid w:val="00B83575"/>
    <w:rsid w:val="00B83B26"/>
    <w:rsid w:val="00B83C39"/>
    <w:rsid w:val="00B847AC"/>
    <w:rsid w:val="00B8507B"/>
    <w:rsid w:val="00B855E8"/>
    <w:rsid w:val="00B85BBD"/>
    <w:rsid w:val="00B85F6F"/>
    <w:rsid w:val="00B87320"/>
    <w:rsid w:val="00B903F3"/>
    <w:rsid w:val="00B90614"/>
    <w:rsid w:val="00B90B82"/>
    <w:rsid w:val="00B90F3A"/>
    <w:rsid w:val="00B912BC"/>
    <w:rsid w:val="00B9131A"/>
    <w:rsid w:val="00B9188C"/>
    <w:rsid w:val="00B91E64"/>
    <w:rsid w:val="00B92254"/>
    <w:rsid w:val="00B925C7"/>
    <w:rsid w:val="00B927AE"/>
    <w:rsid w:val="00B92830"/>
    <w:rsid w:val="00B9287C"/>
    <w:rsid w:val="00B929AF"/>
    <w:rsid w:val="00B92B44"/>
    <w:rsid w:val="00B92D44"/>
    <w:rsid w:val="00B92FB6"/>
    <w:rsid w:val="00B93403"/>
    <w:rsid w:val="00B934E4"/>
    <w:rsid w:val="00B93549"/>
    <w:rsid w:val="00B93748"/>
    <w:rsid w:val="00B9381A"/>
    <w:rsid w:val="00B93CD0"/>
    <w:rsid w:val="00B942DA"/>
    <w:rsid w:val="00B94871"/>
    <w:rsid w:val="00B952C3"/>
    <w:rsid w:val="00B955E0"/>
    <w:rsid w:val="00B9568F"/>
    <w:rsid w:val="00B957B0"/>
    <w:rsid w:val="00B9589B"/>
    <w:rsid w:val="00B965C6"/>
    <w:rsid w:val="00B96680"/>
    <w:rsid w:val="00B9668E"/>
    <w:rsid w:val="00B966EE"/>
    <w:rsid w:val="00B978A0"/>
    <w:rsid w:val="00B978A2"/>
    <w:rsid w:val="00B97AD0"/>
    <w:rsid w:val="00BA03C5"/>
    <w:rsid w:val="00BA0CA9"/>
    <w:rsid w:val="00BA155E"/>
    <w:rsid w:val="00BA20B9"/>
    <w:rsid w:val="00BA20C0"/>
    <w:rsid w:val="00BA24DC"/>
    <w:rsid w:val="00BA259A"/>
    <w:rsid w:val="00BA25EC"/>
    <w:rsid w:val="00BA2D6A"/>
    <w:rsid w:val="00BA2E78"/>
    <w:rsid w:val="00BA2FCC"/>
    <w:rsid w:val="00BA382F"/>
    <w:rsid w:val="00BA384B"/>
    <w:rsid w:val="00BA3C8F"/>
    <w:rsid w:val="00BA4004"/>
    <w:rsid w:val="00BA409D"/>
    <w:rsid w:val="00BA418A"/>
    <w:rsid w:val="00BA42EC"/>
    <w:rsid w:val="00BA4471"/>
    <w:rsid w:val="00BA4488"/>
    <w:rsid w:val="00BA4881"/>
    <w:rsid w:val="00BA4A2B"/>
    <w:rsid w:val="00BA4F79"/>
    <w:rsid w:val="00BA5FAF"/>
    <w:rsid w:val="00BA73B6"/>
    <w:rsid w:val="00BA7958"/>
    <w:rsid w:val="00BB0245"/>
    <w:rsid w:val="00BB04A4"/>
    <w:rsid w:val="00BB09F1"/>
    <w:rsid w:val="00BB0F40"/>
    <w:rsid w:val="00BB0F99"/>
    <w:rsid w:val="00BB17C2"/>
    <w:rsid w:val="00BB1F96"/>
    <w:rsid w:val="00BB23ED"/>
    <w:rsid w:val="00BB2419"/>
    <w:rsid w:val="00BB2721"/>
    <w:rsid w:val="00BB2815"/>
    <w:rsid w:val="00BB350A"/>
    <w:rsid w:val="00BB36AE"/>
    <w:rsid w:val="00BB3B81"/>
    <w:rsid w:val="00BB3D40"/>
    <w:rsid w:val="00BB3D64"/>
    <w:rsid w:val="00BB3E86"/>
    <w:rsid w:val="00BB415E"/>
    <w:rsid w:val="00BB46A5"/>
    <w:rsid w:val="00BB48D6"/>
    <w:rsid w:val="00BB49EC"/>
    <w:rsid w:val="00BB4BF4"/>
    <w:rsid w:val="00BB4C71"/>
    <w:rsid w:val="00BB4F40"/>
    <w:rsid w:val="00BB552A"/>
    <w:rsid w:val="00BB5A73"/>
    <w:rsid w:val="00BB5C25"/>
    <w:rsid w:val="00BB5CC1"/>
    <w:rsid w:val="00BB62C6"/>
    <w:rsid w:val="00BB67F0"/>
    <w:rsid w:val="00BB7550"/>
    <w:rsid w:val="00BB7B07"/>
    <w:rsid w:val="00BC0BB6"/>
    <w:rsid w:val="00BC0E11"/>
    <w:rsid w:val="00BC131B"/>
    <w:rsid w:val="00BC1953"/>
    <w:rsid w:val="00BC1ABE"/>
    <w:rsid w:val="00BC1B0B"/>
    <w:rsid w:val="00BC1BED"/>
    <w:rsid w:val="00BC1C6F"/>
    <w:rsid w:val="00BC1C8C"/>
    <w:rsid w:val="00BC1EC5"/>
    <w:rsid w:val="00BC21EB"/>
    <w:rsid w:val="00BC2EA5"/>
    <w:rsid w:val="00BC34CA"/>
    <w:rsid w:val="00BC3B03"/>
    <w:rsid w:val="00BC3E82"/>
    <w:rsid w:val="00BC42BB"/>
    <w:rsid w:val="00BC4902"/>
    <w:rsid w:val="00BC5017"/>
    <w:rsid w:val="00BC50DE"/>
    <w:rsid w:val="00BC556A"/>
    <w:rsid w:val="00BC6254"/>
    <w:rsid w:val="00BC6408"/>
    <w:rsid w:val="00BC7147"/>
    <w:rsid w:val="00BC76ED"/>
    <w:rsid w:val="00BC7737"/>
    <w:rsid w:val="00BC77B5"/>
    <w:rsid w:val="00BD0796"/>
    <w:rsid w:val="00BD11F4"/>
    <w:rsid w:val="00BD14E7"/>
    <w:rsid w:val="00BD155B"/>
    <w:rsid w:val="00BD1E86"/>
    <w:rsid w:val="00BD1E99"/>
    <w:rsid w:val="00BD20AE"/>
    <w:rsid w:val="00BD2801"/>
    <w:rsid w:val="00BD2C28"/>
    <w:rsid w:val="00BD31FF"/>
    <w:rsid w:val="00BD3AAE"/>
    <w:rsid w:val="00BD3AD2"/>
    <w:rsid w:val="00BD402A"/>
    <w:rsid w:val="00BD4149"/>
    <w:rsid w:val="00BD45C8"/>
    <w:rsid w:val="00BD4928"/>
    <w:rsid w:val="00BD4D3D"/>
    <w:rsid w:val="00BD50C2"/>
    <w:rsid w:val="00BD5761"/>
    <w:rsid w:val="00BD5A65"/>
    <w:rsid w:val="00BD60E2"/>
    <w:rsid w:val="00BD6ACA"/>
    <w:rsid w:val="00BD6F5F"/>
    <w:rsid w:val="00BD6F78"/>
    <w:rsid w:val="00BD708B"/>
    <w:rsid w:val="00BD726C"/>
    <w:rsid w:val="00BD72EA"/>
    <w:rsid w:val="00BD77CD"/>
    <w:rsid w:val="00BD78B1"/>
    <w:rsid w:val="00BD79FC"/>
    <w:rsid w:val="00BD7D89"/>
    <w:rsid w:val="00BE0216"/>
    <w:rsid w:val="00BE0891"/>
    <w:rsid w:val="00BE0CB3"/>
    <w:rsid w:val="00BE0E98"/>
    <w:rsid w:val="00BE0FEC"/>
    <w:rsid w:val="00BE31A1"/>
    <w:rsid w:val="00BE3315"/>
    <w:rsid w:val="00BE3545"/>
    <w:rsid w:val="00BE3A2D"/>
    <w:rsid w:val="00BE3BB6"/>
    <w:rsid w:val="00BE3F06"/>
    <w:rsid w:val="00BE42E4"/>
    <w:rsid w:val="00BE442B"/>
    <w:rsid w:val="00BE4460"/>
    <w:rsid w:val="00BE4683"/>
    <w:rsid w:val="00BE4760"/>
    <w:rsid w:val="00BE488E"/>
    <w:rsid w:val="00BE48BF"/>
    <w:rsid w:val="00BE525A"/>
    <w:rsid w:val="00BE55B9"/>
    <w:rsid w:val="00BE56BD"/>
    <w:rsid w:val="00BE5C30"/>
    <w:rsid w:val="00BE5F8E"/>
    <w:rsid w:val="00BE61E0"/>
    <w:rsid w:val="00BE64D6"/>
    <w:rsid w:val="00BE6C22"/>
    <w:rsid w:val="00BE6D49"/>
    <w:rsid w:val="00BE7007"/>
    <w:rsid w:val="00BE72FD"/>
    <w:rsid w:val="00BE74E3"/>
    <w:rsid w:val="00BE7592"/>
    <w:rsid w:val="00BF01FD"/>
    <w:rsid w:val="00BF0665"/>
    <w:rsid w:val="00BF06E7"/>
    <w:rsid w:val="00BF070F"/>
    <w:rsid w:val="00BF083A"/>
    <w:rsid w:val="00BF150D"/>
    <w:rsid w:val="00BF1645"/>
    <w:rsid w:val="00BF29E7"/>
    <w:rsid w:val="00BF2CC9"/>
    <w:rsid w:val="00BF314D"/>
    <w:rsid w:val="00BF3604"/>
    <w:rsid w:val="00BF3871"/>
    <w:rsid w:val="00BF39FF"/>
    <w:rsid w:val="00BF3E11"/>
    <w:rsid w:val="00BF3E43"/>
    <w:rsid w:val="00BF3F4F"/>
    <w:rsid w:val="00BF423B"/>
    <w:rsid w:val="00BF43E2"/>
    <w:rsid w:val="00BF49CF"/>
    <w:rsid w:val="00BF4CFF"/>
    <w:rsid w:val="00BF53FC"/>
    <w:rsid w:val="00BF5DC5"/>
    <w:rsid w:val="00BF6275"/>
    <w:rsid w:val="00BF66FB"/>
    <w:rsid w:val="00BF6744"/>
    <w:rsid w:val="00BF689A"/>
    <w:rsid w:val="00BF68E6"/>
    <w:rsid w:val="00BF69C4"/>
    <w:rsid w:val="00BF6DF7"/>
    <w:rsid w:val="00BF6EB5"/>
    <w:rsid w:val="00BF7009"/>
    <w:rsid w:val="00BF7122"/>
    <w:rsid w:val="00BF7197"/>
    <w:rsid w:val="00BF77DA"/>
    <w:rsid w:val="00BF7DAB"/>
    <w:rsid w:val="00C00669"/>
    <w:rsid w:val="00C006C6"/>
    <w:rsid w:val="00C00D30"/>
    <w:rsid w:val="00C00E9B"/>
    <w:rsid w:val="00C01491"/>
    <w:rsid w:val="00C017D0"/>
    <w:rsid w:val="00C01885"/>
    <w:rsid w:val="00C01CAB"/>
    <w:rsid w:val="00C022EA"/>
    <w:rsid w:val="00C03349"/>
    <w:rsid w:val="00C03940"/>
    <w:rsid w:val="00C03B85"/>
    <w:rsid w:val="00C04073"/>
    <w:rsid w:val="00C04E49"/>
    <w:rsid w:val="00C050CF"/>
    <w:rsid w:val="00C0583F"/>
    <w:rsid w:val="00C05CEA"/>
    <w:rsid w:val="00C06773"/>
    <w:rsid w:val="00C06A72"/>
    <w:rsid w:val="00C072E3"/>
    <w:rsid w:val="00C07750"/>
    <w:rsid w:val="00C07A65"/>
    <w:rsid w:val="00C07DB2"/>
    <w:rsid w:val="00C10006"/>
    <w:rsid w:val="00C10729"/>
    <w:rsid w:val="00C10B1F"/>
    <w:rsid w:val="00C10ED9"/>
    <w:rsid w:val="00C11417"/>
    <w:rsid w:val="00C11CFD"/>
    <w:rsid w:val="00C12D8A"/>
    <w:rsid w:val="00C13042"/>
    <w:rsid w:val="00C13886"/>
    <w:rsid w:val="00C13A04"/>
    <w:rsid w:val="00C13DFC"/>
    <w:rsid w:val="00C1423F"/>
    <w:rsid w:val="00C14416"/>
    <w:rsid w:val="00C144E6"/>
    <w:rsid w:val="00C1450E"/>
    <w:rsid w:val="00C145AF"/>
    <w:rsid w:val="00C145C5"/>
    <w:rsid w:val="00C147E2"/>
    <w:rsid w:val="00C150C0"/>
    <w:rsid w:val="00C1593A"/>
    <w:rsid w:val="00C15C97"/>
    <w:rsid w:val="00C15E41"/>
    <w:rsid w:val="00C1641F"/>
    <w:rsid w:val="00C1679C"/>
    <w:rsid w:val="00C16FD2"/>
    <w:rsid w:val="00C17005"/>
    <w:rsid w:val="00C171A8"/>
    <w:rsid w:val="00C1734B"/>
    <w:rsid w:val="00C17CC5"/>
    <w:rsid w:val="00C17CE4"/>
    <w:rsid w:val="00C17FCA"/>
    <w:rsid w:val="00C20099"/>
    <w:rsid w:val="00C20351"/>
    <w:rsid w:val="00C20592"/>
    <w:rsid w:val="00C206C4"/>
    <w:rsid w:val="00C208BD"/>
    <w:rsid w:val="00C20C85"/>
    <w:rsid w:val="00C20F60"/>
    <w:rsid w:val="00C21106"/>
    <w:rsid w:val="00C211DE"/>
    <w:rsid w:val="00C214FD"/>
    <w:rsid w:val="00C2163A"/>
    <w:rsid w:val="00C21D19"/>
    <w:rsid w:val="00C21F39"/>
    <w:rsid w:val="00C22320"/>
    <w:rsid w:val="00C22ED0"/>
    <w:rsid w:val="00C23D72"/>
    <w:rsid w:val="00C24069"/>
    <w:rsid w:val="00C241BB"/>
    <w:rsid w:val="00C24569"/>
    <w:rsid w:val="00C250A4"/>
    <w:rsid w:val="00C251A2"/>
    <w:rsid w:val="00C252D9"/>
    <w:rsid w:val="00C25CC8"/>
    <w:rsid w:val="00C25D32"/>
    <w:rsid w:val="00C26009"/>
    <w:rsid w:val="00C26AE2"/>
    <w:rsid w:val="00C26E00"/>
    <w:rsid w:val="00C275A6"/>
    <w:rsid w:val="00C278F6"/>
    <w:rsid w:val="00C30220"/>
    <w:rsid w:val="00C30365"/>
    <w:rsid w:val="00C30483"/>
    <w:rsid w:val="00C30715"/>
    <w:rsid w:val="00C30D20"/>
    <w:rsid w:val="00C3124B"/>
    <w:rsid w:val="00C32057"/>
    <w:rsid w:val="00C32196"/>
    <w:rsid w:val="00C32261"/>
    <w:rsid w:val="00C32C2E"/>
    <w:rsid w:val="00C32CB5"/>
    <w:rsid w:val="00C32F50"/>
    <w:rsid w:val="00C32F66"/>
    <w:rsid w:val="00C331DC"/>
    <w:rsid w:val="00C33324"/>
    <w:rsid w:val="00C33CD5"/>
    <w:rsid w:val="00C33DC9"/>
    <w:rsid w:val="00C33F0B"/>
    <w:rsid w:val="00C341C0"/>
    <w:rsid w:val="00C34763"/>
    <w:rsid w:val="00C349EA"/>
    <w:rsid w:val="00C350B5"/>
    <w:rsid w:val="00C35505"/>
    <w:rsid w:val="00C356B5"/>
    <w:rsid w:val="00C368F6"/>
    <w:rsid w:val="00C36AD7"/>
    <w:rsid w:val="00C36C26"/>
    <w:rsid w:val="00C36C3C"/>
    <w:rsid w:val="00C36CA2"/>
    <w:rsid w:val="00C3723A"/>
    <w:rsid w:val="00C37410"/>
    <w:rsid w:val="00C37456"/>
    <w:rsid w:val="00C3759B"/>
    <w:rsid w:val="00C377D5"/>
    <w:rsid w:val="00C37AE7"/>
    <w:rsid w:val="00C405F2"/>
    <w:rsid w:val="00C41855"/>
    <w:rsid w:val="00C41C55"/>
    <w:rsid w:val="00C41D15"/>
    <w:rsid w:val="00C421BC"/>
    <w:rsid w:val="00C425F3"/>
    <w:rsid w:val="00C4276D"/>
    <w:rsid w:val="00C428EB"/>
    <w:rsid w:val="00C42D8C"/>
    <w:rsid w:val="00C43928"/>
    <w:rsid w:val="00C44016"/>
    <w:rsid w:val="00C44648"/>
    <w:rsid w:val="00C44A2A"/>
    <w:rsid w:val="00C44AA5"/>
    <w:rsid w:val="00C44E70"/>
    <w:rsid w:val="00C45279"/>
    <w:rsid w:val="00C45480"/>
    <w:rsid w:val="00C4555D"/>
    <w:rsid w:val="00C4587A"/>
    <w:rsid w:val="00C458BF"/>
    <w:rsid w:val="00C462F8"/>
    <w:rsid w:val="00C46B72"/>
    <w:rsid w:val="00C46E69"/>
    <w:rsid w:val="00C47050"/>
    <w:rsid w:val="00C472F1"/>
    <w:rsid w:val="00C473BF"/>
    <w:rsid w:val="00C4794D"/>
    <w:rsid w:val="00C5012B"/>
    <w:rsid w:val="00C50850"/>
    <w:rsid w:val="00C50D8C"/>
    <w:rsid w:val="00C5107E"/>
    <w:rsid w:val="00C51832"/>
    <w:rsid w:val="00C51A2E"/>
    <w:rsid w:val="00C51AA5"/>
    <w:rsid w:val="00C5202D"/>
    <w:rsid w:val="00C5225E"/>
    <w:rsid w:val="00C5237A"/>
    <w:rsid w:val="00C52774"/>
    <w:rsid w:val="00C52C2B"/>
    <w:rsid w:val="00C53389"/>
    <w:rsid w:val="00C53A5A"/>
    <w:rsid w:val="00C550CD"/>
    <w:rsid w:val="00C550DB"/>
    <w:rsid w:val="00C552C5"/>
    <w:rsid w:val="00C5589F"/>
    <w:rsid w:val="00C55F51"/>
    <w:rsid w:val="00C56399"/>
    <w:rsid w:val="00C564BD"/>
    <w:rsid w:val="00C56506"/>
    <w:rsid w:val="00C56B2E"/>
    <w:rsid w:val="00C56B58"/>
    <w:rsid w:val="00C5729C"/>
    <w:rsid w:val="00C5798F"/>
    <w:rsid w:val="00C57A2E"/>
    <w:rsid w:val="00C57C52"/>
    <w:rsid w:val="00C57F70"/>
    <w:rsid w:val="00C60519"/>
    <w:rsid w:val="00C6064C"/>
    <w:rsid w:val="00C609B5"/>
    <w:rsid w:val="00C60FAB"/>
    <w:rsid w:val="00C6101A"/>
    <w:rsid w:val="00C61050"/>
    <w:rsid w:val="00C6174F"/>
    <w:rsid w:val="00C622CA"/>
    <w:rsid w:val="00C62718"/>
    <w:rsid w:val="00C636D7"/>
    <w:rsid w:val="00C6370B"/>
    <w:rsid w:val="00C6425B"/>
    <w:rsid w:val="00C64282"/>
    <w:rsid w:val="00C64C80"/>
    <w:rsid w:val="00C64F79"/>
    <w:rsid w:val="00C65588"/>
    <w:rsid w:val="00C65BE3"/>
    <w:rsid w:val="00C65F37"/>
    <w:rsid w:val="00C6633B"/>
    <w:rsid w:val="00C6670D"/>
    <w:rsid w:val="00C66835"/>
    <w:rsid w:val="00C66870"/>
    <w:rsid w:val="00C67110"/>
    <w:rsid w:val="00C67456"/>
    <w:rsid w:val="00C67537"/>
    <w:rsid w:val="00C67631"/>
    <w:rsid w:val="00C67863"/>
    <w:rsid w:val="00C67D16"/>
    <w:rsid w:val="00C67D77"/>
    <w:rsid w:val="00C702A7"/>
    <w:rsid w:val="00C70316"/>
    <w:rsid w:val="00C70BF4"/>
    <w:rsid w:val="00C72E82"/>
    <w:rsid w:val="00C731A2"/>
    <w:rsid w:val="00C73258"/>
    <w:rsid w:val="00C7357B"/>
    <w:rsid w:val="00C736DD"/>
    <w:rsid w:val="00C73DC0"/>
    <w:rsid w:val="00C7402B"/>
    <w:rsid w:val="00C74059"/>
    <w:rsid w:val="00C740E6"/>
    <w:rsid w:val="00C74399"/>
    <w:rsid w:val="00C74623"/>
    <w:rsid w:val="00C747C1"/>
    <w:rsid w:val="00C74D85"/>
    <w:rsid w:val="00C74FF9"/>
    <w:rsid w:val="00C754DA"/>
    <w:rsid w:val="00C75908"/>
    <w:rsid w:val="00C75965"/>
    <w:rsid w:val="00C76EFC"/>
    <w:rsid w:val="00C7741F"/>
    <w:rsid w:val="00C7770C"/>
    <w:rsid w:val="00C77798"/>
    <w:rsid w:val="00C77A30"/>
    <w:rsid w:val="00C820CE"/>
    <w:rsid w:val="00C82CD1"/>
    <w:rsid w:val="00C832A5"/>
    <w:rsid w:val="00C834C2"/>
    <w:rsid w:val="00C8414C"/>
    <w:rsid w:val="00C841FB"/>
    <w:rsid w:val="00C84823"/>
    <w:rsid w:val="00C848DE"/>
    <w:rsid w:val="00C84C95"/>
    <w:rsid w:val="00C84E4F"/>
    <w:rsid w:val="00C851F7"/>
    <w:rsid w:val="00C8556B"/>
    <w:rsid w:val="00C85E6F"/>
    <w:rsid w:val="00C86522"/>
    <w:rsid w:val="00C87124"/>
    <w:rsid w:val="00C87B1D"/>
    <w:rsid w:val="00C90058"/>
    <w:rsid w:val="00C901C9"/>
    <w:rsid w:val="00C90A36"/>
    <w:rsid w:val="00C91E59"/>
    <w:rsid w:val="00C91E8E"/>
    <w:rsid w:val="00C92156"/>
    <w:rsid w:val="00C9247E"/>
    <w:rsid w:val="00C928AE"/>
    <w:rsid w:val="00C9350B"/>
    <w:rsid w:val="00C938B0"/>
    <w:rsid w:val="00C93F81"/>
    <w:rsid w:val="00C944D4"/>
    <w:rsid w:val="00C948B9"/>
    <w:rsid w:val="00C94CDD"/>
    <w:rsid w:val="00C950B4"/>
    <w:rsid w:val="00C95688"/>
    <w:rsid w:val="00C95741"/>
    <w:rsid w:val="00C957B5"/>
    <w:rsid w:val="00C95B32"/>
    <w:rsid w:val="00C96342"/>
    <w:rsid w:val="00C96BE5"/>
    <w:rsid w:val="00C9747D"/>
    <w:rsid w:val="00C97678"/>
    <w:rsid w:val="00C978BD"/>
    <w:rsid w:val="00C97997"/>
    <w:rsid w:val="00CA032B"/>
    <w:rsid w:val="00CA066D"/>
    <w:rsid w:val="00CA0AAF"/>
    <w:rsid w:val="00CA0E01"/>
    <w:rsid w:val="00CA190B"/>
    <w:rsid w:val="00CA2B6D"/>
    <w:rsid w:val="00CA3029"/>
    <w:rsid w:val="00CA325B"/>
    <w:rsid w:val="00CA3897"/>
    <w:rsid w:val="00CA485C"/>
    <w:rsid w:val="00CA4909"/>
    <w:rsid w:val="00CA4DB4"/>
    <w:rsid w:val="00CA4F65"/>
    <w:rsid w:val="00CA50B8"/>
    <w:rsid w:val="00CA5760"/>
    <w:rsid w:val="00CA57E6"/>
    <w:rsid w:val="00CA5C97"/>
    <w:rsid w:val="00CA5D0F"/>
    <w:rsid w:val="00CA637F"/>
    <w:rsid w:val="00CA653B"/>
    <w:rsid w:val="00CA662C"/>
    <w:rsid w:val="00CA6AD6"/>
    <w:rsid w:val="00CA6AF9"/>
    <w:rsid w:val="00CA73D8"/>
    <w:rsid w:val="00CA78CC"/>
    <w:rsid w:val="00CA78CE"/>
    <w:rsid w:val="00CA7F5C"/>
    <w:rsid w:val="00CB0228"/>
    <w:rsid w:val="00CB10BA"/>
    <w:rsid w:val="00CB16E4"/>
    <w:rsid w:val="00CB1C8D"/>
    <w:rsid w:val="00CB1E10"/>
    <w:rsid w:val="00CB20B6"/>
    <w:rsid w:val="00CB2EAC"/>
    <w:rsid w:val="00CB2ECF"/>
    <w:rsid w:val="00CB3350"/>
    <w:rsid w:val="00CB3648"/>
    <w:rsid w:val="00CB3679"/>
    <w:rsid w:val="00CB3787"/>
    <w:rsid w:val="00CB3F1D"/>
    <w:rsid w:val="00CB4900"/>
    <w:rsid w:val="00CB4B2A"/>
    <w:rsid w:val="00CB518C"/>
    <w:rsid w:val="00CB52C4"/>
    <w:rsid w:val="00CB575D"/>
    <w:rsid w:val="00CB5CEB"/>
    <w:rsid w:val="00CB66EA"/>
    <w:rsid w:val="00CB6BDA"/>
    <w:rsid w:val="00CB6D35"/>
    <w:rsid w:val="00CB6DFD"/>
    <w:rsid w:val="00CB7544"/>
    <w:rsid w:val="00CB7A77"/>
    <w:rsid w:val="00CB7B0C"/>
    <w:rsid w:val="00CB7B60"/>
    <w:rsid w:val="00CB7E6D"/>
    <w:rsid w:val="00CC0B2E"/>
    <w:rsid w:val="00CC0E9C"/>
    <w:rsid w:val="00CC0FA3"/>
    <w:rsid w:val="00CC17C9"/>
    <w:rsid w:val="00CC1A92"/>
    <w:rsid w:val="00CC1AE6"/>
    <w:rsid w:val="00CC1DB3"/>
    <w:rsid w:val="00CC1E52"/>
    <w:rsid w:val="00CC1FCB"/>
    <w:rsid w:val="00CC21D6"/>
    <w:rsid w:val="00CC265C"/>
    <w:rsid w:val="00CC2BF7"/>
    <w:rsid w:val="00CC36E6"/>
    <w:rsid w:val="00CC3A4E"/>
    <w:rsid w:val="00CC3A7C"/>
    <w:rsid w:val="00CC3C6A"/>
    <w:rsid w:val="00CC3D54"/>
    <w:rsid w:val="00CC4220"/>
    <w:rsid w:val="00CC42B5"/>
    <w:rsid w:val="00CC4B05"/>
    <w:rsid w:val="00CC4BBD"/>
    <w:rsid w:val="00CC51A1"/>
    <w:rsid w:val="00CC55D5"/>
    <w:rsid w:val="00CC55F2"/>
    <w:rsid w:val="00CC5ACE"/>
    <w:rsid w:val="00CC6385"/>
    <w:rsid w:val="00CC68C6"/>
    <w:rsid w:val="00CC708A"/>
    <w:rsid w:val="00CC711E"/>
    <w:rsid w:val="00CC77C1"/>
    <w:rsid w:val="00CC7A05"/>
    <w:rsid w:val="00CD0116"/>
    <w:rsid w:val="00CD065D"/>
    <w:rsid w:val="00CD0868"/>
    <w:rsid w:val="00CD0C9A"/>
    <w:rsid w:val="00CD0EAE"/>
    <w:rsid w:val="00CD14A9"/>
    <w:rsid w:val="00CD173B"/>
    <w:rsid w:val="00CD1850"/>
    <w:rsid w:val="00CD3157"/>
    <w:rsid w:val="00CD3BF5"/>
    <w:rsid w:val="00CD4458"/>
    <w:rsid w:val="00CD4719"/>
    <w:rsid w:val="00CD4B66"/>
    <w:rsid w:val="00CD4B92"/>
    <w:rsid w:val="00CD5585"/>
    <w:rsid w:val="00CD5A8F"/>
    <w:rsid w:val="00CD5C0F"/>
    <w:rsid w:val="00CD72F4"/>
    <w:rsid w:val="00CD7A96"/>
    <w:rsid w:val="00CD7ED6"/>
    <w:rsid w:val="00CE04C5"/>
    <w:rsid w:val="00CE0AF2"/>
    <w:rsid w:val="00CE0E74"/>
    <w:rsid w:val="00CE1034"/>
    <w:rsid w:val="00CE10DC"/>
    <w:rsid w:val="00CE15E1"/>
    <w:rsid w:val="00CE16BC"/>
    <w:rsid w:val="00CE1A69"/>
    <w:rsid w:val="00CE1D2D"/>
    <w:rsid w:val="00CE1FF5"/>
    <w:rsid w:val="00CE2080"/>
    <w:rsid w:val="00CE2886"/>
    <w:rsid w:val="00CE28D8"/>
    <w:rsid w:val="00CE30DD"/>
    <w:rsid w:val="00CE32A6"/>
    <w:rsid w:val="00CE32E5"/>
    <w:rsid w:val="00CE3527"/>
    <w:rsid w:val="00CE38B0"/>
    <w:rsid w:val="00CE3A6A"/>
    <w:rsid w:val="00CE3B24"/>
    <w:rsid w:val="00CE42E2"/>
    <w:rsid w:val="00CE4EE3"/>
    <w:rsid w:val="00CE5052"/>
    <w:rsid w:val="00CE529D"/>
    <w:rsid w:val="00CE5778"/>
    <w:rsid w:val="00CE58F1"/>
    <w:rsid w:val="00CE5A18"/>
    <w:rsid w:val="00CE5B8A"/>
    <w:rsid w:val="00CE5BF2"/>
    <w:rsid w:val="00CE605B"/>
    <w:rsid w:val="00CE6676"/>
    <w:rsid w:val="00CE669B"/>
    <w:rsid w:val="00CE71EB"/>
    <w:rsid w:val="00CE7CA4"/>
    <w:rsid w:val="00CE7EF2"/>
    <w:rsid w:val="00CF05BA"/>
    <w:rsid w:val="00CF0B42"/>
    <w:rsid w:val="00CF0EBC"/>
    <w:rsid w:val="00CF110C"/>
    <w:rsid w:val="00CF1470"/>
    <w:rsid w:val="00CF22C8"/>
    <w:rsid w:val="00CF26F9"/>
    <w:rsid w:val="00CF2974"/>
    <w:rsid w:val="00CF335C"/>
    <w:rsid w:val="00CF36C4"/>
    <w:rsid w:val="00CF3B5E"/>
    <w:rsid w:val="00CF407B"/>
    <w:rsid w:val="00CF439F"/>
    <w:rsid w:val="00CF50B5"/>
    <w:rsid w:val="00CF5158"/>
    <w:rsid w:val="00CF54F8"/>
    <w:rsid w:val="00CF558C"/>
    <w:rsid w:val="00CF562D"/>
    <w:rsid w:val="00CF5CA1"/>
    <w:rsid w:val="00CF62C6"/>
    <w:rsid w:val="00CF637F"/>
    <w:rsid w:val="00CF6BEE"/>
    <w:rsid w:val="00CF6EB0"/>
    <w:rsid w:val="00CF740C"/>
    <w:rsid w:val="00CF7F80"/>
    <w:rsid w:val="00D00219"/>
    <w:rsid w:val="00D0021B"/>
    <w:rsid w:val="00D0058A"/>
    <w:rsid w:val="00D0059D"/>
    <w:rsid w:val="00D01209"/>
    <w:rsid w:val="00D0152D"/>
    <w:rsid w:val="00D015B4"/>
    <w:rsid w:val="00D01614"/>
    <w:rsid w:val="00D0177E"/>
    <w:rsid w:val="00D020FF"/>
    <w:rsid w:val="00D023A2"/>
    <w:rsid w:val="00D026DC"/>
    <w:rsid w:val="00D02D02"/>
    <w:rsid w:val="00D032D1"/>
    <w:rsid w:val="00D03491"/>
    <w:rsid w:val="00D0352D"/>
    <w:rsid w:val="00D038E1"/>
    <w:rsid w:val="00D0397A"/>
    <w:rsid w:val="00D03A3E"/>
    <w:rsid w:val="00D0404A"/>
    <w:rsid w:val="00D0480D"/>
    <w:rsid w:val="00D049B7"/>
    <w:rsid w:val="00D04F7D"/>
    <w:rsid w:val="00D05667"/>
    <w:rsid w:val="00D056DA"/>
    <w:rsid w:val="00D05EDE"/>
    <w:rsid w:val="00D06131"/>
    <w:rsid w:val="00D06299"/>
    <w:rsid w:val="00D067C0"/>
    <w:rsid w:val="00D06ABE"/>
    <w:rsid w:val="00D06B0C"/>
    <w:rsid w:val="00D07124"/>
    <w:rsid w:val="00D07B31"/>
    <w:rsid w:val="00D1027B"/>
    <w:rsid w:val="00D104B0"/>
    <w:rsid w:val="00D10556"/>
    <w:rsid w:val="00D105BF"/>
    <w:rsid w:val="00D1093C"/>
    <w:rsid w:val="00D10F2D"/>
    <w:rsid w:val="00D11AFF"/>
    <w:rsid w:val="00D1239A"/>
    <w:rsid w:val="00D124B1"/>
    <w:rsid w:val="00D124D4"/>
    <w:rsid w:val="00D12A98"/>
    <w:rsid w:val="00D12E6F"/>
    <w:rsid w:val="00D1316C"/>
    <w:rsid w:val="00D13747"/>
    <w:rsid w:val="00D13EF8"/>
    <w:rsid w:val="00D142E7"/>
    <w:rsid w:val="00D155E0"/>
    <w:rsid w:val="00D157B5"/>
    <w:rsid w:val="00D15E8E"/>
    <w:rsid w:val="00D167F0"/>
    <w:rsid w:val="00D17BAF"/>
    <w:rsid w:val="00D17BF1"/>
    <w:rsid w:val="00D201A4"/>
    <w:rsid w:val="00D2068D"/>
    <w:rsid w:val="00D214E1"/>
    <w:rsid w:val="00D216DE"/>
    <w:rsid w:val="00D21858"/>
    <w:rsid w:val="00D218DC"/>
    <w:rsid w:val="00D21CE4"/>
    <w:rsid w:val="00D221C6"/>
    <w:rsid w:val="00D2226A"/>
    <w:rsid w:val="00D229D4"/>
    <w:rsid w:val="00D22A6D"/>
    <w:rsid w:val="00D22C78"/>
    <w:rsid w:val="00D22D04"/>
    <w:rsid w:val="00D23058"/>
    <w:rsid w:val="00D230CD"/>
    <w:rsid w:val="00D234F1"/>
    <w:rsid w:val="00D23C00"/>
    <w:rsid w:val="00D24922"/>
    <w:rsid w:val="00D25798"/>
    <w:rsid w:val="00D25AAC"/>
    <w:rsid w:val="00D25BEF"/>
    <w:rsid w:val="00D261F1"/>
    <w:rsid w:val="00D2638C"/>
    <w:rsid w:val="00D26394"/>
    <w:rsid w:val="00D26A11"/>
    <w:rsid w:val="00D26B97"/>
    <w:rsid w:val="00D26E54"/>
    <w:rsid w:val="00D26FD8"/>
    <w:rsid w:val="00D278F1"/>
    <w:rsid w:val="00D2798F"/>
    <w:rsid w:val="00D27B0C"/>
    <w:rsid w:val="00D27E65"/>
    <w:rsid w:val="00D3035B"/>
    <w:rsid w:val="00D30BD5"/>
    <w:rsid w:val="00D30C33"/>
    <w:rsid w:val="00D311DA"/>
    <w:rsid w:val="00D313CA"/>
    <w:rsid w:val="00D31BE5"/>
    <w:rsid w:val="00D31BEC"/>
    <w:rsid w:val="00D31DE6"/>
    <w:rsid w:val="00D33A71"/>
    <w:rsid w:val="00D340C2"/>
    <w:rsid w:val="00D34981"/>
    <w:rsid w:val="00D34D91"/>
    <w:rsid w:val="00D34F41"/>
    <w:rsid w:val="00D3537F"/>
    <w:rsid w:val="00D35A68"/>
    <w:rsid w:val="00D36694"/>
    <w:rsid w:val="00D367E6"/>
    <w:rsid w:val="00D36C05"/>
    <w:rsid w:val="00D36C19"/>
    <w:rsid w:val="00D371CE"/>
    <w:rsid w:val="00D37AC5"/>
    <w:rsid w:val="00D402E8"/>
    <w:rsid w:val="00D404C3"/>
    <w:rsid w:val="00D405DA"/>
    <w:rsid w:val="00D410EC"/>
    <w:rsid w:val="00D413B7"/>
    <w:rsid w:val="00D41A30"/>
    <w:rsid w:val="00D41D53"/>
    <w:rsid w:val="00D41D91"/>
    <w:rsid w:val="00D41F9A"/>
    <w:rsid w:val="00D42CF6"/>
    <w:rsid w:val="00D437DE"/>
    <w:rsid w:val="00D439A9"/>
    <w:rsid w:val="00D43BA2"/>
    <w:rsid w:val="00D440B3"/>
    <w:rsid w:val="00D442C7"/>
    <w:rsid w:val="00D44418"/>
    <w:rsid w:val="00D44AA5"/>
    <w:rsid w:val="00D45782"/>
    <w:rsid w:val="00D4651D"/>
    <w:rsid w:val="00D46735"/>
    <w:rsid w:val="00D46C98"/>
    <w:rsid w:val="00D4738A"/>
    <w:rsid w:val="00D479DA"/>
    <w:rsid w:val="00D47B9A"/>
    <w:rsid w:val="00D507B7"/>
    <w:rsid w:val="00D511F4"/>
    <w:rsid w:val="00D516FD"/>
    <w:rsid w:val="00D51CCE"/>
    <w:rsid w:val="00D51D9D"/>
    <w:rsid w:val="00D51DDC"/>
    <w:rsid w:val="00D520E2"/>
    <w:rsid w:val="00D52DD8"/>
    <w:rsid w:val="00D52DEF"/>
    <w:rsid w:val="00D5328B"/>
    <w:rsid w:val="00D53784"/>
    <w:rsid w:val="00D538D7"/>
    <w:rsid w:val="00D5395C"/>
    <w:rsid w:val="00D53AB7"/>
    <w:rsid w:val="00D5412C"/>
    <w:rsid w:val="00D548C8"/>
    <w:rsid w:val="00D54CF2"/>
    <w:rsid w:val="00D54F70"/>
    <w:rsid w:val="00D55C12"/>
    <w:rsid w:val="00D55DB8"/>
    <w:rsid w:val="00D5607F"/>
    <w:rsid w:val="00D56245"/>
    <w:rsid w:val="00D5645F"/>
    <w:rsid w:val="00D564E9"/>
    <w:rsid w:val="00D56BB5"/>
    <w:rsid w:val="00D56E50"/>
    <w:rsid w:val="00D56F07"/>
    <w:rsid w:val="00D57287"/>
    <w:rsid w:val="00D579E5"/>
    <w:rsid w:val="00D57D28"/>
    <w:rsid w:val="00D60073"/>
    <w:rsid w:val="00D61D5B"/>
    <w:rsid w:val="00D623BD"/>
    <w:rsid w:val="00D62B81"/>
    <w:rsid w:val="00D6346E"/>
    <w:rsid w:val="00D638B0"/>
    <w:rsid w:val="00D63E34"/>
    <w:rsid w:val="00D6401F"/>
    <w:rsid w:val="00D642FF"/>
    <w:rsid w:val="00D643BD"/>
    <w:rsid w:val="00D649F9"/>
    <w:rsid w:val="00D64BCA"/>
    <w:rsid w:val="00D64C74"/>
    <w:rsid w:val="00D653FD"/>
    <w:rsid w:val="00D65604"/>
    <w:rsid w:val="00D65791"/>
    <w:rsid w:val="00D659CD"/>
    <w:rsid w:val="00D65C0F"/>
    <w:rsid w:val="00D65FA3"/>
    <w:rsid w:val="00D6649E"/>
    <w:rsid w:val="00D664C0"/>
    <w:rsid w:val="00D66851"/>
    <w:rsid w:val="00D66C83"/>
    <w:rsid w:val="00D670E0"/>
    <w:rsid w:val="00D67BD7"/>
    <w:rsid w:val="00D7042B"/>
    <w:rsid w:val="00D70BCD"/>
    <w:rsid w:val="00D70C81"/>
    <w:rsid w:val="00D70C86"/>
    <w:rsid w:val="00D710B2"/>
    <w:rsid w:val="00D7118C"/>
    <w:rsid w:val="00D7130F"/>
    <w:rsid w:val="00D71CC6"/>
    <w:rsid w:val="00D7237B"/>
    <w:rsid w:val="00D72703"/>
    <w:rsid w:val="00D72945"/>
    <w:rsid w:val="00D72AF4"/>
    <w:rsid w:val="00D72CA1"/>
    <w:rsid w:val="00D72EE1"/>
    <w:rsid w:val="00D7399D"/>
    <w:rsid w:val="00D73A73"/>
    <w:rsid w:val="00D73D79"/>
    <w:rsid w:val="00D73DA1"/>
    <w:rsid w:val="00D73E29"/>
    <w:rsid w:val="00D73E8D"/>
    <w:rsid w:val="00D740D4"/>
    <w:rsid w:val="00D749B2"/>
    <w:rsid w:val="00D75103"/>
    <w:rsid w:val="00D751B4"/>
    <w:rsid w:val="00D7670E"/>
    <w:rsid w:val="00D7758A"/>
    <w:rsid w:val="00D775CE"/>
    <w:rsid w:val="00D7778B"/>
    <w:rsid w:val="00D779B7"/>
    <w:rsid w:val="00D77FC3"/>
    <w:rsid w:val="00D805FE"/>
    <w:rsid w:val="00D80BF3"/>
    <w:rsid w:val="00D813A0"/>
    <w:rsid w:val="00D81552"/>
    <w:rsid w:val="00D81802"/>
    <w:rsid w:val="00D819B2"/>
    <w:rsid w:val="00D81AE1"/>
    <w:rsid w:val="00D81C1E"/>
    <w:rsid w:val="00D824A5"/>
    <w:rsid w:val="00D827F5"/>
    <w:rsid w:val="00D82DE5"/>
    <w:rsid w:val="00D8315C"/>
    <w:rsid w:val="00D83437"/>
    <w:rsid w:val="00D83D57"/>
    <w:rsid w:val="00D84102"/>
    <w:rsid w:val="00D842DF"/>
    <w:rsid w:val="00D847FA"/>
    <w:rsid w:val="00D84E60"/>
    <w:rsid w:val="00D8511C"/>
    <w:rsid w:val="00D85183"/>
    <w:rsid w:val="00D8524C"/>
    <w:rsid w:val="00D8529E"/>
    <w:rsid w:val="00D858CF"/>
    <w:rsid w:val="00D85A20"/>
    <w:rsid w:val="00D85B60"/>
    <w:rsid w:val="00D85D34"/>
    <w:rsid w:val="00D86659"/>
    <w:rsid w:val="00D86C0E"/>
    <w:rsid w:val="00D876F1"/>
    <w:rsid w:val="00D9160F"/>
    <w:rsid w:val="00D921AA"/>
    <w:rsid w:val="00D923F9"/>
    <w:rsid w:val="00D92E41"/>
    <w:rsid w:val="00D93490"/>
    <w:rsid w:val="00D934D7"/>
    <w:rsid w:val="00D94136"/>
    <w:rsid w:val="00D94368"/>
    <w:rsid w:val="00D94A2F"/>
    <w:rsid w:val="00D94F0A"/>
    <w:rsid w:val="00D94F13"/>
    <w:rsid w:val="00D955E8"/>
    <w:rsid w:val="00D956C9"/>
    <w:rsid w:val="00D95909"/>
    <w:rsid w:val="00D968EC"/>
    <w:rsid w:val="00D96EA4"/>
    <w:rsid w:val="00D9705A"/>
    <w:rsid w:val="00D9705B"/>
    <w:rsid w:val="00D97266"/>
    <w:rsid w:val="00D974D7"/>
    <w:rsid w:val="00D975F4"/>
    <w:rsid w:val="00D976CE"/>
    <w:rsid w:val="00D97C28"/>
    <w:rsid w:val="00D97C91"/>
    <w:rsid w:val="00D97D82"/>
    <w:rsid w:val="00DA05A2"/>
    <w:rsid w:val="00DA0A66"/>
    <w:rsid w:val="00DA0A7C"/>
    <w:rsid w:val="00DA0B28"/>
    <w:rsid w:val="00DA1426"/>
    <w:rsid w:val="00DA1582"/>
    <w:rsid w:val="00DA16A8"/>
    <w:rsid w:val="00DA1AE1"/>
    <w:rsid w:val="00DA1BAC"/>
    <w:rsid w:val="00DA1F83"/>
    <w:rsid w:val="00DA2028"/>
    <w:rsid w:val="00DA2585"/>
    <w:rsid w:val="00DA31C4"/>
    <w:rsid w:val="00DA375D"/>
    <w:rsid w:val="00DA3A43"/>
    <w:rsid w:val="00DA3E5A"/>
    <w:rsid w:val="00DA40A2"/>
    <w:rsid w:val="00DA4120"/>
    <w:rsid w:val="00DA44AC"/>
    <w:rsid w:val="00DA4771"/>
    <w:rsid w:val="00DA48B7"/>
    <w:rsid w:val="00DA50CF"/>
    <w:rsid w:val="00DA52AA"/>
    <w:rsid w:val="00DA5F11"/>
    <w:rsid w:val="00DA6485"/>
    <w:rsid w:val="00DA6E2F"/>
    <w:rsid w:val="00DA7147"/>
    <w:rsid w:val="00DA793F"/>
    <w:rsid w:val="00DA7F33"/>
    <w:rsid w:val="00DB00EE"/>
    <w:rsid w:val="00DB033E"/>
    <w:rsid w:val="00DB061F"/>
    <w:rsid w:val="00DB0751"/>
    <w:rsid w:val="00DB1AA3"/>
    <w:rsid w:val="00DB1AC4"/>
    <w:rsid w:val="00DB24C6"/>
    <w:rsid w:val="00DB2903"/>
    <w:rsid w:val="00DB2B87"/>
    <w:rsid w:val="00DB31DC"/>
    <w:rsid w:val="00DB35B3"/>
    <w:rsid w:val="00DB377B"/>
    <w:rsid w:val="00DB3A86"/>
    <w:rsid w:val="00DB463C"/>
    <w:rsid w:val="00DB4B03"/>
    <w:rsid w:val="00DB540D"/>
    <w:rsid w:val="00DB5EAB"/>
    <w:rsid w:val="00DB6345"/>
    <w:rsid w:val="00DB656C"/>
    <w:rsid w:val="00DB7F20"/>
    <w:rsid w:val="00DC051D"/>
    <w:rsid w:val="00DC096B"/>
    <w:rsid w:val="00DC0DAD"/>
    <w:rsid w:val="00DC0FBB"/>
    <w:rsid w:val="00DC1477"/>
    <w:rsid w:val="00DC18D2"/>
    <w:rsid w:val="00DC1C81"/>
    <w:rsid w:val="00DC2FB6"/>
    <w:rsid w:val="00DC35C5"/>
    <w:rsid w:val="00DC3E6F"/>
    <w:rsid w:val="00DC3EB8"/>
    <w:rsid w:val="00DC3F17"/>
    <w:rsid w:val="00DC3F47"/>
    <w:rsid w:val="00DC45D7"/>
    <w:rsid w:val="00DC4800"/>
    <w:rsid w:val="00DC498D"/>
    <w:rsid w:val="00DC4CE8"/>
    <w:rsid w:val="00DC4DD4"/>
    <w:rsid w:val="00DC4ED9"/>
    <w:rsid w:val="00DC5457"/>
    <w:rsid w:val="00DC56B7"/>
    <w:rsid w:val="00DC5A82"/>
    <w:rsid w:val="00DC6BEE"/>
    <w:rsid w:val="00DC6C85"/>
    <w:rsid w:val="00DC6D55"/>
    <w:rsid w:val="00DC726F"/>
    <w:rsid w:val="00DC784B"/>
    <w:rsid w:val="00DD05E3"/>
    <w:rsid w:val="00DD12F6"/>
    <w:rsid w:val="00DD1425"/>
    <w:rsid w:val="00DD1840"/>
    <w:rsid w:val="00DD219C"/>
    <w:rsid w:val="00DD2288"/>
    <w:rsid w:val="00DD2964"/>
    <w:rsid w:val="00DD2997"/>
    <w:rsid w:val="00DD2D9D"/>
    <w:rsid w:val="00DD326F"/>
    <w:rsid w:val="00DD33D8"/>
    <w:rsid w:val="00DD35F8"/>
    <w:rsid w:val="00DD3873"/>
    <w:rsid w:val="00DD416B"/>
    <w:rsid w:val="00DD4B9F"/>
    <w:rsid w:val="00DD4F7D"/>
    <w:rsid w:val="00DD5197"/>
    <w:rsid w:val="00DD5513"/>
    <w:rsid w:val="00DD5F87"/>
    <w:rsid w:val="00DD601B"/>
    <w:rsid w:val="00DD6108"/>
    <w:rsid w:val="00DD62DF"/>
    <w:rsid w:val="00DD647B"/>
    <w:rsid w:val="00DD69BC"/>
    <w:rsid w:val="00DD6A37"/>
    <w:rsid w:val="00DD6DC5"/>
    <w:rsid w:val="00DD7684"/>
    <w:rsid w:val="00DD78CF"/>
    <w:rsid w:val="00DD78F8"/>
    <w:rsid w:val="00DD7CA0"/>
    <w:rsid w:val="00DD7D05"/>
    <w:rsid w:val="00DE0226"/>
    <w:rsid w:val="00DE02C4"/>
    <w:rsid w:val="00DE078A"/>
    <w:rsid w:val="00DE11C4"/>
    <w:rsid w:val="00DE11E6"/>
    <w:rsid w:val="00DE11F0"/>
    <w:rsid w:val="00DE1CC1"/>
    <w:rsid w:val="00DE2264"/>
    <w:rsid w:val="00DE2485"/>
    <w:rsid w:val="00DE2610"/>
    <w:rsid w:val="00DE284A"/>
    <w:rsid w:val="00DE29CB"/>
    <w:rsid w:val="00DE2F2D"/>
    <w:rsid w:val="00DE3022"/>
    <w:rsid w:val="00DE3412"/>
    <w:rsid w:val="00DE38EB"/>
    <w:rsid w:val="00DE3B54"/>
    <w:rsid w:val="00DE3C88"/>
    <w:rsid w:val="00DE3CB3"/>
    <w:rsid w:val="00DE4A86"/>
    <w:rsid w:val="00DE4E11"/>
    <w:rsid w:val="00DE516F"/>
    <w:rsid w:val="00DE5215"/>
    <w:rsid w:val="00DE527E"/>
    <w:rsid w:val="00DE536F"/>
    <w:rsid w:val="00DE5BD9"/>
    <w:rsid w:val="00DE5CE8"/>
    <w:rsid w:val="00DE5F91"/>
    <w:rsid w:val="00DE68A2"/>
    <w:rsid w:val="00DE70B6"/>
    <w:rsid w:val="00DE7A95"/>
    <w:rsid w:val="00DE7BC8"/>
    <w:rsid w:val="00DF031B"/>
    <w:rsid w:val="00DF0DE0"/>
    <w:rsid w:val="00DF0F07"/>
    <w:rsid w:val="00DF1CCD"/>
    <w:rsid w:val="00DF21F1"/>
    <w:rsid w:val="00DF2292"/>
    <w:rsid w:val="00DF2370"/>
    <w:rsid w:val="00DF270B"/>
    <w:rsid w:val="00DF2D67"/>
    <w:rsid w:val="00DF2F9A"/>
    <w:rsid w:val="00DF2FEF"/>
    <w:rsid w:val="00DF334D"/>
    <w:rsid w:val="00DF33AA"/>
    <w:rsid w:val="00DF37D8"/>
    <w:rsid w:val="00DF38A5"/>
    <w:rsid w:val="00DF3B0E"/>
    <w:rsid w:val="00DF3C31"/>
    <w:rsid w:val="00DF3FEC"/>
    <w:rsid w:val="00DF3FF0"/>
    <w:rsid w:val="00DF49C8"/>
    <w:rsid w:val="00DF4ADE"/>
    <w:rsid w:val="00DF4B20"/>
    <w:rsid w:val="00DF4BE4"/>
    <w:rsid w:val="00DF4D0C"/>
    <w:rsid w:val="00DF4EB2"/>
    <w:rsid w:val="00DF4FA7"/>
    <w:rsid w:val="00DF526E"/>
    <w:rsid w:val="00DF71FB"/>
    <w:rsid w:val="00DF724A"/>
    <w:rsid w:val="00DF76FA"/>
    <w:rsid w:val="00DF7F99"/>
    <w:rsid w:val="00E008DA"/>
    <w:rsid w:val="00E00954"/>
    <w:rsid w:val="00E00E76"/>
    <w:rsid w:val="00E01E21"/>
    <w:rsid w:val="00E02566"/>
    <w:rsid w:val="00E02649"/>
    <w:rsid w:val="00E027D8"/>
    <w:rsid w:val="00E02FEC"/>
    <w:rsid w:val="00E03353"/>
    <w:rsid w:val="00E035A0"/>
    <w:rsid w:val="00E03713"/>
    <w:rsid w:val="00E03904"/>
    <w:rsid w:val="00E039D5"/>
    <w:rsid w:val="00E03BC7"/>
    <w:rsid w:val="00E03E87"/>
    <w:rsid w:val="00E040D4"/>
    <w:rsid w:val="00E0471B"/>
    <w:rsid w:val="00E057F7"/>
    <w:rsid w:val="00E05B85"/>
    <w:rsid w:val="00E06163"/>
    <w:rsid w:val="00E06232"/>
    <w:rsid w:val="00E06412"/>
    <w:rsid w:val="00E06BDE"/>
    <w:rsid w:val="00E06E8D"/>
    <w:rsid w:val="00E07258"/>
    <w:rsid w:val="00E07649"/>
    <w:rsid w:val="00E077D7"/>
    <w:rsid w:val="00E0788C"/>
    <w:rsid w:val="00E07AD1"/>
    <w:rsid w:val="00E07EE2"/>
    <w:rsid w:val="00E103ED"/>
    <w:rsid w:val="00E10708"/>
    <w:rsid w:val="00E10834"/>
    <w:rsid w:val="00E108DD"/>
    <w:rsid w:val="00E109EA"/>
    <w:rsid w:val="00E10BC9"/>
    <w:rsid w:val="00E10C02"/>
    <w:rsid w:val="00E11478"/>
    <w:rsid w:val="00E1167F"/>
    <w:rsid w:val="00E11D8F"/>
    <w:rsid w:val="00E1210D"/>
    <w:rsid w:val="00E123EF"/>
    <w:rsid w:val="00E12E92"/>
    <w:rsid w:val="00E13101"/>
    <w:rsid w:val="00E135CF"/>
    <w:rsid w:val="00E13EF0"/>
    <w:rsid w:val="00E14481"/>
    <w:rsid w:val="00E14DA6"/>
    <w:rsid w:val="00E15C0E"/>
    <w:rsid w:val="00E16756"/>
    <w:rsid w:val="00E16E6E"/>
    <w:rsid w:val="00E16FC8"/>
    <w:rsid w:val="00E170F9"/>
    <w:rsid w:val="00E17D5D"/>
    <w:rsid w:val="00E20198"/>
    <w:rsid w:val="00E2077A"/>
    <w:rsid w:val="00E20E9F"/>
    <w:rsid w:val="00E210BB"/>
    <w:rsid w:val="00E21638"/>
    <w:rsid w:val="00E21955"/>
    <w:rsid w:val="00E21F52"/>
    <w:rsid w:val="00E221BC"/>
    <w:rsid w:val="00E22455"/>
    <w:rsid w:val="00E22A42"/>
    <w:rsid w:val="00E239CA"/>
    <w:rsid w:val="00E23C3A"/>
    <w:rsid w:val="00E2401E"/>
    <w:rsid w:val="00E2487A"/>
    <w:rsid w:val="00E24FC4"/>
    <w:rsid w:val="00E253E8"/>
    <w:rsid w:val="00E25755"/>
    <w:rsid w:val="00E25A46"/>
    <w:rsid w:val="00E25FEA"/>
    <w:rsid w:val="00E260EC"/>
    <w:rsid w:val="00E26146"/>
    <w:rsid w:val="00E26203"/>
    <w:rsid w:val="00E26902"/>
    <w:rsid w:val="00E26A29"/>
    <w:rsid w:val="00E2705B"/>
    <w:rsid w:val="00E2730F"/>
    <w:rsid w:val="00E276B5"/>
    <w:rsid w:val="00E27D1D"/>
    <w:rsid w:val="00E3045C"/>
    <w:rsid w:val="00E30560"/>
    <w:rsid w:val="00E3062E"/>
    <w:rsid w:val="00E309D8"/>
    <w:rsid w:val="00E30BD2"/>
    <w:rsid w:val="00E30EDA"/>
    <w:rsid w:val="00E31417"/>
    <w:rsid w:val="00E31557"/>
    <w:rsid w:val="00E315F5"/>
    <w:rsid w:val="00E31847"/>
    <w:rsid w:val="00E31E2D"/>
    <w:rsid w:val="00E31F93"/>
    <w:rsid w:val="00E32242"/>
    <w:rsid w:val="00E32743"/>
    <w:rsid w:val="00E3278F"/>
    <w:rsid w:val="00E32874"/>
    <w:rsid w:val="00E329E8"/>
    <w:rsid w:val="00E32A79"/>
    <w:rsid w:val="00E32FA3"/>
    <w:rsid w:val="00E33077"/>
    <w:rsid w:val="00E3310D"/>
    <w:rsid w:val="00E33333"/>
    <w:rsid w:val="00E33799"/>
    <w:rsid w:val="00E337B2"/>
    <w:rsid w:val="00E33D53"/>
    <w:rsid w:val="00E33FBB"/>
    <w:rsid w:val="00E34287"/>
    <w:rsid w:val="00E346C2"/>
    <w:rsid w:val="00E34795"/>
    <w:rsid w:val="00E34964"/>
    <w:rsid w:val="00E34AD6"/>
    <w:rsid w:val="00E3510A"/>
    <w:rsid w:val="00E35CF0"/>
    <w:rsid w:val="00E35D85"/>
    <w:rsid w:val="00E35F32"/>
    <w:rsid w:val="00E36947"/>
    <w:rsid w:val="00E36F24"/>
    <w:rsid w:val="00E37311"/>
    <w:rsid w:val="00E40277"/>
    <w:rsid w:val="00E402D8"/>
    <w:rsid w:val="00E40315"/>
    <w:rsid w:val="00E407CA"/>
    <w:rsid w:val="00E41403"/>
    <w:rsid w:val="00E41755"/>
    <w:rsid w:val="00E42587"/>
    <w:rsid w:val="00E4286F"/>
    <w:rsid w:val="00E434A9"/>
    <w:rsid w:val="00E435CF"/>
    <w:rsid w:val="00E438DE"/>
    <w:rsid w:val="00E43BE5"/>
    <w:rsid w:val="00E43F67"/>
    <w:rsid w:val="00E44ADC"/>
    <w:rsid w:val="00E450C9"/>
    <w:rsid w:val="00E4539A"/>
    <w:rsid w:val="00E45703"/>
    <w:rsid w:val="00E45CD5"/>
    <w:rsid w:val="00E46089"/>
    <w:rsid w:val="00E4621D"/>
    <w:rsid w:val="00E46643"/>
    <w:rsid w:val="00E4669F"/>
    <w:rsid w:val="00E4735E"/>
    <w:rsid w:val="00E47626"/>
    <w:rsid w:val="00E479C0"/>
    <w:rsid w:val="00E5077C"/>
    <w:rsid w:val="00E507AB"/>
    <w:rsid w:val="00E50EFB"/>
    <w:rsid w:val="00E513B2"/>
    <w:rsid w:val="00E51B1D"/>
    <w:rsid w:val="00E51B87"/>
    <w:rsid w:val="00E521E0"/>
    <w:rsid w:val="00E52CB5"/>
    <w:rsid w:val="00E531BA"/>
    <w:rsid w:val="00E5472F"/>
    <w:rsid w:val="00E5493F"/>
    <w:rsid w:val="00E54E62"/>
    <w:rsid w:val="00E553AF"/>
    <w:rsid w:val="00E55659"/>
    <w:rsid w:val="00E562B4"/>
    <w:rsid w:val="00E56F27"/>
    <w:rsid w:val="00E57619"/>
    <w:rsid w:val="00E57C67"/>
    <w:rsid w:val="00E6004E"/>
    <w:rsid w:val="00E601B9"/>
    <w:rsid w:val="00E609A8"/>
    <w:rsid w:val="00E60B4C"/>
    <w:rsid w:val="00E60D19"/>
    <w:rsid w:val="00E614CD"/>
    <w:rsid w:val="00E61566"/>
    <w:rsid w:val="00E61C59"/>
    <w:rsid w:val="00E6341A"/>
    <w:rsid w:val="00E6385C"/>
    <w:rsid w:val="00E64C43"/>
    <w:rsid w:val="00E650D6"/>
    <w:rsid w:val="00E6577D"/>
    <w:rsid w:val="00E664FB"/>
    <w:rsid w:val="00E667F3"/>
    <w:rsid w:val="00E6693E"/>
    <w:rsid w:val="00E66F90"/>
    <w:rsid w:val="00E67547"/>
    <w:rsid w:val="00E6777B"/>
    <w:rsid w:val="00E679FA"/>
    <w:rsid w:val="00E67BC1"/>
    <w:rsid w:val="00E67F0C"/>
    <w:rsid w:val="00E709B7"/>
    <w:rsid w:val="00E70B17"/>
    <w:rsid w:val="00E70E31"/>
    <w:rsid w:val="00E71D15"/>
    <w:rsid w:val="00E72109"/>
    <w:rsid w:val="00E728DD"/>
    <w:rsid w:val="00E72B84"/>
    <w:rsid w:val="00E734F1"/>
    <w:rsid w:val="00E73589"/>
    <w:rsid w:val="00E73B06"/>
    <w:rsid w:val="00E73CEB"/>
    <w:rsid w:val="00E741DA"/>
    <w:rsid w:val="00E74A9D"/>
    <w:rsid w:val="00E754D5"/>
    <w:rsid w:val="00E75677"/>
    <w:rsid w:val="00E75F2B"/>
    <w:rsid w:val="00E76320"/>
    <w:rsid w:val="00E764CC"/>
    <w:rsid w:val="00E767B4"/>
    <w:rsid w:val="00E76EB8"/>
    <w:rsid w:val="00E777E7"/>
    <w:rsid w:val="00E77D27"/>
    <w:rsid w:val="00E77E9D"/>
    <w:rsid w:val="00E77F4F"/>
    <w:rsid w:val="00E8096F"/>
    <w:rsid w:val="00E80C6C"/>
    <w:rsid w:val="00E80DA0"/>
    <w:rsid w:val="00E817AA"/>
    <w:rsid w:val="00E82AA7"/>
    <w:rsid w:val="00E82CDD"/>
    <w:rsid w:val="00E82E4A"/>
    <w:rsid w:val="00E8305A"/>
    <w:rsid w:val="00E831C2"/>
    <w:rsid w:val="00E831FB"/>
    <w:rsid w:val="00E836AC"/>
    <w:rsid w:val="00E838DF"/>
    <w:rsid w:val="00E83C47"/>
    <w:rsid w:val="00E8484D"/>
    <w:rsid w:val="00E84EEF"/>
    <w:rsid w:val="00E852BA"/>
    <w:rsid w:val="00E85504"/>
    <w:rsid w:val="00E85E42"/>
    <w:rsid w:val="00E86689"/>
    <w:rsid w:val="00E86C11"/>
    <w:rsid w:val="00E86E2C"/>
    <w:rsid w:val="00E8749C"/>
    <w:rsid w:val="00E877A6"/>
    <w:rsid w:val="00E879C2"/>
    <w:rsid w:val="00E90021"/>
    <w:rsid w:val="00E9031B"/>
    <w:rsid w:val="00E90626"/>
    <w:rsid w:val="00E90BA9"/>
    <w:rsid w:val="00E90D25"/>
    <w:rsid w:val="00E9180D"/>
    <w:rsid w:val="00E91EAF"/>
    <w:rsid w:val="00E92115"/>
    <w:rsid w:val="00E92817"/>
    <w:rsid w:val="00E92D1B"/>
    <w:rsid w:val="00E939AD"/>
    <w:rsid w:val="00E93C3C"/>
    <w:rsid w:val="00E94342"/>
    <w:rsid w:val="00E94913"/>
    <w:rsid w:val="00E95235"/>
    <w:rsid w:val="00E95354"/>
    <w:rsid w:val="00E9554A"/>
    <w:rsid w:val="00E955CD"/>
    <w:rsid w:val="00E95D11"/>
    <w:rsid w:val="00E96025"/>
    <w:rsid w:val="00E96783"/>
    <w:rsid w:val="00E9682F"/>
    <w:rsid w:val="00E96F19"/>
    <w:rsid w:val="00E971BE"/>
    <w:rsid w:val="00E97255"/>
    <w:rsid w:val="00E9747B"/>
    <w:rsid w:val="00EA0035"/>
    <w:rsid w:val="00EA04E8"/>
    <w:rsid w:val="00EA0629"/>
    <w:rsid w:val="00EA07A3"/>
    <w:rsid w:val="00EA0D62"/>
    <w:rsid w:val="00EA1212"/>
    <w:rsid w:val="00EA150B"/>
    <w:rsid w:val="00EA1616"/>
    <w:rsid w:val="00EA20C7"/>
    <w:rsid w:val="00EA214A"/>
    <w:rsid w:val="00EA2368"/>
    <w:rsid w:val="00EA288E"/>
    <w:rsid w:val="00EA2BA1"/>
    <w:rsid w:val="00EA3154"/>
    <w:rsid w:val="00EA38A5"/>
    <w:rsid w:val="00EA3914"/>
    <w:rsid w:val="00EA3DDF"/>
    <w:rsid w:val="00EA40C2"/>
    <w:rsid w:val="00EA411B"/>
    <w:rsid w:val="00EA41CE"/>
    <w:rsid w:val="00EA4E4C"/>
    <w:rsid w:val="00EA4EFD"/>
    <w:rsid w:val="00EA4F2D"/>
    <w:rsid w:val="00EA51DE"/>
    <w:rsid w:val="00EA5536"/>
    <w:rsid w:val="00EA56FC"/>
    <w:rsid w:val="00EA5921"/>
    <w:rsid w:val="00EA5988"/>
    <w:rsid w:val="00EA5F5C"/>
    <w:rsid w:val="00EA60D4"/>
    <w:rsid w:val="00EA6370"/>
    <w:rsid w:val="00EA6E98"/>
    <w:rsid w:val="00EA76C6"/>
    <w:rsid w:val="00EA7786"/>
    <w:rsid w:val="00EA7AF1"/>
    <w:rsid w:val="00EB0652"/>
    <w:rsid w:val="00EB0699"/>
    <w:rsid w:val="00EB0788"/>
    <w:rsid w:val="00EB159E"/>
    <w:rsid w:val="00EB1ECF"/>
    <w:rsid w:val="00EB2071"/>
    <w:rsid w:val="00EB29DA"/>
    <w:rsid w:val="00EB2A97"/>
    <w:rsid w:val="00EB2B41"/>
    <w:rsid w:val="00EB2C05"/>
    <w:rsid w:val="00EB317F"/>
    <w:rsid w:val="00EB35D1"/>
    <w:rsid w:val="00EB372D"/>
    <w:rsid w:val="00EB41BB"/>
    <w:rsid w:val="00EB42DF"/>
    <w:rsid w:val="00EB431B"/>
    <w:rsid w:val="00EB46E4"/>
    <w:rsid w:val="00EB4715"/>
    <w:rsid w:val="00EB475A"/>
    <w:rsid w:val="00EB4BCA"/>
    <w:rsid w:val="00EB53AF"/>
    <w:rsid w:val="00EB5959"/>
    <w:rsid w:val="00EB5B78"/>
    <w:rsid w:val="00EB6387"/>
    <w:rsid w:val="00EB6BAB"/>
    <w:rsid w:val="00EB6CC2"/>
    <w:rsid w:val="00EB7035"/>
    <w:rsid w:val="00EB7455"/>
    <w:rsid w:val="00EB7A87"/>
    <w:rsid w:val="00EB7CE8"/>
    <w:rsid w:val="00EC03CB"/>
    <w:rsid w:val="00EC06AC"/>
    <w:rsid w:val="00EC0C9B"/>
    <w:rsid w:val="00EC0D40"/>
    <w:rsid w:val="00EC1D3B"/>
    <w:rsid w:val="00EC217C"/>
    <w:rsid w:val="00EC263E"/>
    <w:rsid w:val="00EC27EF"/>
    <w:rsid w:val="00EC2918"/>
    <w:rsid w:val="00EC2983"/>
    <w:rsid w:val="00EC2C99"/>
    <w:rsid w:val="00EC2FB3"/>
    <w:rsid w:val="00EC34D9"/>
    <w:rsid w:val="00EC3591"/>
    <w:rsid w:val="00EC3F17"/>
    <w:rsid w:val="00EC437A"/>
    <w:rsid w:val="00EC44BA"/>
    <w:rsid w:val="00EC4AD6"/>
    <w:rsid w:val="00EC4D67"/>
    <w:rsid w:val="00EC4F61"/>
    <w:rsid w:val="00EC523D"/>
    <w:rsid w:val="00EC6426"/>
    <w:rsid w:val="00EC6660"/>
    <w:rsid w:val="00EC670F"/>
    <w:rsid w:val="00EC6AE4"/>
    <w:rsid w:val="00EC7058"/>
    <w:rsid w:val="00EC7326"/>
    <w:rsid w:val="00EC7A41"/>
    <w:rsid w:val="00ED065B"/>
    <w:rsid w:val="00ED0D49"/>
    <w:rsid w:val="00ED1006"/>
    <w:rsid w:val="00ED1656"/>
    <w:rsid w:val="00ED2852"/>
    <w:rsid w:val="00ED2FCB"/>
    <w:rsid w:val="00ED30C4"/>
    <w:rsid w:val="00ED323B"/>
    <w:rsid w:val="00ED33D5"/>
    <w:rsid w:val="00ED3515"/>
    <w:rsid w:val="00ED36DE"/>
    <w:rsid w:val="00ED3AFF"/>
    <w:rsid w:val="00ED3B6E"/>
    <w:rsid w:val="00ED3EBB"/>
    <w:rsid w:val="00ED56EC"/>
    <w:rsid w:val="00ED57CB"/>
    <w:rsid w:val="00ED6096"/>
    <w:rsid w:val="00ED6199"/>
    <w:rsid w:val="00ED7148"/>
    <w:rsid w:val="00ED73AB"/>
    <w:rsid w:val="00ED75E7"/>
    <w:rsid w:val="00ED77AB"/>
    <w:rsid w:val="00ED7D15"/>
    <w:rsid w:val="00EE04DA"/>
    <w:rsid w:val="00EE0BF2"/>
    <w:rsid w:val="00EE14FA"/>
    <w:rsid w:val="00EE15ED"/>
    <w:rsid w:val="00EE1C23"/>
    <w:rsid w:val="00EE1FB6"/>
    <w:rsid w:val="00EE2149"/>
    <w:rsid w:val="00EE21B8"/>
    <w:rsid w:val="00EE242D"/>
    <w:rsid w:val="00EE263D"/>
    <w:rsid w:val="00EE26B0"/>
    <w:rsid w:val="00EE3296"/>
    <w:rsid w:val="00EE36DC"/>
    <w:rsid w:val="00EE38AD"/>
    <w:rsid w:val="00EE3D60"/>
    <w:rsid w:val="00EE3F43"/>
    <w:rsid w:val="00EE4623"/>
    <w:rsid w:val="00EE4727"/>
    <w:rsid w:val="00EE4B78"/>
    <w:rsid w:val="00EE4F66"/>
    <w:rsid w:val="00EE50CC"/>
    <w:rsid w:val="00EE540B"/>
    <w:rsid w:val="00EE5F42"/>
    <w:rsid w:val="00EE6680"/>
    <w:rsid w:val="00EE6981"/>
    <w:rsid w:val="00EE761B"/>
    <w:rsid w:val="00EE76AF"/>
    <w:rsid w:val="00EE7B34"/>
    <w:rsid w:val="00EE7ED1"/>
    <w:rsid w:val="00EE7FE1"/>
    <w:rsid w:val="00EF03E9"/>
    <w:rsid w:val="00EF0EB3"/>
    <w:rsid w:val="00EF12A7"/>
    <w:rsid w:val="00EF18A3"/>
    <w:rsid w:val="00EF199F"/>
    <w:rsid w:val="00EF2020"/>
    <w:rsid w:val="00EF2343"/>
    <w:rsid w:val="00EF2496"/>
    <w:rsid w:val="00EF2845"/>
    <w:rsid w:val="00EF32A5"/>
    <w:rsid w:val="00EF3884"/>
    <w:rsid w:val="00EF40AB"/>
    <w:rsid w:val="00EF4122"/>
    <w:rsid w:val="00EF43A2"/>
    <w:rsid w:val="00EF45B1"/>
    <w:rsid w:val="00EF472B"/>
    <w:rsid w:val="00EF4949"/>
    <w:rsid w:val="00EF4D13"/>
    <w:rsid w:val="00EF5309"/>
    <w:rsid w:val="00EF59D9"/>
    <w:rsid w:val="00EF632B"/>
    <w:rsid w:val="00EF6B90"/>
    <w:rsid w:val="00EF6EE7"/>
    <w:rsid w:val="00EF70B4"/>
    <w:rsid w:val="00EF7903"/>
    <w:rsid w:val="00EF7D22"/>
    <w:rsid w:val="00EF7FD6"/>
    <w:rsid w:val="00F0008F"/>
    <w:rsid w:val="00F0025F"/>
    <w:rsid w:val="00F005BE"/>
    <w:rsid w:val="00F009A7"/>
    <w:rsid w:val="00F00B0B"/>
    <w:rsid w:val="00F01DB6"/>
    <w:rsid w:val="00F01EC1"/>
    <w:rsid w:val="00F02002"/>
    <w:rsid w:val="00F021FF"/>
    <w:rsid w:val="00F02D7C"/>
    <w:rsid w:val="00F036A1"/>
    <w:rsid w:val="00F03B2D"/>
    <w:rsid w:val="00F04A84"/>
    <w:rsid w:val="00F04BCD"/>
    <w:rsid w:val="00F04CCE"/>
    <w:rsid w:val="00F05126"/>
    <w:rsid w:val="00F05F1E"/>
    <w:rsid w:val="00F061CB"/>
    <w:rsid w:val="00F06BB8"/>
    <w:rsid w:val="00F06C5E"/>
    <w:rsid w:val="00F06CFC"/>
    <w:rsid w:val="00F07092"/>
    <w:rsid w:val="00F070D4"/>
    <w:rsid w:val="00F073F1"/>
    <w:rsid w:val="00F07C54"/>
    <w:rsid w:val="00F10673"/>
    <w:rsid w:val="00F10936"/>
    <w:rsid w:val="00F11085"/>
    <w:rsid w:val="00F111C6"/>
    <w:rsid w:val="00F1167E"/>
    <w:rsid w:val="00F11C88"/>
    <w:rsid w:val="00F11F41"/>
    <w:rsid w:val="00F125BC"/>
    <w:rsid w:val="00F12612"/>
    <w:rsid w:val="00F12A05"/>
    <w:rsid w:val="00F131E0"/>
    <w:rsid w:val="00F1336C"/>
    <w:rsid w:val="00F13535"/>
    <w:rsid w:val="00F1370C"/>
    <w:rsid w:val="00F137E1"/>
    <w:rsid w:val="00F13879"/>
    <w:rsid w:val="00F1401B"/>
    <w:rsid w:val="00F1408F"/>
    <w:rsid w:val="00F147F8"/>
    <w:rsid w:val="00F14B95"/>
    <w:rsid w:val="00F14E74"/>
    <w:rsid w:val="00F151F5"/>
    <w:rsid w:val="00F16318"/>
    <w:rsid w:val="00F1697E"/>
    <w:rsid w:val="00F16BD1"/>
    <w:rsid w:val="00F17933"/>
    <w:rsid w:val="00F17CA8"/>
    <w:rsid w:val="00F20259"/>
    <w:rsid w:val="00F2037F"/>
    <w:rsid w:val="00F20AA3"/>
    <w:rsid w:val="00F2135D"/>
    <w:rsid w:val="00F2168A"/>
    <w:rsid w:val="00F21F7C"/>
    <w:rsid w:val="00F21FB0"/>
    <w:rsid w:val="00F2205C"/>
    <w:rsid w:val="00F22095"/>
    <w:rsid w:val="00F22544"/>
    <w:rsid w:val="00F2276C"/>
    <w:rsid w:val="00F229DD"/>
    <w:rsid w:val="00F22E87"/>
    <w:rsid w:val="00F239BF"/>
    <w:rsid w:val="00F23AA7"/>
    <w:rsid w:val="00F23F71"/>
    <w:rsid w:val="00F2417C"/>
    <w:rsid w:val="00F2434A"/>
    <w:rsid w:val="00F24BB9"/>
    <w:rsid w:val="00F24CAF"/>
    <w:rsid w:val="00F24EF6"/>
    <w:rsid w:val="00F2537C"/>
    <w:rsid w:val="00F25494"/>
    <w:rsid w:val="00F25773"/>
    <w:rsid w:val="00F25E60"/>
    <w:rsid w:val="00F264BE"/>
    <w:rsid w:val="00F268F1"/>
    <w:rsid w:val="00F26B5D"/>
    <w:rsid w:val="00F27188"/>
    <w:rsid w:val="00F27F1C"/>
    <w:rsid w:val="00F3002F"/>
    <w:rsid w:val="00F300E6"/>
    <w:rsid w:val="00F30646"/>
    <w:rsid w:val="00F3112C"/>
    <w:rsid w:val="00F311BD"/>
    <w:rsid w:val="00F319CD"/>
    <w:rsid w:val="00F32BFB"/>
    <w:rsid w:val="00F3304E"/>
    <w:rsid w:val="00F338EF"/>
    <w:rsid w:val="00F358CB"/>
    <w:rsid w:val="00F35A77"/>
    <w:rsid w:val="00F35B2B"/>
    <w:rsid w:val="00F35BF8"/>
    <w:rsid w:val="00F35E5D"/>
    <w:rsid w:val="00F362F0"/>
    <w:rsid w:val="00F369F8"/>
    <w:rsid w:val="00F36A62"/>
    <w:rsid w:val="00F36BF6"/>
    <w:rsid w:val="00F36C54"/>
    <w:rsid w:val="00F36CC2"/>
    <w:rsid w:val="00F37286"/>
    <w:rsid w:val="00F372C5"/>
    <w:rsid w:val="00F37650"/>
    <w:rsid w:val="00F378EE"/>
    <w:rsid w:val="00F40691"/>
    <w:rsid w:val="00F40845"/>
    <w:rsid w:val="00F40FA7"/>
    <w:rsid w:val="00F40FC9"/>
    <w:rsid w:val="00F410B9"/>
    <w:rsid w:val="00F410E2"/>
    <w:rsid w:val="00F41279"/>
    <w:rsid w:val="00F41712"/>
    <w:rsid w:val="00F41DF0"/>
    <w:rsid w:val="00F42166"/>
    <w:rsid w:val="00F427D9"/>
    <w:rsid w:val="00F42AFD"/>
    <w:rsid w:val="00F436D1"/>
    <w:rsid w:val="00F43E0D"/>
    <w:rsid w:val="00F44061"/>
    <w:rsid w:val="00F442A1"/>
    <w:rsid w:val="00F44B81"/>
    <w:rsid w:val="00F4529C"/>
    <w:rsid w:val="00F4542D"/>
    <w:rsid w:val="00F457B4"/>
    <w:rsid w:val="00F45D48"/>
    <w:rsid w:val="00F46084"/>
    <w:rsid w:val="00F46467"/>
    <w:rsid w:val="00F46E44"/>
    <w:rsid w:val="00F471D4"/>
    <w:rsid w:val="00F476B1"/>
    <w:rsid w:val="00F4776B"/>
    <w:rsid w:val="00F50267"/>
    <w:rsid w:val="00F51555"/>
    <w:rsid w:val="00F51FB8"/>
    <w:rsid w:val="00F5282A"/>
    <w:rsid w:val="00F52CB1"/>
    <w:rsid w:val="00F52D66"/>
    <w:rsid w:val="00F53B6A"/>
    <w:rsid w:val="00F5462E"/>
    <w:rsid w:val="00F550D0"/>
    <w:rsid w:val="00F553B8"/>
    <w:rsid w:val="00F55A71"/>
    <w:rsid w:val="00F56124"/>
    <w:rsid w:val="00F56527"/>
    <w:rsid w:val="00F573F2"/>
    <w:rsid w:val="00F57439"/>
    <w:rsid w:val="00F576F5"/>
    <w:rsid w:val="00F57763"/>
    <w:rsid w:val="00F57976"/>
    <w:rsid w:val="00F57F4E"/>
    <w:rsid w:val="00F57F59"/>
    <w:rsid w:val="00F601E8"/>
    <w:rsid w:val="00F60308"/>
    <w:rsid w:val="00F60CA9"/>
    <w:rsid w:val="00F61529"/>
    <w:rsid w:val="00F62036"/>
    <w:rsid w:val="00F626CC"/>
    <w:rsid w:val="00F62F4E"/>
    <w:rsid w:val="00F638C4"/>
    <w:rsid w:val="00F639D7"/>
    <w:rsid w:val="00F6406F"/>
    <w:rsid w:val="00F646ED"/>
    <w:rsid w:val="00F64DEC"/>
    <w:rsid w:val="00F6506F"/>
    <w:rsid w:val="00F6517B"/>
    <w:rsid w:val="00F65C4A"/>
    <w:rsid w:val="00F65D6F"/>
    <w:rsid w:val="00F664E0"/>
    <w:rsid w:val="00F665F0"/>
    <w:rsid w:val="00F66846"/>
    <w:rsid w:val="00F66D86"/>
    <w:rsid w:val="00F6745A"/>
    <w:rsid w:val="00F6771B"/>
    <w:rsid w:val="00F67EDC"/>
    <w:rsid w:val="00F713A5"/>
    <w:rsid w:val="00F7158D"/>
    <w:rsid w:val="00F71800"/>
    <w:rsid w:val="00F72018"/>
    <w:rsid w:val="00F7249F"/>
    <w:rsid w:val="00F72FFD"/>
    <w:rsid w:val="00F73332"/>
    <w:rsid w:val="00F734F2"/>
    <w:rsid w:val="00F7377A"/>
    <w:rsid w:val="00F73883"/>
    <w:rsid w:val="00F738A6"/>
    <w:rsid w:val="00F73ABA"/>
    <w:rsid w:val="00F73AF7"/>
    <w:rsid w:val="00F73BA7"/>
    <w:rsid w:val="00F73E77"/>
    <w:rsid w:val="00F7400A"/>
    <w:rsid w:val="00F7413F"/>
    <w:rsid w:val="00F74B65"/>
    <w:rsid w:val="00F754F0"/>
    <w:rsid w:val="00F758D9"/>
    <w:rsid w:val="00F75DDB"/>
    <w:rsid w:val="00F7600C"/>
    <w:rsid w:val="00F76421"/>
    <w:rsid w:val="00F764A3"/>
    <w:rsid w:val="00F7677C"/>
    <w:rsid w:val="00F7793F"/>
    <w:rsid w:val="00F77A58"/>
    <w:rsid w:val="00F80032"/>
    <w:rsid w:val="00F804CA"/>
    <w:rsid w:val="00F804FB"/>
    <w:rsid w:val="00F80553"/>
    <w:rsid w:val="00F8083A"/>
    <w:rsid w:val="00F80871"/>
    <w:rsid w:val="00F8096E"/>
    <w:rsid w:val="00F814E4"/>
    <w:rsid w:val="00F8199C"/>
    <w:rsid w:val="00F819BD"/>
    <w:rsid w:val="00F81CAA"/>
    <w:rsid w:val="00F82577"/>
    <w:rsid w:val="00F82602"/>
    <w:rsid w:val="00F82C10"/>
    <w:rsid w:val="00F830CD"/>
    <w:rsid w:val="00F83DF2"/>
    <w:rsid w:val="00F8416F"/>
    <w:rsid w:val="00F841BF"/>
    <w:rsid w:val="00F84550"/>
    <w:rsid w:val="00F84685"/>
    <w:rsid w:val="00F84815"/>
    <w:rsid w:val="00F848D8"/>
    <w:rsid w:val="00F84908"/>
    <w:rsid w:val="00F84A40"/>
    <w:rsid w:val="00F84B85"/>
    <w:rsid w:val="00F86AA0"/>
    <w:rsid w:val="00F86CC9"/>
    <w:rsid w:val="00F86E62"/>
    <w:rsid w:val="00F87CF2"/>
    <w:rsid w:val="00F87D29"/>
    <w:rsid w:val="00F90083"/>
    <w:rsid w:val="00F90A1D"/>
    <w:rsid w:val="00F92B73"/>
    <w:rsid w:val="00F9340F"/>
    <w:rsid w:val="00F93666"/>
    <w:rsid w:val="00F93769"/>
    <w:rsid w:val="00F94212"/>
    <w:rsid w:val="00F94644"/>
    <w:rsid w:val="00F94724"/>
    <w:rsid w:val="00F95472"/>
    <w:rsid w:val="00F95D63"/>
    <w:rsid w:val="00F9627F"/>
    <w:rsid w:val="00F9651D"/>
    <w:rsid w:val="00F96945"/>
    <w:rsid w:val="00F9726E"/>
    <w:rsid w:val="00F97498"/>
    <w:rsid w:val="00F97690"/>
    <w:rsid w:val="00F976CC"/>
    <w:rsid w:val="00F97806"/>
    <w:rsid w:val="00F978A1"/>
    <w:rsid w:val="00F97DB6"/>
    <w:rsid w:val="00F97FB0"/>
    <w:rsid w:val="00FA0514"/>
    <w:rsid w:val="00FA072C"/>
    <w:rsid w:val="00FA0A66"/>
    <w:rsid w:val="00FA0C26"/>
    <w:rsid w:val="00FA0EDC"/>
    <w:rsid w:val="00FA231E"/>
    <w:rsid w:val="00FA264B"/>
    <w:rsid w:val="00FA27A7"/>
    <w:rsid w:val="00FA280F"/>
    <w:rsid w:val="00FA2B1E"/>
    <w:rsid w:val="00FA2D61"/>
    <w:rsid w:val="00FA2F20"/>
    <w:rsid w:val="00FA3260"/>
    <w:rsid w:val="00FA4014"/>
    <w:rsid w:val="00FA42CD"/>
    <w:rsid w:val="00FA42E0"/>
    <w:rsid w:val="00FA48D9"/>
    <w:rsid w:val="00FA4A98"/>
    <w:rsid w:val="00FA4E81"/>
    <w:rsid w:val="00FA5270"/>
    <w:rsid w:val="00FA52BE"/>
    <w:rsid w:val="00FA5354"/>
    <w:rsid w:val="00FA53E1"/>
    <w:rsid w:val="00FA5776"/>
    <w:rsid w:val="00FA5809"/>
    <w:rsid w:val="00FA6908"/>
    <w:rsid w:val="00FA6B1D"/>
    <w:rsid w:val="00FA6CB9"/>
    <w:rsid w:val="00FA71CC"/>
    <w:rsid w:val="00FA7592"/>
    <w:rsid w:val="00FA77A2"/>
    <w:rsid w:val="00FA77B2"/>
    <w:rsid w:val="00FB010C"/>
    <w:rsid w:val="00FB0300"/>
    <w:rsid w:val="00FB07F3"/>
    <w:rsid w:val="00FB1186"/>
    <w:rsid w:val="00FB1813"/>
    <w:rsid w:val="00FB1917"/>
    <w:rsid w:val="00FB1D15"/>
    <w:rsid w:val="00FB1F66"/>
    <w:rsid w:val="00FB2252"/>
    <w:rsid w:val="00FB2D92"/>
    <w:rsid w:val="00FB313A"/>
    <w:rsid w:val="00FB3580"/>
    <w:rsid w:val="00FB401C"/>
    <w:rsid w:val="00FB4D9B"/>
    <w:rsid w:val="00FB51FC"/>
    <w:rsid w:val="00FB52A7"/>
    <w:rsid w:val="00FB5310"/>
    <w:rsid w:val="00FB56EE"/>
    <w:rsid w:val="00FB58AE"/>
    <w:rsid w:val="00FB5C60"/>
    <w:rsid w:val="00FB5CD2"/>
    <w:rsid w:val="00FB6701"/>
    <w:rsid w:val="00FB69CC"/>
    <w:rsid w:val="00FC0F47"/>
    <w:rsid w:val="00FC109D"/>
    <w:rsid w:val="00FC11B8"/>
    <w:rsid w:val="00FC1A22"/>
    <w:rsid w:val="00FC1B83"/>
    <w:rsid w:val="00FC1F04"/>
    <w:rsid w:val="00FC23F9"/>
    <w:rsid w:val="00FC25D9"/>
    <w:rsid w:val="00FC2806"/>
    <w:rsid w:val="00FC2A2F"/>
    <w:rsid w:val="00FC34E1"/>
    <w:rsid w:val="00FC39EE"/>
    <w:rsid w:val="00FC3B92"/>
    <w:rsid w:val="00FC3EC4"/>
    <w:rsid w:val="00FC44ED"/>
    <w:rsid w:val="00FC541F"/>
    <w:rsid w:val="00FC55F2"/>
    <w:rsid w:val="00FC5B74"/>
    <w:rsid w:val="00FC5E21"/>
    <w:rsid w:val="00FC5E48"/>
    <w:rsid w:val="00FC60F8"/>
    <w:rsid w:val="00FC6159"/>
    <w:rsid w:val="00FC6278"/>
    <w:rsid w:val="00FC63A7"/>
    <w:rsid w:val="00FC687B"/>
    <w:rsid w:val="00FC7298"/>
    <w:rsid w:val="00FC7722"/>
    <w:rsid w:val="00FC7819"/>
    <w:rsid w:val="00FC7921"/>
    <w:rsid w:val="00FC7EA7"/>
    <w:rsid w:val="00FD0278"/>
    <w:rsid w:val="00FD11DE"/>
    <w:rsid w:val="00FD183D"/>
    <w:rsid w:val="00FD1FE0"/>
    <w:rsid w:val="00FD215B"/>
    <w:rsid w:val="00FD276A"/>
    <w:rsid w:val="00FD2BBD"/>
    <w:rsid w:val="00FD2E2C"/>
    <w:rsid w:val="00FD36FE"/>
    <w:rsid w:val="00FD3AC2"/>
    <w:rsid w:val="00FD41FB"/>
    <w:rsid w:val="00FD428B"/>
    <w:rsid w:val="00FD43DC"/>
    <w:rsid w:val="00FD4495"/>
    <w:rsid w:val="00FD462F"/>
    <w:rsid w:val="00FD48D8"/>
    <w:rsid w:val="00FD4FD2"/>
    <w:rsid w:val="00FD54FE"/>
    <w:rsid w:val="00FD5EB7"/>
    <w:rsid w:val="00FD5EE5"/>
    <w:rsid w:val="00FD6237"/>
    <w:rsid w:val="00FD6427"/>
    <w:rsid w:val="00FD6456"/>
    <w:rsid w:val="00FD66E3"/>
    <w:rsid w:val="00FD69F7"/>
    <w:rsid w:val="00FD7B00"/>
    <w:rsid w:val="00FD7B3A"/>
    <w:rsid w:val="00FD7B90"/>
    <w:rsid w:val="00FD7D17"/>
    <w:rsid w:val="00FE02A5"/>
    <w:rsid w:val="00FE02AE"/>
    <w:rsid w:val="00FE0785"/>
    <w:rsid w:val="00FE122F"/>
    <w:rsid w:val="00FE13C8"/>
    <w:rsid w:val="00FE2220"/>
    <w:rsid w:val="00FE234C"/>
    <w:rsid w:val="00FE2717"/>
    <w:rsid w:val="00FE2BC1"/>
    <w:rsid w:val="00FE3182"/>
    <w:rsid w:val="00FE323E"/>
    <w:rsid w:val="00FE3511"/>
    <w:rsid w:val="00FE3675"/>
    <w:rsid w:val="00FE3BC3"/>
    <w:rsid w:val="00FE3CA7"/>
    <w:rsid w:val="00FE3D40"/>
    <w:rsid w:val="00FE4985"/>
    <w:rsid w:val="00FE522D"/>
    <w:rsid w:val="00FE52A0"/>
    <w:rsid w:val="00FE55E9"/>
    <w:rsid w:val="00FE5680"/>
    <w:rsid w:val="00FE58EC"/>
    <w:rsid w:val="00FE5B49"/>
    <w:rsid w:val="00FE5BC2"/>
    <w:rsid w:val="00FE651C"/>
    <w:rsid w:val="00FE6595"/>
    <w:rsid w:val="00FE6653"/>
    <w:rsid w:val="00FE72A7"/>
    <w:rsid w:val="00FE76D6"/>
    <w:rsid w:val="00FE7A47"/>
    <w:rsid w:val="00FE7A78"/>
    <w:rsid w:val="00FE7C8A"/>
    <w:rsid w:val="00FF02A9"/>
    <w:rsid w:val="00FF02FC"/>
    <w:rsid w:val="00FF05C9"/>
    <w:rsid w:val="00FF0F2E"/>
    <w:rsid w:val="00FF1134"/>
    <w:rsid w:val="00FF1377"/>
    <w:rsid w:val="00FF2301"/>
    <w:rsid w:val="00FF2338"/>
    <w:rsid w:val="00FF249F"/>
    <w:rsid w:val="00FF30CD"/>
    <w:rsid w:val="00FF31FB"/>
    <w:rsid w:val="00FF3903"/>
    <w:rsid w:val="00FF3CE8"/>
    <w:rsid w:val="00FF492E"/>
    <w:rsid w:val="00FF4DBA"/>
    <w:rsid w:val="00FF554C"/>
    <w:rsid w:val="00FF5CF5"/>
    <w:rsid w:val="00FF5FCB"/>
    <w:rsid w:val="00FF6291"/>
    <w:rsid w:val="00FF6589"/>
    <w:rsid w:val="00FF66C4"/>
    <w:rsid w:val="00FF6A09"/>
    <w:rsid w:val="00FF6B23"/>
    <w:rsid w:val="00FF7DB4"/>
    <w:rsid w:val="0172D813"/>
    <w:rsid w:val="01972B0E"/>
    <w:rsid w:val="02126E6B"/>
    <w:rsid w:val="02232FCE"/>
    <w:rsid w:val="0228C24C"/>
    <w:rsid w:val="0250BAE3"/>
    <w:rsid w:val="02A353C6"/>
    <w:rsid w:val="02ECE0B0"/>
    <w:rsid w:val="032C6B2D"/>
    <w:rsid w:val="0348425D"/>
    <w:rsid w:val="03521BE7"/>
    <w:rsid w:val="037F81C1"/>
    <w:rsid w:val="0386E229"/>
    <w:rsid w:val="03A1AD75"/>
    <w:rsid w:val="03ADFEEA"/>
    <w:rsid w:val="042DE3CA"/>
    <w:rsid w:val="04F49943"/>
    <w:rsid w:val="05106390"/>
    <w:rsid w:val="05A513F5"/>
    <w:rsid w:val="05AA804B"/>
    <w:rsid w:val="05F9AF9E"/>
    <w:rsid w:val="061CDC71"/>
    <w:rsid w:val="06245C4F"/>
    <w:rsid w:val="0641B2F3"/>
    <w:rsid w:val="06D552B7"/>
    <w:rsid w:val="075E90EE"/>
    <w:rsid w:val="077BFE7F"/>
    <w:rsid w:val="077D4C55"/>
    <w:rsid w:val="07F99C9F"/>
    <w:rsid w:val="080204E9"/>
    <w:rsid w:val="081E5395"/>
    <w:rsid w:val="082BC668"/>
    <w:rsid w:val="08301490"/>
    <w:rsid w:val="083CD262"/>
    <w:rsid w:val="08404B78"/>
    <w:rsid w:val="089B231D"/>
    <w:rsid w:val="08F0BFB0"/>
    <w:rsid w:val="09CFEF9B"/>
    <w:rsid w:val="09D2E255"/>
    <w:rsid w:val="09D500BF"/>
    <w:rsid w:val="09E4152B"/>
    <w:rsid w:val="0A005582"/>
    <w:rsid w:val="0A06060E"/>
    <w:rsid w:val="0AD17F8B"/>
    <w:rsid w:val="0B3A4B9E"/>
    <w:rsid w:val="0B69A658"/>
    <w:rsid w:val="0BF34B49"/>
    <w:rsid w:val="0C020571"/>
    <w:rsid w:val="0C7DD702"/>
    <w:rsid w:val="0CA74065"/>
    <w:rsid w:val="0CBD8443"/>
    <w:rsid w:val="0CD36761"/>
    <w:rsid w:val="0CFF87E5"/>
    <w:rsid w:val="0D13D445"/>
    <w:rsid w:val="0D14CAA7"/>
    <w:rsid w:val="0D220BEB"/>
    <w:rsid w:val="0D23245F"/>
    <w:rsid w:val="0D2BB492"/>
    <w:rsid w:val="0D585D86"/>
    <w:rsid w:val="0E32140D"/>
    <w:rsid w:val="0EA470AF"/>
    <w:rsid w:val="0EFA01F9"/>
    <w:rsid w:val="0F179B93"/>
    <w:rsid w:val="0F2914F5"/>
    <w:rsid w:val="0F7D2003"/>
    <w:rsid w:val="0FDC5D9D"/>
    <w:rsid w:val="105321A2"/>
    <w:rsid w:val="10DCE8F4"/>
    <w:rsid w:val="10F68CD1"/>
    <w:rsid w:val="115407BE"/>
    <w:rsid w:val="115BA704"/>
    <w:rsid w:val="118568E3"/>
    <w:rsid w:val="11C3DB74"/>
    <w:rsid w:val="11D350B5"/>
    <w:rsid w:val="1205A148"/>
    <w:rsid w:val="122A9598"/>
    <w:rsid w:val="1236E05E"/>
    <w:rsid w:val="137BAA9C"/>
    <w:rsid w:val="13FF282F"/>
    <w:rsid w:val="14056584"/>
    <w:rsid w:val="14227B90"/>
    <w:rsid w:val="142B4844"/>
    <w:rsid w:val="14600D0C"/>
    <w:rsid w:val="14811DC2"/>
    <w:rsid w:val="148F2AE9"/>
    <w:rsid w:val="14B01306"/>
    <w:rsid w:val="1528AB68"/>
    <w:rsid w:val="155ED155"/>
    <w:rsid w:val="15770052"/>
    <w:rsid w:val="158C7770"/>
    <w:rsid w:val="15F4FF1C"/>
    <w:rsid w:val="16959D4F"/>
    <w:rsid w:val="169C81AF"/>
    <w:rsid w:val="16D2E2E4"/>
    <w:rsid w:val="16DCE6B4"/>
    <w:rsid w:val="17114619"/>
    <w:rsid w:val="17D97916"/>
    <w:rsid w:val="17EECD83"/>
    <w:rsid w:val="180C0005"/>
    <w:rsid w:val="185718E7"/>
    <w:rsid w:val="18A2F6CE"/>
    <w:rsid w:val="18B67662"/>
    <w:rsid w:val="18C9B364"/>
    <w:rsid w:val="18CD415C"/>
    <w:rsid w:val="18E97B8A"/>
    <w:rsid w:val="192DD267"/>
    <w:rsid w:val="197B7EAB"/>
    <w:rsid w:val="19AD788E"/>
    <w:rsid w:val="1A77C3CB"/>
    <w:rsid w:val="1ABA3EE2"/>
    <w:rsid w:val="1ADA45D0"/>
    <w:rsid w:val="1B332141"/>
    <w:rsid w:val="1B53BF2C"/>
    <w:rsid w:val="1B6308F4"/>
    <w:rsid w:val="1B698531"/>
    <w:rsid w:val="1BA90F8D"/>
    <w:rsid w:val="1BBD8A26"/>
    <w:rsid w:val="1BE8C142"/>
    <w:rsid w:val="1C113AC4"/>
    <w:rsid w:val="1C318E23"/>
    <w:rsid w:val="1CA2D79B"/>
    <w:rsid w:val="1CA5AEF3"/>
    <w:rsid w:val="1CD62859"/>
    <w:rsid w:val="1D0C8573"/>
    <w:rsid w:val="1D194C14"/>
    <w:rsid w:val="1D3A50B8"/>
    <w:rsid w:val="1D70E361"/>
    <w:rsid w:val="1D916FC6"/>
    <w:rsid w:val="1D9556F1"/>
    <w:rsid w:val="1E2151E4"/>
    <w:rsid w:val="1E6576FF"/>
    <w:rsid w:val="1EBA0EEE"/>
    <w:rsid w:val="1F2F415D"/>
    <w:rsid w:val="1F6E0683"/>
    <w:rsid w:val="1F851F45"/>
    <w:rsid w:val="1F96AF03"/>
    <w:rsid w:val="206B104D"/>
    <w:rsid w:val="20A09B10"/>
    <w:rsid w:val="20BB2620"/>
    <w:rsid w:val="20C22BD5"/>
    <w:rsid w:val="20C3D1E6"/>
    <w:rsid w:val="216A3FEA"/>
    <w:rsid w:val="217A470F"/>
    <w:rsid w:val="21D24E86"/>
    <w:rsid w:val="21D4EDB2"/>
    <w:rsid w:val="225DFD78"/>
    <w:rsid w:val="2265DA98"/>
    <w:rsid w:val="226780E2"/>
    <w:rsid w:val="228C2CE7"/>
    <w:rsid w:val="22ABA4A0"/>
    <w:rsid w:val="22CCE9E3"/>
    <w:rsid w:val="2338FF31"/>
    <w:rsid w:val="23C43020"/>
    <w:rsid w:val="23D56310"/>
    <w:rsid w:val="24446DBA"/>
    <w:rsid w:val="244F1BBB"/>
    <w:rsid w:val="24AC713C"/>
    <w:rsid w:val="24AE3A31"/>
    <w:rsid w:val="24D37264"/>
    <w:rsid w:val="2567662F"/>
    <w:rsid w:val="25E4500B"/>
    <w:rsid w:val="26182B55"/>
    <w:rsid w:val="262EBF4A"/>
    <w:rsid w:val="264C9E31"/>
    <w:rsid w:val="268C806E"/>
    <w:rsid w:val="2713EB47"/>
    <w:rsid w:val="271A28A9"/>
    <w:rsid w:val="27B59B09"/>
    <w:rsid w:val="282590C1"/>
    <w:rsid w:val="2871B045"/>
    <w:rsid w:val="28D8A49F"/>
    <w:rsid w:val="29267850"/>
    <w:rsid w:val="294F2B98"/>
    <w:rsid w:val="29B1ADDA"/>
    <w:rsid w:val="2A3924B1"/>
    <w:rsid w:val="2A563977"/>
    <w:rsid w:val="2A6AA7EA"/>
    <w:rsid w:val="2A6BECE7"/>
    <w:rsid w:val="2AA0EC44"/>
    <w:rsid w:val="2ACA05B0"/>
    <w:rsid w:val="2ADE1459"/>
    <w:rsid w:val="2B44D6BB"/>
    <w:rsid w:val="2B75F75A"/>
    <w:rsid w:val="2B8D7CDD"/>
    <w:rsid w:val="2BDC7EA5"/>
    <w:rsid w:val="2C3022E5"/>
    <w:rsid w:val="2C310451"/>
    <w:rsid w:val="2C84C1B5"/>
    <w:rsid w:val="2C925078"/>
    <w:rsid w:val="2CD3F456"/>
    <w:rsid w:val="2CE1B573"/>
    <w:rsid w:val="2CE612DC"/>
    <w:rsid w:val="2D524F27"/>
    <w:rsid w:val="2DA6A2BD"/>
    <w:rsid w:val="2E213A5A"/>
    <w:rsid w:val="2E22624F"/>
    <w:rsid w:val="2E378F1B"/>
    <w:rsid w:val="2E6E99B8"/>
    <w:rsid w:val="2E6EC3CE"/>
    <w:rsid w:val="2E9E287F"/>
    <w:rsid w:val="2EEF247D"/>
    <w:rsid w:val="2EF79CC1"/>
    <w:rsid w:val="2F0509AF"/>
    <w:rsid w:val="2F6CCC5F"/>
    <w:rsid w:val="2FB60CC6"/>
    <w:rsid w:val="2FEFC0D5"/>
    <w:rsid w:val="30401E0D"/>
    <w:rsid w:val="30BDA15C"/>
    <w:rsid w:val="30DE412F"/>
    <w:rsid w:val="311B63B0"/>
    <w:rsid w:val="314D03ED"/>
    <w:rsid w:val="31B58953"/>
    <w:rsid w:val="32410C2C"/>
    <w:rsid w:val="33994C75"/>
    <w:rsid w:val="340C421D"/>
    <w:rsid w:val="34358CEF"/>
    <w:rsid w:val="344F113D"/>
    <w:rsid w:val="347862D3"/>
    <w:rsid w:val="34BE6FAF"/>
    <w:rsid w:val="350CF114"/>
    <w:rsid w:val="352108A8"/>
    <w:rsid w:val="35622C7D"/>
    <w:rsid w:val="35926359"/>
    <w:rsid w:val="35D2F9B7"/>
    <w:rsid w:val="36713E14"/>
    <w:rsid w:val="367144BF"/>
    <w:rsid w:val="36DBBA3D"/>
    <w:rsid w:val="36E203FD"/>
    <w:rsid w:val="3705BAE6"/>
    <w:rsid w:val="3740E465"/>
    <w:rsid w:val="39AA7ADC"/>
    <w:rsid w:val="3A2D9EFE"/>
    <w:rsid w:val="3A789C9E"/>
    <w:rsid w:val="3AD791B1"/>
    <w:rsid w:val="3B18300C"/>
    <w:rsid w:val="3B7CA6DC"/>
    <w:rsid w:val="3BD2CCF5"/>
    <w:rsid w:val="3C0C9F26"/>
    <w:rsid w:val="3C78C410"/>
    <w:rsid w:val="3C88E7BE"/>
    <w:rsid w:val="3C8939FD"/>
    <w:rsid w:val="3CB440DE"/>
    <w:rsid w:val="3CDE387F"/>
    <w:rsid w:val="3CEC78BC"/>
    <w:rsid w:val="3D0F792D"/>
    <w:rsid w:val="3E25CEAA"/>
    <w:rsid w:val="3E56EADD"/>
    <w:rsid w:val="3E76B0FD"/>
    <w:rsid w:val="3EC1E13B"/>
    <w:rsid w:val="3EDFF046"/>
    <w:rsid w:val="3F34F5EA"/>
    <w:rsid w:val="3F9F6D74"/>
    <w:rsid w:val="3FA22B6A"/>
    <w:rsid w:val="3FBC0656"/>
    <w:rsid w:val="401195BF"/>
    <w:rsid w:val="40224F77"/>
    <w:rsid w:val="405207A3"/>
    <w:rsid w:val="408C96AB"/>
    <w:rsid w:val="40B5FF6E"/>
    <w:rsid w:val="40F8F49F"/>
    <w:rsid w:val="41820109"/>
    <w:rsid w:val="4185E283"/>
    <w:rsid w:val="41CA0043"/>
    <w:rsid w:val="41F85783"/>
    <w:rsid w:val="4222ECF9"/>
    <w:rsid w:val="4256A898"/>
    <w:rsid w:val="42E354BC"/>
    <w:rsid w:val="42E62167"/>
    <w:rsid w:val="42EECB71"/>
    <w:rsid w:val="43076283"/>
    <w:rsid w:val="43760485"/>
    <w:rsid w:val="43B9C3D6"/>
    <w:rsid w:val="43D14AE1"/>
    <w:rsid w:val="44479131"/>
    <w:rsid w:val="44657B8E"/>
    <w:rsid w:val="448C3134"/>
    <w:rsid w:val="44BCA48D"/>
    <w:rsid w:val="45783D84"/>
    <w:rsid w:val="45DD07F3"/>
    <w:rsid w:val="460EA1B1"/>
    <w:rsid w:val="467E8EF1"/>
    <w:rsid w:val="46A6027C"/>
    <w:rsid w:val="47040931"/>
    <w:rsid w:val="470EB645"/>
    <w:rsid w:val="47844D00"/>
    <w:rsid w:val="47F7D67D"/>
    <w:rsid w:val="47FFE5FD"/>
    <w:rsid w:val="48085928"/>
    <w:rsid w:val="4838B0C8"/>
    <w:rsid w:val="48524CA7"/>
    <w:rsid w:val="48C2FB58"/>
    <w:rsid w:val="4A530E4C"/>
    <w:rsid w:val="4A8FE7DF"/>
    <w:rsid w:val="4AAEBFCD"/>
    <w:rsid w:val="4ADCFA03"/>
    <w:rsid w:val="4AE8CE89"/>
    <w:rsid w:val="4BA3A281"/>
    <w:rsid w:val="4BC429D3"/>
    <w:rsid w:val="4C804C09"/>
    <w:rsid w:val="4C89678A"/>
    <w:rsid w:val="4CD349D0"/>
    <w:rsid w:val="4D32DB05"/>
    <w:rsid w:val="4D446773"/>
    <w:rsid w:val="4E5E943E"/>
    <w:rsid w:val="4E73608B"/>
    <w:rsid w:val="4EC620F4"/>
    <w:rsid w:val="4F632931"/>
    <w:rsid w:val="4F86E560"/>
    <w:rsid w:val="4F91EFE7"/>
    <w:rsid w:val="4FBD4DEC"/>
    <w:rsid w:val="4FC3D1A7"/>
    <w:rsid w:val="4FD206B6"/>
    <w:rsid w:val="4FF91536"/>
    <w:rsid w:val="5025FBBA"/>
    <w:rsid w:val="506A216D"/>
    <w:rsid w:val="50BF4CC1"/>
    <w:rsid w:val="50C90714"/>
    <w:rsid w:val="51370FCF"/>
    <w:rsid w:val="5174A571"/>
    <w:rsid w:val="51753512"/>
    <w:rsid w:val="51F933C2"/>
    <w:rsid w:val="5219B6E2"/>
    <w:rsid w:val="52412112"/>
    <w:rsid w:val="526B0703"/>
    <w:rsid w:val="5279A00A"/>
    <w:rsid w:val="52857D7E"/>
    <w:rsid w:val="5290632D"/>
    <w:rsid w:val="52A302B7"/>
    <w:rsid w:val="530D0EFA"/>
    <w:rsid w:val="532D1C2B"/>
    <w:rsid w:val="53AB6766"/>
    <w:rsid w:val="53B2A19A"/>
    <w:rsid w:val="53BD9BEF"/>
    <w:rsid w:val="53DDDFC8"/>
    <w:rsid w:val="547EBE73"/>
    <w:rsid w:val="5495E93B"/>
    <w:rsid w:val="549B0FBC"/>
    <w:rsid w:val="55A27F3D"/>
    <w:rsid w:val="55B1A0A4"/>
    <w:rsid w:val="561161B1"/>
    <w:rsid w:val="562D9DE0"/>
    <w:rsid w:val="5632C1D9"/>
    <w:rsid w:val="568A88B5"/>
    <w:rsid w:val="56AF43E0"/>
    <w:rsid w:val="56AF4DA2"/>
    <w:rsid w:val="56B3F763"/>
    <w:rsid w:val="57898FC1"/>
    <w:rsid w:val="578EDF9E"/>
    <w:rsid w:val="579F886D"/>
    <w:rsid w:val="57E9F562"/>
    <w:rsid w:val="57FC625D"/>
    <w:rsid w:val="5831275C"/>
    <w:rsid w:val="58557D46"/>
    <w:rsid w:val="586DC2E9"/>
    <w:rsid w:val="5888E8CE"/>
    <w:rsid w:val="588C4ECF"/>
    <w:rsid w:val="58AA493B"/>
    <w:rsid w:val="58B2C6CA"/>
    <w:rsid w:val="58CFFD51"/>
    <w:rsid w:val="58E2DD47"/>
    <w:rsid w:val="58F08263"/>
    <w:rsid w:val="591E43AD"/>
    <w:rsid w:val="5931CA60"/>
    <w:rsid w:val="59AAD2A7"/>
    <w:rsid w:val="59E3CBA8"/>
    <w:rsid w:val="59F60A6E"/>
    <w:rsid w:val="5A0B8BA9"/>
    <w:rsid w:val="5A137203"/>
    <w:rsid w:val="5A3AD8E4"/>
    <w:rsid w:val="5A85D3B6"/>
    <w:rsid w:val="5AAD5F2B"/>
    <w:rsid w:val="5AE1F586"/>
    <w:rsid w:val="5BEA0F2E"/>
    <w:rsid w:val="5BEAD705"/>
    <w:rsid w:val="5C0F70B8"/>
    <w:rsid w:val="5C330A6E"/>
    <w:rsid w:val="5C38CFCE"/>
    <w:rsid w:val="5C454003"/>
    <w:rsid w:val="5C5F0175"/>
    <w:rsid w:val="5C91C296"/>
    <w:rsid w:val="5CDA8646"/>
    <w:rsid w:val="5CF00AE9"/>
    <w:rsid w:val="5CFEE767"/>
    <w:rsid w:val="5D0C5F30"/>
    <w:rsid w:val="5D0D3860"/>
    <w:rsid w:val="5D7781F5"/>
    <w:rsid w:val="5D93BF03"/>
    <w:rsid w:val="5DB38F87"/>
    <w:rsid w:val="5DC4862A"/>
    <w:rsid w:val="5DD6E764"/>
    <w:rsid w:val="5DF20553"/>
    <w:rsid w:val="5E1CCA26"/>
    <w:rsid w:val="5E6D2458"/>
    <w:rsid w:val="5E97402B"/>
    <w:rsid w:val="5EADE93B"/>
    <w:rsid w:val="5EB9B346"/>
    <w:rsid w:val="5EE9D4CD"/>
    <w:rsid w:val="5F002C88"/>
    <w:rsid w:val="5F39865E"/>
    <w:rsid w:val="5FC86051"/>
    <w:rsid w:val="5FEF826A"/>
    <w:rsid w:val="5FF9FD8D"/>
    <w:rsid w:val="5FFC3828"/>
    <w:rsid w:val="607C623A"/>
    <w:rsid w:val="60B1D3E8"/>
    <w:rsid w:val="60DB24E8"/>
    <w:rsid w:val="610342B7"/>
    <w:rsid w:val="610CA326"/>
    <w:rsid w:val="615B394E"/>
    <w:rsid w:val="616E923D"/>
    <w:rsid w:val="61F8BD2E"/>
    <w:rsid w:val="621C3BF5"/>
    <w:rsid w:val="629064A6"/>
    <w:rsid w:val="629A23E6"/>
    <w:rsid w:val="62D1D501"/>
    <w:rsid w:val="636132A1"/>
    <w:rsid w:val="636C05AA"/>
    <w:rsid w:val="6385AB12"/>
    <w:rsid w:val="64018AF1"/>
    <w:rsid w:val="64377721"/>
    <w:rsid w:val="64A49ADA"/>
    <w:rsid w:val="64F35E0F"/>
    <w:rsid w:val="65A1C954"/>
    <w:rsid w:val="65ACEDE4"/>
    <w:rsid w:val="6608BE93"/>
    <w:rsid w:val="6627214C"/>
    <w:rsid w:val="66865D6E"/>
    <w:rsid w:val="66AA83F7"/>
    <w:rsid w:val="67100D01"/>
    <w:rsid w:val="671B80EC"/>
    <w:rsid w:val="673691B0"/>
    <w:rsid w:val="67917031"/>
    <w:rsid w:val="686F7748"/>
    <w:rsid w:val="69303EA4"/>
    <w:rsid w:val="6959D82F"/>
    <w:rsid w:val="69E710A9"/>
    <w:rsid w:val="69E83A26"/>
    <w:rsid w:val="69F1C222"/>
    <w:rsid w:val="6A42514E"/>
    <w:rsid w:val="6A8A76CD"/>
    <w:rsid w:val="6B294402"/>
    <w:rsid w:val="6B7258CF"/>
    <w:rsid w:val="6BF84173"/>
    <w:rsid w:val="6C169783"/>
    <w:rsid w:val="6CB2809E"/>
    <w:rsid w:val="6CD00362"/>
    <w:rsid w:val="6CF40B6F"/>
    <w:rsid w:val="6D0BA4F1"/>
    <w:rsid w:val="6D3B05E5"/>
    <w:rsid w:val="6D472865"/>
    <w:rsid w:val="6D7399AB"/>
    <w:rsid w:val="6DCFCF67"/>
    <w:rsid w:val="6E191216"/>
    <w:rsid w:val="6E9BCC38"/>
    <w:rsid w:val="6EB0B1C4"/>
    <w:rsid w:val="6F05A87C"/>
    <w:rsid w:val="6F20B405"/>
    <w:rsid w:val="6F3A2BCA"/>
    <w:rsid w:val="6F8EC207"/>
    <w:rsid w:val="6FA1098D"/>
    <w:rsid w:val="6FB781FF"/>
    <w:rsid w:val="6FEE91D3"/>
    <w:rsid w:val="700F0D4D"/>
    <w:rsid w:val="7019B18E"/>
    <w:rsid w:val="701D4D0D"/>
    <w:rsid w:val="708537AD"/>
    <w:rsid w:val="7090B4BF"/>
    <w:rsid w:val="70E07167"/>
    <w:rsid w:val="7164E199"/>
    <w:rsid w:val="7189D4F1"/>
    <w:rsid w:val="71FEF3FC"/>
    <w:rsid w:val="72596775"/>
    <w:rsid w:val="72F78075"/>
    <w:rsid w:val="7348F399"/>
    <w:rsid w:val="73736A12"/>
    <w:rsid w:val="73981669"/>
    <w:rsid w:val="73A69A53"/>
    <w:rsid w:val="73A9ADF7"/>
    <w:rsid w:val="73B0A350"/>
    <w:rsid w:val="744E9E45"/>
    <w:rsid w:val="745E84E0"/>
    <w:rsid w:val="7483BEBF"/>
    <w:rsid w:val="749D897D"/>
    <w:rsid w:val="74FE7660"/>
    <w:rsid w:val="7564C307"/>
    <w:rsid w:val="763B983F"/>
    <w:rsid w:val="763D32FD"/>
    <w:rsid w:val="76402B8F"/>
    <w:rsid w:val="76AE4BA8"/>
    <w:rsid w:val="76B561B0"/>
    <w:rsid w:val="7707C955"/>
    <w:rsid w:val="771D491C"/>
    <w:rsid w:val="77552FD2"/>
    <w:rsid w:val="777DF087"/>
    <w:rsid w:val="77B9EA4E"/>
    <w:rsid w:val="77D26BA6"/>
    <w:rsid w:val="783BA41E"/>
    <w:rsid w:val="78533D6C"/>
    <w:rsid w:val="78AE7179"/>
    <w:rsid w:val="78C8D3F4"/>
    <w:rsid w:val="79B13801"/>
    <w:rsid w:val="79B150C5"/>
    <w:rsid w:val="79FFFDFC"/>
    <w:rsid w:val="7A3BE4AD"/>
    <w:rsid w:val="7A83EE83"/>
    <w:rsid w:val="7A86DB60"/>
    <w:rsid w:val="7A9AE171"/>
    <w:rsid w:val="7AC1F5BB"/>
    <w:rsid w:val="7AF17D81"/>
    <w:rsid w:val="7B37D15A"/>
    <w:rsid w:val="7B8362C0"/>
    <w:rsid w:val="7BC4000F"/>
    <w:rsid w:val="7BF1A515"/>
    <w:rsid w:val="7BF80733"/>
    <w:rsid w:val="7C10BCA8"/>
    <w:rsid w:val="7C387694"/>
    <w:rsid w:val="7C3BE5F8"/>
    <w:rsid w:val="7C4E2E11"/>
    <w:rsid w:val="7CA69C50"/>
    <w:rsid w:val="7CB0895D"/>
    <w:rsid w:val="7CBDCA2C"/>
    <w:rsid w:val="7CF2A447"/>
    <w:rsid w:val="7CF85388"/>
    <w:rsid w:val="7D93B5B5"/>
    <w:rsid w:val="7D97CE8C"/>
    <w:rsid w:val="7DA66927"/>
    <w:rsid w:val="7DFD979B"/>
    <w:rsid w:val="7E128579"/>
    <w:rsid w:val="7E5FBEFD"/>
    <w:rsid w:val="7E9B25C8"/>
    <w:rsid w:val="7F187783"/>
    <w:rsid w:val="7F532DEB"/>
    <w:rsid w:val="7F70280D"/>
    <w:rsid w:val="7F985B5B"/>
    <w:rsid w:val="7FF624C8"/>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2800BE"/>
  <w14:defaultImageDpi w14:val="32767"/>
  <w15:docId w15:val="{19B2EC44-969C-483C-9693-A9EBAC93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6F"/>
    <w:pPr>
      <w:pBdr>
        <w:top w:val="nil"/>
        <w:left w:val="nil"/>
        <w:bottom w:val="nil"/>
        <w:right w:val="nil"/>
        <w:between w:val="nil"/>
        <w:bar w:val="nil"/>
      </w:pBdr>
    </w:pPr>
    <w:rPr>
      <w:rFonts w:ascii="Times New Roman" w:eastAsia="Arial Unicode MS" w:hAnsi="Times New Roman" w:cs="Times New Roman"/>
      <w:bdr w:val="nil"/>
    </w:rPr>
  </w:style>
  <w:style w:type="paragraph" w:styleId="Titre1">
    <w:name w:val="heading 1"/>
    <w:basedOn w:val="Normal"/>
    <w:next w:val="Normal"/>
    <w:link w:val="Titre1Car"/>
    <w:uiPriority w:val="9"/>
    <w:qFormat/>
    <w:rsid w:val="00DE0226"/>
    <w:pPr>
      <w:keepNext/>
      <w:keepLines/>
      <w:spacing w:before="240"/>
      <w:outlineLvl w:val="0"/>
    </w:pPr>
    <w:rPr>
      <w:rFonts w:asciiTheme="majorHAnsi" w:eastAsiaTheme="majorEastAsia" w:hAnsiTheme="majorHAnsi" w:cstheme="majorBidi"/>
      <w:color w:val="00589E" w:themeColor="accent1" w:themeShade="BF"/>
      <w:sz w:val="32"/>
      <w:szCs w:val="32"/>
    </w:rPr>
  </w:style>
  <w:style w:type="paragraph" w:styleId="Titre2">
    <w:name w:val="heading 2"/>
    <w:link w:val="Titre2Car"/>
    <w:uiPriority w:val="9"/>
    <w:unhideWhenUsed/>
    <w:qFormat/>
    <w:rsid w:val="00DD326F"/>
    <w:pPr>
      <w:widowControl w:val="0"/>
      <w:pBdr>
        <w:top w:val="nil"/>
        <w:left w:val="nil"/>
        <w:bottom w:val="nil"/>
        <w:right w:val="nil"/>
        <w:between w:val="nil"/>
        <w:bar w:val="nil"/>
      </w:pBdr>
      <w:spacing w:after="120"/>
      <w:outlineLvl w:val="1"/>
    </w:pPr>
    <w:rPr>
      <w:rFonts w:ascii="Calibri" w:eastAsia="Arial Unicode MS" w:hAnsi="Calibri" w:cs="Arial Unicode MS"/>
      <w:color w:val="0077D4"/>
      <w:sz w:val="26"/>
      <w:szCs w:val="26"/>
      <w:u w:color="0077D4"/>
      <w:bdr w:val="nil"/>
      <w:lang w:val="fr-FR" w:eastAsia="zh-CN"/>
      <w14:textOutline w14:w="0" w14:cap="flat" w14:cmpd="sng" w14:algn="ctr">
        <w14:noFill/>
        <w14:prstDash w14:val="solid"/>
        <w14:bevel/>
      </w14:textOutline>
    </w:rPr>
  </w:style>
  <w:style w:type="paragraph" w:styleId="Titre3">
    <w:name w:val="heading 3"/>
    <w:basedOn w:val="Normal"/>
    <w:next w:val="Normal"/>
    <w:link w:val="Titre3Car"/>
    <w:uiPriority w:val="9"/>
    <w:unhideWhenUsed/>
    <w:qFormat/>
    <w:rsid w:val="00C275A6"/>
    <w:pPr>
      <w:keepNext/>
      <w:keepLines/>
      <w:spacing w:before="40"/>
      <w:outlineLvl w:val="2"/>
    </w:pPr>
    <w:rPr>
      <w:rFonts w:asciiTheme="majorHAnsi" w:eastAsiaTheme="majorEastAsia" w:hAnsiTheme="majorHAnsi" w:cstheme="majorBidi"/>
      <w:color w:val="003B69" w:themeColor="accent1" w:themeShade="7F"/>
    </w:rPr>
  </w:style>
  <w:style w:type="paragraph" w:styleId="Titre4">
    <w:name w:val="heading 4"/>
    <w:basedOn w:val="Normal"/>
    <w:next w:val="Normal"/>
    <w:link w:val="Titre4Car"/>
    <w:uiPriority w:val="9"/>
    <w:unhideWhenUsed/>
    <w:qFormat/>
    <w:rsid w:val="00F82602"/>
    <w:pPr>
      <w:keepNext/>
      <w:keepLines/>
      <w:spacing w:before="40"/>
      <w:outlineLvl w:val="3"/>
    </w:pPr>
    <w:rPr>
      <w:rFonts w:asciiTheme="majorHAnsi" w:eastAsiaTheme="majorEastAsia" w:hAnsiTheme="majorHAnsi" w:cstheme="majorBidi"/>
      <w:i/>
      <w:iCs/>
      <w:color w:val="00589E"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aintitle">
    <w:name w:val="Main title"/>
    <w:basedOn w:val="Normal"/>
    <w:qFormat/>
    <w:rsid w:val="000455F6"/>
    <w:pPr>
      <w:pBdr>
        <w:bottom w:val="single" w:sz="4" w:space="15" w:color="0078BF"/>
      </w:pBdr>
      <w:spacing w:before="100" w:beforeAutospacing="1" w:after="300"/>
    </w:pPr>
    <w:rPr>
      <w:color w:val="FFFFFF" w:themeColor="background1"/>
      <w:sz w:val="44"/>
      <w:shd w:val="clear" w:color="auto" w:fill="0077D4"/>
      <w:lang w:val="en-GB"/>
    </w:rPr>
  </w:style>
  <w:style w:type="paragraph" w:customStyle="1" w:styleId="Intro">
    <w:name w:val="Intro"/>
    <w:basedOn w:val="Normal"/>
    <w:qFormat/>
    <w:rsid w:val="0053436B"/>
    <w:pPr>
      <w:spacing w:after="300"/>
    </w:pPr>
    <w:rPr>
      <w:rFonts w:ascii="Calibri" w:hAnsi="Calibri"/>
      <w:i/>
      <w:color w:val="7F7F7F" w:themeColor="text1" w:themeTint="80"/>
      <w:sz w:val="34"/>
    </w:rPr>
  </w:style>
  <w:style w:type="paragraph" w:customStyle="1" w:styleId="UNESCOText">
    <w:name w:val="UNESCO_Text"/>
    <w:basedOn w:val="Normal"/>
    <w:qFormat/>
    <w:rsid w:val="00B66F3B"/>
    <w:pPr>
      <w:widowControl w:val="0"/>
      <w:autoSpaceDE w:val="0"/>
      <w:autoSpaceDN w:val="0"/>
      <w:adjustRightInd w:val="0"/>
      <w:spacing w:after="120"/>
    </w:pPr>
    <w:rPr>
      <w:rFonts w:cs="ı'EDXˇ"/>
      <w:sz w:val="19"/>
      <w:szCs w:val="19"/>
    </w:rPr>
  </w:style>
  <w:style w:type="paragraph" w:customStyle="1" w:styleId="Quote1">
    <w:name w:val="Quote_1"/>
    <w:basedOn w:val="UNESCOText"/>
    <w:next w:val="Quoteattribute"/>
    <w:qFormat/>
    <w:rsid w:val="00DE11C4"/>
    <w:pPr>
      <w:spacing w:before="480"/>
      <w:jc w:val="center"/>
    </w:pPr>
    <w:rPr>
      <w:b/>
      <w:color w:val="FFFFFF" w:themeColor="background1"/>
      <w:sz w:val="34"/>
      <w:szCs w:val="34"/>
      <w:shd w:val="clear" w:color="auto" w:fill="95C11F"/>
    </w:rPr>
  </w:style>
  <w:style w:type="paragraph" w:customStyle="1" w:styleId="Quoteattribute">
    <w:name w:val="Quote_attribute"/>
    <w:basedOn w:val="UNESCOText"/>
    <w:qFormat/>
    <w:rsid w:val="00DE11C4"/>
    <w:pPr>
      <w:spacing w:before="120" w:after="480"/>
      <w:jc w:val="center"/>
    </w:pPr>
    <w:rPr>
      <w:b/>
      <w:color w:val="95C11F"/>
    </w:rPr>
  </w:style>
  <w:style w:type="paragraph" w:styleId="En-tte">
    <w:name w:val="header"/>
    <w:basedOn w:val="Normal"/>
    <w:link w:val="En-tteCar"/>
    <w:uiPriority w:val="99"/>
    <w:unhideWhenUsed/>
    <w:rsid w:val="00F02002"/>
    <w:pPr>
      <w:tabs>
        <w:tab w:val="center" w:pos="4513"/>
        <w:tab w:val="right" w:pos="9026"/>
      </w:tabs>
    </w:pPr>
  </w:style>
  <w:style w:type="character" w:customStyle="1" w:styleId="En-tteCar">
    <w:name w:val="En-tête Car"/>
    <w:basedOn w:val="Policepardfaut"/>
    <w:link w:val="En-tte"/>
    <w:uiPriority w:val="99"/>
    <w:rsid w:val="00F02002"/>
  </w:style>
  <w:style w:type="paragraph" w:styleId="Pieddepage">
    <w:name w:val="footer"/>
    <w:basedOn w:val="Normal"/>
    <w:link w:val="PieddepageCar"/>
    <w:uiPriority w:val="99"/>
    <w:unhideWhenUsed/>
    <w:rsid w:val="00F02002"/>
    <w:pPr>
      <w:tabs>
        <w:tab w:val="center" w:pos="4513"/>
        <w:tab w:val="right" w:pos="9026"/>
      </w:tabs>
    </w:pPr>
  </w:style>
  <w:style w:type="character" w:customStyle="1" w:styleId="PieddepageCar">
    <w:name w:val="Pied de page Car"/>
    <w:basedOn w:val="Policepardfaut"/>
    <w:link w:val="Pieddepage"/>
    <w:uiPriority w:val="99"/>
    <w:rsid w:val="00F02002"/>
  </w:style>
  <w:style w:type="paragraph" w:customStyle="1" w:styleId="FCsubtitle">
    <w:name w:val="FC sub title"/>
    <w:basedOn w:val="FCtitle"/>
    <w:qFormat/>
    <w:rsid w:val="00DE11C4"/>
    <w:rPr>
      <w:sz w:val="46"/>
      <w:szCs w:val="46"/>
      <w:shd w:val="clear" w:color="auto" w:fill="C5192D"/>
    </w:rPr>
  </w:style>
  <w:style w:type="paragraph" w:customStyle="1" w:styleId="FCtitle">
    <w:name w:val="FC title"/>
    <w:basedOn w:val="Normal"/>
    <w:qFormat/>
    <w:rsid w:val="00A51127"/>
    <w:pPr>
      <w:spacing w:after="120"/>
    </w:pPr>
    <w:rPr>
      <w:color w:val="FFFFFF" w:themeColor="background1"/>
      <w:sz w:val="100"/>
      <w:shd w:val="clear" w:color="auto" w:fill="0077D4"/>
      <w:lang w:val="en-GB"/>
    </w:rPr>
  </w:style>
  <w:style w:type="paragraph" w:customStyle="1" w:styleId="H1">
    <w:name w:val="H1"/>
    <w:basedOn w:val="UNESCOText"/>
    <w:qFormat/>
    <w:rsid w:val="004E35AB"/>
    <w:rPr>
      <w:b/>
      <w:color w:val="C5192D"/>
      <w:sz w:val="26"/>
      <w:szCs w:val="26"/>
    </w:rPr>
  </w:style>
  <w:style w:type="paragraph" w:customStyle="1" w:styleId="H3">
    <w:name w:val="H3"/>
    <w:basedOn w:val="UNESCOText"/>
    <w:qFormat/>
    <w:rsid w:val="00437A1D"/>
    <w:pPr>
      <w:spacing w:after="0"/>
    </w:pPr>
    <w:rPr>
      <w:b/>
    </w:rPr>
  </w:style>
  <w:style w:type="paragraph" w:customStyle="1" w:styleId="Bulllets">
    <w:name w:val="Bulllets"/>
    <w:basedOn w:val="UNESCOText"/>
    <w:qFormat/>
    <w:rsid w:val="00823111"/>
    <w:pPr>
      <w:numPr>
        <w:numId w:val="1"/>
      </w:numPr>
      <w:ind w:left="360"/>
    </w:pPr>
  </w:style>
  <w:style w:type="paragraph" w:customStyle="1" w:styleId="Subbullets">
    <w:name w:val="Sub bullets"/>
    <w:basedOn w:val="Bulllets"/>
    <w:qFormat/>
    <w:rsid w:val="00823111"/>
    <w:pPr>
      <w:ind w:left="720"/>
    </w:pPr>
  </w:style>
  <w:style w:type="paragraph" w:customStyle="1" w:styleId="Numbered">
    <w:name w:val="Numbered"/>
    <w:basedOn w:val="UNESCOText"/>
    <w:qFormat/>
    <w:rsid w:val="00823111"/>
    <w:pPr>
      <w:numPr>
        <w:numId w:val="3"/>
      </w:numPr>
      <w:ind w:left="360"/>
    </w:pPr>
  </w:style>
  <w:style w:type="paragraph" w:customStyle="1" w:styleId="H2">
    <w:name w:val="H2"/>
    <w:basedOn w:val="UNESCOText"/>
    <w:qFormat/>
    <w:rsid w:val="000455F6"/>
    <w:rPr>
      <w:color w:val="0077D4"/>
      <w:sz w:val="26"/>
      <w:szCs w:val="26"/>
    </w:rPr>
  </w:style>
  <w:style w:type="numbering" w:customStyle="1" w:styleId="UNNumberedmuti">
    <w:name w:val="UN_Numbered muti"/>
    <w:uiPriority w:val="99"/>
    <w:rsid w:val="0015666E"/>
    <w:pPr>
      <w:numPr>
        <w:numId w:val="2"/>
      </w:numPr>
    </w:pPr>
  </w:style>
  <w:style w:type="character" w:styleId="Numrodepage">
    <w:name w:val="page number"/>
    <w:basedOn w:val="Policepardfaut"/>
    <w:uiPriority w:val="99"/>
    <w:semiHidden/>
    <w:unhideWhenUsed/>
    <w:rsid w:val="00942066"/>
  </w:style>
  <w:style w:type="table" w:styleId="Grilledutableau">
    <w:name w:val="Table Grid"/>
    <w:basedOn w:val="TableauNormal"/>
    <w:uiPriority w:val="59"/>
    <w:rsid w:val="00DA6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UNESCOText"/>
    <w:qFormat/>
    <w:rsid w:val="008F59CE"/>
    <w:pPr>
      <w:tabs>
        <w:tab w:val="left" w:pos="1178"/>
      </w:tabs>
    </w:pPr>
    <w:rPr>
      <w:b/>
      <w:color w:val="FFFFFF" w:themeColor="background1"/>
    </w:rPr>
  </w:style>
  <w:style w:type="paragraph" w:customStyle="1" w:styleId="Tableheaderred">
    <w:name w:val="Table header red"/>
    <w:basedOn w:val="UNESCOText"/>
    <w:qFormat/>
    <w:rsid w:val="008F59CE"/>
    <w:rPr>
      <w:b/>
      <w:color w:val="C5192D"/>
    </w:rPr>
  </w:style>
  <w:style w:type="paragraph" w:styleId="Textedebulles">
    <w:name w:val="Balloon Text"/>
    <w:basedOn w:val="Normal"/>
    <w:link w:val="TextedebullesCar"/>
    <w:uiPriority w:val="99"/>
    <w:semiHidden/>
    <w:unhideWhenUsed/>
    <w:rsid w:val="00312D2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12D2B"/>
    <w:rPr>
      <w:rFonts w:ascii="Lucida Grande" w:hAnsi="Lucida Grande" w:cs="Lucida Grande"/>
      <w:sz w:val="18"/>
      <w:szCs w:val="18"/>
    </w:rPr>
  </w:style>
  <w:style w:type="paragraph" w:customStyle="1" w:styleId="RunningHead">
    <w:name w:val="Running Head"/>
    <w:basedOn w:val="Normal"/>
    <w:qFormat/>
    <w:rsid w:val="007A2A69"/>
    <w:pPr>
      <w:pBdr>
        <w:bottom w:val="single" w:sz="4" w:space="3" w:color="0077D4"/>
      </w:pBdr>
      <w:tabs>
        <w:tab w:val="center" w:pos="4513"/>
        <w:tab w:val="right" w:pos="9026"/>
      </w:tabs>
      <w:jc w:val="right"/>
    </w:pPr>
    <w:rPr>
      <w:rFonts w:ascii="Calibri" w:eastAsia="Calibri" w:hAnsi="Calibri" w:cs="ı'EDXˇ"/>
      <w:b/>
      <w:bCs/>
      <w:color w:val="0077D4"/>
      <w:sz w:val="16"/>
      <w:szCs w:val="16"/>
    </w:rPr>
  </w:style>
  <w:style w:type="paragraph" w:customStyle="1" w:styleId="Reference">
    <w:name w:val="Reference"/>
    <w:basedOn w:val="UNESCOText"/>
    <w:qFormat/>
    <w:rsid w:val="00B26084"/>
    <w:pPr>
      <w:pBdr>
        <w:top w:val="single" w:sz="4" w:space="4" w:color="0077D4"/>
      </w:pBdr>
    </w:pPr>
    <w:rPr>
      <w:sz w:val="16"/>
      <w:szCs w:val="16"/>
    </w:rPr>
  </w:style>
  <w:style w:type="paragraph" w:customStyle="1" w:styleId="Default">
    <w:name w:val="Default"/>
    <w:rsid w:val="00647A12"/>
    <w:pPr>
      <w:widowControl w:val="0"/>
      <w:autoSpaceDE w:val="0"/>
      <w:autoSpaceDN w:val="0"/>
      <w:adjustRightInd w:val="0"/>
    </w:pPr>
    <w:rPr>
      <w:rFonts w:ascii="Calibri" w:hAnsi="Calibri" w:cs="Calibri"/>
      <w:color w:val="000000"/>
    </w:rPr>
  </w:style>
  <w:style w:type="character" w:customStyle="1" w:styleId="Italic">
    <w:name w:val="Italic"/>
    <w:basedOn w:val="Policepardfaut"/>
    <w:uiPriority w:val="1"/>
    <w:qFormat/>
    <w:rsid w:val="006F548E"/>
    <w:rPr>
      <w:i/>
    </w:rPr>
  </w:style>
  <w:style w:type="character" w:customStyle="1" w:styleId="Bold">
    <w:name w:val="Bold"/>
    <w:basedOn w:val="Policepardfaut"/>
    <w:uiPriority w:val="1"/>
    <w:qFormat/>
    <w:rsid w:val="00240176"/>
    <w:rPr>
      <w:b/>
    </w:rPr>
  </w:style>
  <w:style w:type="character" w:customStyle="1" w:styleId="Superscript">
    <w:name w:val="Superscript"/>
    <w:basedOn w:val="Policepardfaut"/>
    <w:uiPriority w:val="1"/>
    <w:qFormat/>
    <w:rsid w:val="00B26084"/>
    <w:rPr>
      <w:caps w:val="0"/>
      <w:smallCaps w:val="0"/>
      <w:strike w:val="0"/>
      <w:dstrike w:val="0"/>
      <w:vanish w:val="0"/>
      <w:vertAlign w:val="superscript"/>
    </w:rPr>
  </w:style>
  <w:style w:type="character" w:customStyle="1" w:styleId="Titre2Car">
    <w:name w:val="Titre 2 Car"/>
    <w:basedOn w:val="Policepardfaut"/>
    <w:link w:val="Titre2"/>
    <w:uiPriority w:val="9"/>
    <w:rsid w:val="00DD326F"/>
    <w:rPr>
      <w:rFonts w:ascii="Calibri" w:eastAsia="Arial Unicode MS" w:hAnsi="Calibri" w:cs="Arial Unicode MS"/>
      <w:color w:val="0077D4"/>
      <w:sz w:val="26"/>
      <w:szCs w:val="26"/>
      <w:u w:color="0077D4"/>
      <w:bdr w:val="nil"/>
      <w:lang w:val="fr-FR" w:eastAsia="zh-CN"/>
      <w14:textOutline w14:w="0" w14:cap="flat" w14:cmpd="sng" w14:algn="ctr">
        <w14:noFill/>
        <w14:prstDash w14:val="solid"/>
        <w14:bevel/>
      </w14:textOutline>
    </w:rPr>
  </w:style>
  <w:style w:type="paragraph" w:customStyle="1" w:styleId="BodyA">
    <w:name w:val="Body A"/>
    <w:rsid w:val="00DD326F"/>
    <w:pPr>
      <w:pBdr>
        <w:top w:val="nil"/>
        <w:left w:val="nil"/>
        <w:bottom w:val="nil"/>
        <w:right w:val="nil"/>
        <w:between w:val="nil"/>
        <w:bar w:val="nil"/>
      </w:pBdr>
    </w:pPr>
    <w:rPr>
      <w:rFonts w:ascii="Calibri" w:eastAsia="Arial Unicode MS" w:hAnsi="Calibri" w:cs="Arial Unicode MS"/>
      <w:color w:val="000000"/>
      <w:u w:color="000000"/>
      <w:bdr w:val="nil"/>
      <w:lang w:val="fr-FR" w:eastAsia="zh-CN"/>
      <w14:textOutline w14:w="12700" w14:cap="flat" w14:cmpd="sng" w14:algn="ctr">
        <w14:noFill/>
        <w14:prstDash w14:val="solid"/>
        <w14:miter w14:lim="400000"/>
      </w14:textOutline>
    </w:rPr>
  </w:style>
  <w:style w:type="paragraph" w:customStyle="1" w:styleId="Bodytext">
    <w:name w:val="Bodytext"/>
    <w:rsid w:val="00DD326F"/>
    <w:pPr>
      <w:widowControl w:val="0"/>
      <w:pBdr>
        <w:top w:val="nil"/>
        <w:left w:val="nil"/>
        <w:bottom w:val="nil"/>
        <w:right w:val="nil"/>
        <w:between w:val="nil"/>
        <w:bar w:val="nil"/>
      </w:pBdr>
      <w:spacing w:after="120"/>
    </w:pPr>
    <w:rPr>
      <w:rFonts w:ascii="Calibri" w:eastAsia="Calibri" w:hAnsi="Calibri" w:cs="Calibri"/>
      <w:color w:val="000000"/>
      <w:sz w:val="19"/>
      <w:szCs w:val="19"/>
      <w:u w:color="000000"/>
      <w:bdr w:val="nil"/>
      <w:lang w:eastAsia="zh-CN"/>
    </w:rPr>
  </w:style>
  <w:style w:type="paragraph" w:customStyle="1" w:styleId="Heading">
    <w:name w:val="Heading"/>
    <w:rsid w:val="00DD326F"/>
    <w:pPr>
      <w:widowControl w:val="0"/>
      <w:pBdr>
        <w:top w:val="nil"/>
        <w:left w:val="nil"/>
        <w:bottom w:val="nil"/>
        <w:right w:val="nil"/>
        <w:between w:val="nil"/>
        <w:bar w:val="nil"/>
      </w:pBdr>
      <w:spacing w:after="120"/>
    </w:pPr>
    <w:rPr>
      <w:rFonts w:ascii="Calibri" w:eastAsia="Arial Unicode MS" w:hAnsi="Calibri" w:cs="Arial Unicode MS"/>
      <w:b/>
      <w:bCs/>
      <w:color w:val="C5192D"/>
      <w:sz w:val="26"/>
      <w:szCs w:val="26"/>
      <w:u w:color="C5192D"/>
      <w:bdr w:val="nil"/>
      <w:lang w:eastAsia="zh-CN"/>
      <w14:textOutline w14:w="0" w14:cap="flat" w14:cmpd="sng" w14:algn="ctr">
        <w14:noFill/>
        <w14:prstDash w14:val="solid"/>
        <w14:bevel/>
      </w14:textOutline>
    </w:rPr>
  </w:style>
  <w:style w:type="paragraph" w:styleId="NormalWeb">
    <w:name w:val="Normal (Web)"/>
    <w:uiPriority w:val="99"/>
    <w:rsid w:val="00DD326F"/>
    <w:pPr>
      <w:pBdr>
        <w:top w:val="nil"/>
        <w:left w:val="nil"/>
        <w:bottom w:val="nil"/>
        <w:right w:val="nil"/>
        <w:between w:val="nil"/>
        <w:bar w:val="nil"/>
      </w:pBdr>
      <w:spacing w:before="100" w:after="100"/>
    </w:pPr>
    <w:rPr>
      <w:rFonts w:ascii="Calibri" w:eastAsia="Calibri" w:hAnsi="Calibri" w:cs="Calibri"/>
      <w:color w:val="000000"/>
      <w:sz w:val="22"/>
      <w:szCs w:val="22"/>
      <w:u w:color="000000"/>
      <w:bdr w:val="nil"/>
      <w:lang w:val="fr-FR" w:eastAsia="zh-CN"/>
    </w:rPr>
  </w:style>
  <w:style w:type="numbering" w:customStyle="1" w:styleId="ImportedStyle1">
    <w:name w:val="Imported Style 1"/>
    <w:rsid w:val="00DD326F"/>
    <w:pPr>
      <w:numPr>
        <w:numId w:val="4"/>
      </w:numPr>
    </w:pPr>
  </w:style>
  <w:style w:type="paragraph" w:styleId="Paragraphedeliste">
    <w:name w:val="List Paragraph"/>
    <w:link w:val="ParagraphedelisteCar"/>
    <w:uiPriority w:val="34"/>
    <w:qFormat/>
    <w:rsid w:val="00DD326F"/>
    <w:pPr>
      <w:pBdr>
        <w:top w:val="nil"/>
        <w:left w:val="nil"/>
        <w:bottom w:val="nil"/>
        <w:right w:val="nil"/>
        <w:between w:val="nil"/>
        <w:bar w:val="nil"/>
      </w:pBdr>
      <w:spacing w:after="160" w:line="252" w:lineRule="auto"/>
      <w:ind w:left="720"/>
    </w:pPr>
    <w:rPr>
      <w:rFonts w:ascii="Calibri" w:eastAsia="Arial Unicode MS" w:hAnsi="Calibri" w:cs="Arial Unicode MS"/>
      <w:color w:val="000000"/>
      <w:sz w:val="22"/>
      <w:szCs w:val="22"/>
      <w:u w:color="000000"/>
      <w:bdr w:val="nil"/>
      <w:lang w:val="fr-FR" w:eastAsia="zh-CN"/>
    </w:rPr>
  </w:style>
  <w:style w:type="character" w:customStyle="1" w:styleId="None">
    <w:name w:val="None"/>
    <w:rsid w:val="00DD326F"/>
  </w:style>
  <w:style w:type="paragraph" w:styleId="Commentaire">
    <w:name w:val="annotation text"/>
    <w:link w:val="CommentaireCar"/>
    <w:rsid w:val="00DD326F"/>
    <w:pPr>
      <w:pBdr>
        <w:top w:val="nil"/>
        <w:left w:val="nil"/>
        <w:bottom w:val="nil"/>
        <w:right w:val="nil"/>
        <w:between w:val="nil"/>
        <w:bar w:val="nil"/>
      </w:pBdr>
    </w:pPr>
    <w:rPr>
      <w:rFonts w:ascii="Calibri" w:eastAsia="Arial Unicode MS" w:hAnsi="Calibri" w:cs="Arial Unicode MS"/>
      <w:color w:val="000000"/>
      <w:sz w:val="20"/>
      <w:szCs w:val="20"/>
      <w:u w:color="000000"/>
      <w:bdr w:val="nil"/>
      <w:lang w:eastAsia="zh-CN"/>
    </w:rPr>
  </w:style>
  <w:style w:type="character" w:customStyle="1" w:styleId="CommentaireCar">
    <w:name w:val="Commentaire Car"/>
    <w:basedOn w:val="Policepardfaut"/>
    <w:link w:val="Commentaire"/>
    <w:rsid w:val="00DD326F"/>
    <w:rPr>
      <w:rFonts w:ascii="Calibri" w:eastAsia="Arial Unicode MS" w:hAnsi="Calibri" w:cs="Arial Unicode MS"/>
      <w:color w:val="000000"/>
      <w:sz w:val="20"/>
      <w:szCs w:val="20"/>
      <w:u w:color="000000"/>
      <w:bdr w:val="nil"/>
      <w:lang w:eastAsia="zh-CN"/>
    </w:rPr>
  </w:style>
  <w:style w:type="numbering" w:customStyle="1" w:styleId="ImportedStyle8">
    <w:name w:val="Imported Style 8"/>
    <w:rsid w:val="00DD326F"/>
    <w:pPr>
      <w:numPr>
        <w:numId w:val="5"/>
      </w:numPr>
    </w:pPr>
  </w:style>
  <w:style w:type="numbering" w:customStyle="1" w:styleId="ImportedStyle9">
    <w:name w:val="Imported Style 9"/>
    <w:rsid w:val="00DD326F"/>
    <w:pPr>
      <w:numPr>
        <w:numId w:val="6"/>
      </w:numPr>
    </w:pPr>
  </w:style>
  <w:style w:type="numbering" w:customStyle="1" w:styleId="ImportedStyle100">
    <w:name w:val="Imported Style 10"/>
    <w:rsid w:val="00DD326F"/>
    <w:pPr>
      <w:numPr>
        <w:numId w:val="7"/>
      </w:numPr>
    </w:pPr>
  </w:style>
  <w:style w:type="numbering" w:customStyle="1" w:styleId="ImportedStyle11">
    <w:name w:val="Imported Style 11"/>
    <w:rsid w:val="00DD326F"/>
    <w:pPr>
      <w:numPr>
        <w:numId w:val="8"/>
      </w:numPr>
    </w:pPr>
  </w:style>
  <w:style w:type="paragraph" w:customStyle="1" w:styleId="BodyAA">
    <w:name w:val="Body A A"/>
    <w:rsid w:val="00DD326F"/>
    <w:pPr>
      <w:pBdr>
        <w:top w:val="nil"/>
        <w:left w:val="nil"/>
        <w:bottom w:val="nil"/>
        <w:right w:val="nil"/>
        <w:between w:val="nil"/>
        <w:bar w:val="nil"/>
      </w:pBdr>
    </w:pPr>
    <w:rPr>
      <w:rFonts w:ascii="Calibri" w:eastAsia="Arial Unicode MS" w:hAnsi="Calibri" w:cs="Arial Unicode MS"/>
      <w:color w:val="000000"/>
      <w:sz w:val="22"/>
      <w:szCs w:val="22"/>
      <w:u w:color="000000"/>
      <w:bdr w:val="nil"/>
      <w:lang w:eastAsia="zh-CN"/>
      <w14:textOutline w14:w="12700" w14:cap="flat" w14:cmpd="sng" w14:algn="ctr">
        <w14:noFill/>
        <w14:prstDash w14:val="solid"/>
        <w14:miter w14:lim="400000"/>
      </w14:textOutline>
    </w:rPr>
  </w:style>
  <w:style w:type="numbering" w:customStyle="1" w:styleId="ImportedStyle10">
    <w:name w:val="Imported Style 1.0"/>
    <w:rsid w:val="00DD326F"/>
    <w:pPr>
      <w:numPr>
        <w:numId w:val="9"/>
      </w:numPr>
    </w:pPr>
  </w:style>
  <w:style w:type="character" w:customStyle="1" w:styleId="Hyperlink1">
    <w:name w:val="Hyperlink.1"/>
    <w:basedOn w:val="None"/>
    <w:rsid w:val="00DD326F"/>
    <w:rPr>
      <w:rFonts w:ascii="Calibri" w:eastAsia="Calibri" w:hAnsi="Calibri" w:cs="Calibri"/>
      <w:color w:val="0563C1"/>
      <w:sz w:val="16"/>
      <w:szCs w:val="16"/>
      <w:u w:val="single" w:color="0563C1"/>
      <w:lang w:val="en-US"/>
      <w14:textOutline w14:w="0" w14:cap="rnd" w14:cmpd="sng" w14:algn="ctr">
        <w14:noFill/>
        <w14:prstDash w14:val="solid"/>
        <w14:bevel/>
      </w14:textOutline>
    </w:rPr>
  </w:style>
  <w:style w:type="character" w:customStyle="1" w:styleId="Hyperlink2">
    <w:name w:val="Hyperlink.2"/>
    <w:basedOn w:val="None"/>
    <w:rsid w:val="00DD326F"/>
    <w:rPr>
      <w:color w:val="0563C1"/>
      <w:sz w:val="16"/>
      <w:szCs w:val="16"/>
      <w:u w:val="single" w:color="0563C1"/>
      <w:lang w:val="en-US"/>
      <w14:textOutline w14:w="0" w14:cap="rnd" w14:cmpd="sng" w14:algn="ctr">
        <w14:noFill/>
        <w14:prstDash w14:val="solid"/>
        <w14:bevel/>
      </w14:textOutline>
    </w:rPr>
  </w:style>
  <w:style w:type="character" w:customStyle="1" w:styleId="Hyperlink4">
    <w:name w:val="Hyperlink.4"/>
    <w:basedOn w:val="None"/>
    <w:rsid w:val="00DD326F"/>
    <w:rPr>
      <w:color w:val="0563C1"/>
      <w:sz w:val="14"/>
      <w:szCs w:val="14"/>
      <w:u w:val="single" w:color="0563C1"/>
      <w:lang w:val="en-US"/>
      <w14:textOutline w14:w="0" w14:cap="rnd" w14:cmpd="sng" w14:algn="ctr">
        <w14:noFill/>
        <w14:prstDash w14:val="solid"/>
        <w14:bevel/>
      </w14:textOutline>
    </w:rPr>
  </w:style>
  <w:style w:type="character" w:customStyle="1" w:styleId="Hyperlink6">
    <w:name w:val="Hyperlink.6"/>
    <w:basedOn w:val="None"/>
    <w:rsid w:val="00DD326F"/>
    <w:rPr>
      <w:color w:val="0563C1"/>
      <w:sz w:val="14"/>
      <w:szCs w:val="14"/>
      <w:u w:val="single" w:color="0563C1"/>
      <w:lang w:val="en-US"/>
      <w14:textOutline w14:w="0" w14:cap="rnd" w14:cmpd="sng" w14:algn="ctr">
        <w14:noFill/>
        <w14:prstDash w14:val="solid"/>
        <w14:bevel/>
      </w14:textOutline>
    </w:rPr>
  </w:style>
  <w:style w:type="character" w:customStyle="1" w:styleId="Titre1Car">
    <w:name w:val="Titre 1 Car"/>
    <w:basedOn w:val="Policepardfaut"/>
    <w:link w:val="Titre1"/>
    <w:uiPriority w:val="9"/>
    <w:rsid w:val="00DE0226"/>
    <w:rPr>
      <w:rFonts w:asciiTheme="majorHAnsi" w:eastAsiaTheme="majorEastAsia" w:hAnsiTheme="majorHAnsi" w:cstheme="majorBidi"/>
      <w:color w:val="00589E" w:themeColor="accent1" w:themeShade="BF"/>
      <w:sz w:val="32"/>
      <w:szCs w:val="32"/>
      <w:bdr w:val="nil"/>
    </w:rPr>
  </w:style>
  <w:style w:type="character" w:styleId="Rfrenceintense">
    <w:name w:val="Intense Reference"/>
    <w:basedOn w:val="Policepardfaut"/>
    <w:uiPriority w:val="32"/>
    <w:qFormat/>
    <w:rsid w:val="00C275A6"/>
    <w:rPr>
      <w:b/>
      <w:bCs/>
      <w:smallCaps/>
      <w:color w:val="0077D4" w:themeColor="accent1"/>
      <w:spacing w:val="5"/>
    </w:rPr>
  </w:style>
  <w:style w:type="paragraph" w:styleId="Citationintense">
    <w:name w:val="Intense Quote"/>
    <w:basedOn w:val="Normal"/>
    <w:next w:val="Normal"/>
    <w:link w:val="CitationintenseCar"/>
    <w:uiPriority w:val="30"/>
    <w:qFormat/>
    <w:rsid w:val="00C275A6"/>
    <w:pPr>
      <w:pBdr>
        <w:top w:val="single" w:sz="4" w:space="10" w:color="0077D4" w:themeColor="accent1"/>
        <w:bottom w:val="single" w:sz="4" w:space="10" w:color="0077D4" w:themeColor="accent1"/>
      </w:pBdr>
      <w:spacing w:before="360" w:after="360"/>
      <w:ind w:left="864" w:right="864"/>
      <w:jc w:val="center"/>
    </w:pPr>
    <w:rPr>
      <w:i/>
      <w:iCs/>
      <w:color w:val="0077D4" w:themeColor="accent1"/>
    </w:rPr>
  </w:style>
  <w:style w:type="character" w:customStyle="1" w:styleId="CitationintenseCar">
    <w:name w:val="Citation intense Car"/>
    <w:basedOn w:val="Policepardfaut"/>
    <w:link w:val="Citationintense"/>
    <w:uiPriority w:val="30"/>
    <w:rsid w:val="00C275A6"/>
    <w:rPr>
      <w:rFonts w:ascii="Times New Roman" w:eastAsia="Arial Unicode MS" w:hAnsi="Times New Roman" w:cs="Times New Roman"/>
      <w:i/>
      <w:iCs/>
      <w:color w:val="0077D4" w:themeColor="accent1"/>
      <w:bdr w:val="nil"/>
    </w:rPr>
  </w:style>
  <w:style w:type="character" w:styleId="Accentuationintense">
    <w:name w:val="Intense Emphasis"/>
    <w:basedOn w:val="Policepardfaut"/>
    <w:uiPriority w:val="21"/>
    <w:qFormat/>
    <w:rsid w:val="00C275A6"/>
    <w:rPr>
      <w:i/>
      <w:iCs/>
      <w:color w:val="0077D4" w:themeColor="accent1"/>
    </w:rPr>
  </w:style>
  <w:style w:type="character" w:customStyle="1" w:styleId="Titre3Car">
    <w:name w:val="Titre 3 Car"/>
    <w:basedOn w:val="Policepardfaut"/>
    <w:link w:val="Titre3"/>
    <w:uiPriority w:val="9"/>
    <w:rsid w:val="00C275A6"/>
    <w:rPr>
      <w:rFonts w:asciiTheme="majorHAnsi" w:eastAsiaTheme="majorEastAsia" w:hAnsiTheme="majorHAnsi" w:cstheme="majorBidi"/>
      <w:color w:val="003B69" w:themeColor="accent1" w:themeShade="7F"/>
      <w:bdr w:val="nil"/>
    </w:rPr>
  </w:style>
  <w:style w:type="paragraph" w:styleId="Sansinterligne">
    <w:name w:val="No Spacing"/>
    <w:uiPriority w:val="1"/>
    <w:qFormat/>
    <w:rsid w:val="00C275A6"/>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apple-converted-space">
    <w:name w:val="apple-converted-space"/>
    <w:basedOn w:val="Policepardfaut"/>
    <w:rsid w:val="005630A9"/>
  </w:style>
  <w:style w:type="character" w:styleId="Hyperlien">
    <w:name w:val="Hyperlink"/>
    <w:basedOn w:val="Policepardfaut"/>
    <w:uiPriority w:val="99"/>
    <w:unhideWhenUsed/>
    <w:rsid w:val="006912BC"/>
    <w:rPr>
      <w:color w:val="0000FF" w:themeColor="hyperlink"/>
      <w:u w:val="single"/>
    </w:rPr>
  </w:style>
  <w:style w:type="character" w:customStyle="1" w:styleId="UnresolvedMention1">
    <w:name w:val="Unresolved Mention1"/>
    <w:basedOn w:val="Policepardfaut"/>
    <w:uiPriority w:val="99"/>
    <w:semiHidden/>
    <w:unhideWhenUsed/>
    <w:rsid w:val="006912BC"/>
    <w:rPr>
      <w:color w:val="605E5C"/>
      <w:shd w:val="clear" w:color="auto" w:fill="E1DFDD"/>
    </w:rPr>
  </w:style>
  <w:style w:type="character" w:styleId="Marquedecommentaire">
    <w:name w:val="annotation reference"/>
    <w:basedOn w:val="Policepardfaut"/>
    <w:uiPriority w:val="99"/>
    <w:semiHidden/>
    <w:unhideWhenUsed/>
    <w:rsid w:val="0043694F"/>
    <w:rPr>
      <w:sz w:val="16"/>
      <w:szCs w:val="16"/>
    </w:rPr>
  </w:style>
  <w:style w:type="paragraph" w:styleId="Objetducommentaire">
    <w:name w:val="annotation subject"/>
    <w:basedOn w:val="Commentaire"/>
    <w:next w:val="Commentaire"/>
    <w:link w:val="ObjetducommentaireCar"/>
    <w:uiPriority w:val="99"/>
    <w:semiHidden/>
    <w:unhideWhenUsed/>
    <w:rsid w:val="0043694F"/>
    <w:rPr>
      <w:rFonts w:ascii="Times New Roman" w:hAnsi="Times New Roman" w:cs="Times New Roman"/>
      <w:b/>
      <w:bCs/>
      <w:color w:val="auto"/>
      <w:lang w:eastAsia="en-US"/>
    </w:rPr>
  </w:style>
  <w:style w:type="character" w:customStyle="1" w:styleId="ObjetducommentaireCar">
    <w:name w:val="Objet du commentaire Car"/>
    <w:basedOn w:val="CommentaireCar"/>
    <w:link w:val="Objetducommentaire"/>
    <w:uiPriority w:val="99"/>
    <w:semiHidden/>
    <w:rsid w:val="0043694F"/>
    <w:rPr>
      <w:rFonts w:ascii="Times New Roman" w:eastAsia="Arial Unicode MS" w:hAnsi="Times New Roman" w:cs="Times New Roman"/>
      <w:b/>
      <w:bCs/>
      <w:color w:val="000000"/>
      <w:sz w:val="20"/>
      <w:szCs w:val="20"/>
      <w:u w:color="000000"/>
      <w:bdr w:val="nil"/>
      <w:lang w:eastAsia="zh-CN"/>
    </w:rPr>
  </w:style>
  <w:style w:type="character" w:customStyle="1" w:styleId="Titre4Car">
    <w:name w:val="Titre 4 Car"/>
    <w:basedOn w:val="Policepardfaut"/>
    <w:link w:val="Titre4"/>
    <w:uiPriority w:val="9"/>
    <w:rsid w:val="00F82602"/>
    <w:rPr>
      <w:rFonts w:asciiTheme="majorHAnsi" w:eastAsiaTheme="majorEastAsia" w:hAnsiTheme="majorHAnsi" w:cstheme="majorBidi"/>
      <w:i/>
      <w:iCs/>
      <w:color w:val="00589E" w:themeColor="accent1" w:themeShade="BF"/>
      <w:bdr w:val="nil"/>
    </w:rPr>
  </w:style>
  <w:style w:type="table" w:styleId="TableauGrille1clair-Accentuation5">
    <w:name w:val="Grid Table 1 Light Accent 5"/>
    <w:basedOn w:val="TableauNormal"/>
    <w:uiPriority w:val="46"/>
    <w:rsid w:val="003D213E"/>
    <w:tblPr>
      <w:tblStyleRowBandSize w:val="1"/>
      <w:tblStyleColBandSize w:val="1"/>
      <w:tblBorders>
        <w:top w:val="single" w:sz="4" w:space="0" w:color="FFD494" w:themeColor="accent5" w:themeTint="66"/>
        <w:left w:val="single" w:sz="4" w:space="0" w:color="FFD494" w:themeColor="accent5" w:themeTint="66"/>
        <w:bottom w:val="single" w:sz="4" w:space="0" w:color="FFD494" w:themeColor="accent5" w:themeTint="66"/>
        <w:right w:val="single" w:sz="4" w:space="0" w:color="FFD494" w:themeColor="accent5" w:themeTint="66"/>
        <w:insideH w:val="single" w:sz="4" w:space="0" w:color="FFD494" w:themeColor="accent5" w:themeTint="66"/>
        <w:insideV w:val="single" w:sz="4" w:space="0" w:color="FFD494" w:themeColor="accent5" w:themeTint="66"/>
      </w:tblBorders>
    </w:tblPr>
    <w:tblStylePr w:type="firstRow">
      <w:rPr>
        <w:b/>
        <w:bCs/>
      </w:rPr>
      <w:tblPr/>
      <w:tcPr>
        <w:tcBorders>
          <w:bottom w:val="single" w:sz="12" w:space="0" w:color="FFBE5E" w:themeColor="accent5" w:themeTint="99"/>
        </w:tcBorders>
      </w:tcPr>
    </w:tblStylePr>
    <w:tblStylePr w:type="lastRow">
      <w:rPr>
        <w:b/>
        <w:bCs/>
      </w:rPr>
      <w:tblPr/>
      <w:tcPr>
        <w:tcBorders>
          <w:top w:val="double" w:sz="2" w:space="0" w:color="FFBE5E" w:themeColor="accent5" w:themeTint="99"/>
        </w:tcBorders>
      </w:tcPr>
    </w:tblStylePr>
    <w:tblStylePr w:type="firstCol">
      <w:rPr>
        <w:b/>
        <w:bCs/>
      </w:rPr>
    </w:tblStylePr>
    <w:tblStylePr w:type="lastCol">
      <w:rPr>
        <w:b/>
        <w:bCs/>
      </w:rPr>
    </w:tblStylePr>
  </w:style>
  <w:style w:type="table" w:styleId="TableauGrille7Couleur-Accentuation1">
    <w:name w:val="Grid Table 7 Colorful Accent 1"/>
    <w:basedOn w:val="TableauNormal"/>
    <w:uiPriority w:val="52"/>
    <w:rsid w:val="003D213E"/>
    <w:rPr>
      <w:color w:val="00589E" w:themeColor="accent1" w:themeShade="BF"/>
    </w:rPr>
    <w:tblPr>
      <w:tblStyleRowBandSize w:val="1"/>
      <w:tblStyleColBandSize w:val="1"/>
      <w:tblBorders>
        <w:top w:val="single" w:sz="4" w:space="0" w:color="4CB0FF" w:themeColor="accent1" w:themeTint="99"/>
        <w:left w:val="single" w:sz="4" w:space="0" w:color="4CB0FF" w:themeColor="accent1" w:themeTint="99"/>
        <w:bottom w:val="single" w:sz="4" w:space="0" w:color="4CB0FF" w:themeColor="accent1" w:themeTint="99"/>
        <w:right w:val="single" w:sz="4" w:space="0" w:color="4CB0FF" w:themeColor="accent1" w:themeTint="99"/>
        <w:insideH w:val="single" w:sz="4" w:space="0" w:color="4CB0FF" w:themeColor="accent1" w:themeTint="99"/>
        <w:insideV w:val="single" w:sz="4" w:space="0" w:color="4C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4FF" w:themeFill="accent1" w:themeFillTint="33"/>
      </w:tcPr>
    </w:tblStylePr>
    <w:tblStylePr w:type="band1Horz">
      <w:tblPr/>
      <w:tcPr>
        <w:shd w:val="clear" w:color="auto" w:fill="C3E4FF" w:themeFill="accent1" w:themeFillTint="33"/>
      </w:tcPr>
    </w:tblStylePr>
    <w:tblStylePr w:type="neCell">
      <w:tblPr/>
      <w:tcPr>
        <w:tcBorders>
          <w:bottom w:val="single" w:sz="4" w:space="0" w:color="4CB0FF" w:themeColor="accent1" w:themeTint="99"/>
        </w:tcBorders>
      </w:tcPr>
    </w:tblStylePr>
    <w:tblStylePr w:type="nwCell">
      <w:tblPr/>
      <w:tcPr>
        <w:tcBorders>
          <w:bottom w:val="single" w:sz="4" w:space="0" w:color="4CB0FF" w:themeColor="accent1" w:themeTint="99"/>
        </w:tcBorders>
      </w:tcPr>
    </w:tblStylePr>
    <w:tblStylePr w:type="seCell">
      <w:tblPr/>
      <w:tcPr>
        <w:tcBorders>
          <w:top w:val="single" w:sz="4" w:space="0" w:color="4CB0FF" w:themeColor="accent1" w:themeTint="99"/>
        </w:tcBorders>
      </w:tcPr>
    </w:tblStylePr>
    <w:tblStylePr w:type="swCell">
      <w:tblPr/>
      <w:tcPr>
        <w:tcBorders>
          <w:top w:val="single" w:sz="4" w:space="0" w:color="4CB0FF" w:themeColor="accent1" w:themeTint="99"/>
        </w:tcBorders>
      </w:tcPr>
    </w:tblStylePr>
  </w:style>
  <w:style w:type="table" w:styleId="TableauGrille6Couleur-Accentuation1">
    <w:name w:val="Grid Table 6 Colorful Accent 1"/>
    <w:basedOn w:val="TableauNormal"/>
    <w:uiPriority w:val="51"/>
    <w:rsid w:val="003D213E"/>
    <w:rPr>
      <w:color w:val="00589E" w:themeColor="accent1" w:themeShade="BF"/>
    </w:rPr>
    <w:tblPr>
      <w:tblStyleRowBandSize w:val="1"/>
      <w:tblStyleColBandSize w:val="1"/>
      <w:tblBorders>
        <w:top w:val="single" w:sz="4" w:space="0" w:color="4CB0FF" w:themeColor="accent1" w:themeTint="99"/>
        <w:left w:val="single" w:sz="4" w:space="0" w:color="4CB0FF" w:themeColor="accent1" w:themeTint="99"/>
        <w:bottom w:val="single" w:sz="4" w:space="0" w:color="4CB0FF" w:themeColor="accent1" w:themeTint="99"/>
        <w:right w:val="single" w:sz="4" w:space="0" w:color="4CB0FF" w:themeColor="accent1" w:themeTint="99"/>
        <w:insideH w:val="single" w:sz="4" w:space="0" w:color="4CB0FF" w:themeColor="accent1" w:themeTint="99"/>
        <w:insideV w:val="single" w:sz="4" w:space="0" w:color="4CB0FF" w:themeColor="accent1" w:themeTint="99"/>
      </w:tblBorders>
    </w:tblPr>
    <w:tblStylePr w:type="firstRow">
      <w:rPr>
        <w:b/>
        <w:bCs/>
      </w:rPr>
      <w:tblPr/>
      <w:tcPr>
        <w:tcBorders>
          <w:bottom w:val="single" w:sz="12" w:space="0" w:color="4CB0FF" w:themeColor="accent1" w:themeTint="99"/>
        </w:tcBorders>
      </w:tcPr>
    </w:tblStylePr>
    <w:tblStylePr w:type="lastRow">
      <w:rPr>
        <w:b/>
        <w:bCs/>
      </w:rPr>
      <w:tblPr/>
      <w:tcPr>
        <w:tcBorders>
          <w:top w:val="double" w:sz="4" w:space="0" w:color="4CB0FF" w:themeColor="accent1" w:themeTint="99"/>
        </w:tcBorders>
      </w:tcPr>
    </w:tblStylePr>
    <w:tblStylePr w:type="firstCol">
      <w:rPr>
        <w:b/>
        <w:bCs/>
      </w:rPr>
    </w:tblStylePr>
    <w:tblStylePr w:type="lastCol">
      <w:rPr>
        <w:b/>
        <w:bCs/>
      </w:rPr>
    </w:tblStylePr>
    <w:tblStylePr w:type="band1Vert">
      <w:tblPr/>
      <w:tcPr>
        <w:shd w:val="clear" w:color="auto" w:fill="C3E4FF" w:themeFill="accent1" w:themeFillTint="33"/>
      </w:tcPr>
    </w:tblStylePr>
    <w:tblStylePr w:type="band1Horz">
      <w:tblPr/>
      <w:tcPr>
        <w:shd w:val="clear" w:color="auto" w:fill="C3E4FF" w:themeFill="accent1" w:themeFillTint="33"/>
      </w:tcPr>
    </w:tblStylePr>
  </w:style>
  <w:style w:type="table" w:styleId="TableauGrille4-Accentuation1">
    <w:name w:val="Grid Table 4 Accent 1"/>
    <w:basedOn w:val="TableauNormal"/>
    <w:uiPriority w:val="49"/>
    <w:rsid w:val="003D213E"/>
    <w:tblPr>
      <w:tblStyleRowBandSize w:val="1"/>
      <w:tblStyleColBandSize w:val="1"/>
      <w:tblBorders>
        <w:top w:val="single" w:sz="4" w:space="0" w:color="4CB0FF" w:themeColor="accent1" w:themeTint="99"/>
        <w:left w:val="single" w:sz="4" w:space="0" w:color="4CB0FF" w:themeColor="accent1" w:themeTint="99"/>
        <w:bottom w:val="single" w:sz="4" w:space="0" w:color="4CB0FF" w:themeColor="accent1" w:themeTint="99"/>
        <w:right w:val="single" w:sz="4" w:space="0" w:color="4CB0FF" w:themeColor="accent1" w:themeTint="99"/>
        <w:insideH w:val="single" w:sz="4" w:space="0" w:color="4CB0FF" w:themeColor="accent1" w:themeTint="99"/>
        <w:insideV w:val="single" w:sz="4" w:space="0" w:color="4CB0FF" w:themeColor="accent1" w:themeTint="99"/>
      </w:tblBorders>
    </w:tblPr>
    <w:tblStylePr w:type="firstRow">
      <w:rPr>
        <w:b/>
        <w:bCs/>
        <w:color w:val="FFFFFF" w:themeColor="background1"/>
      </w:rPr>
      <w:tblPr/>
      <w:tcPr>
        <w:tcBorders>
          <w:top w:val="single" w:sz="4" w:space="0" w:color="0077D4" w:themeColor="accent1"/>
          <w:left w:val="single" w:sz="4" w:space="0" w:color="0077D4" w:themeColor="accent1"/>
          <w:bottom w:val="single" w:sz="4" w:space="0" w:color="0077D4" w:themeColor="accent1"/>
          <w:right w:val="single" w:sz="4" w:space="0" w:color="0077D4" w:themeColor="accent1"/>
          <w:insideH w:val="nil"/>
          <w:insideV w:val="nil"/>
        </w:tcBorders>
        <w:shd w:val="clear" w:color="auto" w:fill="0077D4" w:themeFill="accent1"/>
      </w:tcPr>
    </w:tblStylePr>
    <w:tblStylePr w:type="lastRow">
      <w:rPr>
        <w:b/>
        <w:bCs/>
      </w:rPr>
      <w:tblPr/>
      <w:tcPr>
        <w:tcBorders>
          <w:top w:val="double" w:sz="4" w:space="0" w:color="0077D4" w:themeColor="accent1"/>
        </w:tcBorders>
      </w:tcPr>
    </w:tblStylePr>
    <w:tblStylePr w:type="firstCol">
      <w:rPr>
        <w:b/>
        <w:bCs/>
      </w:rPr>
    </w:tblStylePr>
    <w:tblStylePr w:type="lastCol">
      <w:rPr>
        <w:b/>
        <w:bCs/>
      </w:rPr>
    </w:tblStylePr>
    <w:tblStylePr w:type="band1Vert">
      <w:tblPr/>
      <w:tcPr>
        <w:shd w:val="clear" w:color="auto" w:fill="C3E4FF" w:themeFill="accent1" w:themeFillTint="33"/>
      </w:tcPr>
    </w:tblStylePr>
    <w:tblStylePr w:type="band1Horz">
      <w:tblPr/>
      <w:tcPr>
        <w:shd w:val="clear" w:color="auto" w:fill="C3E4FF" w:themeFill="accent1" w:themeFillTint="33"/>
      </w:tcPr>
    </w:tblStylePr>
  </w:style>
  <w:style w:type="character" w:customStyle="1" w:styleId="UnresolvedMention2">
    <w:name w:val="Unresolved Mention2"/>
    <w:basedOn w:val="Policepardfaut"/>
    <w:uiPriority w:val="99"/>
    <w:semiHidden/>
    <w:unhideWhenUsed/>
    <w:rsid w:val="00C6370B"/>
    <w:rPr>
      <w:color w:val="605E5C"/>
      <w:shd w:val="clear" w:color="auto" w:fill="E1DFDD"/>
    </w:rPr>
  </w:style>
  <w:style w:type="character" w:styleId="lev">
    <w:name w:val="Strong"/>
    <w:basedOn w:val="Policepardfaut"/>
    <w:uiPriority w:val="22"/>
    <w:qFormat/>
    <w:rsid w:val="00F51555"/>
    <w:rPr>
      <w:b/>
      <w:bCs/>
    </w:rPr>
  </w:style>
  <w:style w:type="character" w:customStyle="1" w:styleId="UnresolvedMention3">
    <w:name w:val="Unresolved Mention3"/>
    <w:basedOn w:val="Policepardfaut"/>
    <w:uiPriority w:val="99"/>
    <w:semiHidden/>
    <w:unhideWhenUsed/>
    <w:rsid w:val="009E6058"/>
    <w:rPr>
      <w:color w:val="605E5C"/>
      <w:shd w:val="clear" w:color="auto" w:fill="E1DFDD"/>
    </w:rPr>
  </w:style>
  <w:style w:type="character" w:styleId="Lienvisit">
    <w:name w:val="FollowedHyperlink"/>
    <w:basedOn w:val="Policepardfaut"/>
    <w:uiPriority w:val="99"/>
    <w:semiHidden/>
    <w:unhideWhenUsed/>
    <w:rsid w:val="006F2F32"/>
    <w:rPr>
      <w:color w:val="800080" w:themeColor="followedHyperlink"/>
      <w:u w:val="single"/>
    </w:rPr>
  </w:style>
  <w:style w:type="paragraph" w:styleId="Rvision">
    <w:name w:val="Revision"/>
    <w:hidden/>
    <w:uiPriority w:val="99"/>
    <w:semiHidden/>
    <w:rsid w:val="001E2749"/>
    <w:rPr>
      <w:rFonts w:ascii="Times New Roman" w:eastAsia="Arial Unicode MS" w:hAnsi="Times New Roman" w:cs="Times New Roman"/>
      <w:bdr w:val="nil"/>
    </w:rPr>
  </w:style>
  <w:style w:type="paragraph" w:styleId="Notedebasdepage">
    <w:name w:val="footnote text"/>
    <w:basedOn w:val="Normal"/>
    <w:link w:val="NotedebasdepageCar"/>
    <w:uiPriority w:val="99"/>
    <w:semiHidden/>
    <w:unhideWhenUsed/>
    <w:rsid w:val="003702E4"/>
    <w:rPr>
      <w:sz w:val="20"/>
      <w:szCs w:val="20"/>
    </w:rPr>
  </w:style>
  <w:style w:type="character" w:customStyle="1" w:styleId="NotedebasdepageCar">
    <w:name w:val="Note de bas de page Car"/>
    <w:basedOn w:val="Policepardfaut"/>
    <w:link w:val="Notedebasdepage"/>
    <w:uiPriority w:val="99"/>
    <w:semiHidden/>
    <w:rsid w:val="003702E4"/>
    <w:rPr>
      <w:rFonts w:ascii="Times New Roman" w:eastAsia="Arial Unicode MS" w:hAnsi="Times New Roman" w:cs="Times New Roman"/>
      <w:sz w:val="20"/>
      <w:szCs w:val="20"/>
      <w:bdr w:val="nil"/>
    </w:rPr>
  </w:style>
  <w:style w:type="character" w:styleId="Appelnotedebasdep">
    <w:name w:val="footnote reference"/>
    <w:basedOn w:val="Policepardfaut"/>
    <w:uiPriority w:val="99"/>
    <w:semiHidden/>
    <w:unhideWhenUsed/>
    <w:rsid w:val="003702E4"/>
    <w:rPr>
      <w:vertAlign w:val="superscript"/>
    </w:rPr>
  </w:style>
  <w:style w:type="character" w:customStyle="1" w:styleId="ParagraphedelisteCar">
    <w:name w:val="Paragraphe de liste Car"/>
    <w:basedOn w:val="Policepardfaut"/>
    <w:link w:val="Paragraphedeliste"/>
    <w:uiPriority w:val="34"/>
    <w:rsid w:val="00BC42BB"/>
    <w:rPr>
      <w:rFonts w:ascii="Calibri" w:eastAsia="Arial Unicode MS" w:hAnsi="Calibri" w:cs="Arial Unicode MS"/>
      <w:color w:val="000000"/>
      <w:sz w:val="22"/>
      <w:szCs w:val="22"/>
      <w:u w:color="000000"/>
      <w:bdr w:val="nil"/>
      <w:lang w:val="fr-FR" w:eastAsia="zh-CN"/>
    </w:rPr>
  </w:style>
  <w:style w:type="character" w:styleId="Mentionnonrsolue">
    <w:name w:val="Unresolved Mention"/>
    <w:basedOn w:val="Policepardfaut"/>
    <w:uiPriority w:val="99"/>
    <w:semiHidden/>
    <w:unhideWhenUsed/>
    <w:rsid w:val="00D201A4"/>
    <w:rPr>
      <w:color w:val="605E5C"/>
      <w:shd w:val="clear" w:color="auto" w:fill="E1DFDD"/>
    </w:rPr>
  </w:style>
  <w:style w:type="paragraph" w:styleId="Corpsdetexte">
    <w:name w:val="Body Text"/>
    <w:basedOn w:val="Normal"/>
    <w:link w:val="CorpsdetexteCar"/>
    <w:uiPriority w:val="1"/>
    <w:qFormat/>
    <w:rsid w:val="004C16E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cs="Calibri"/>
      <w:sz w:val="22"/>
      <w:szCs w:val="22"/>
      <w:bdr w:val="none" w:sz="0" w:space="0" w:color="auto"/>
      <w:lang w:bidi="en-US"/>
    </w:rPr>
  </w:style>
  <w:style w:type="character" w:customStyle="1" w:styleId="CorpsdetexteCar">
    <w:name w:val="Corps de texte Car"/>
    <w:basedOn w:val="Policepardfaut"/>
    <w:link w:val="Corpsdetexte"/>
    <w:uiPriority w:val="1"/>
    <w:rsid w:val="004C16EE"/>
    <w:rPr>
      <w:rFonts w:ascii="Calibri" w:eastAsia="Calibri" w:hAnsi="Calibri" w:cs="Calibri"/>
      <w:sz w:val="22"/>
      <w:szCs w:val="22"/>
      <w:lang w:bidi="en-US"/>
    </w:rPr>
  </w:style>
  <w:style w:type="character" w:customStyle="1" w:styleId="normaltextrun">
    <w:name w:val="normaltextrun"/>
    <w:basedOn w:val="Policepardfaut"/>
    <w:rsid w:val="004A3C12"/>
  </w:style>
  <w:style w:type="character" w:customStyle="1" w:styleId="cf11">
    <w:name w:val="cf11"/>
    <w:basedOn w:val="Policepardfaut"/>
    <w:rsid w:val="00BD3AD2"/>
    <w:rPr>
      <w:rFonts w:ascii="Segoe UI" w:hAnsi="Segoe UI" w:cs="Segoe UI" w:hint="default"/>
      <w:color w:val="0D0D0D"/>
      <w:sz w:val="18"/>
      <w:szCs w:val="18"/>
      <w:shd w:val="clear" w:color="auto" w:fill="FFFFFF"/>
    </w:rPr>
  </w:style>
  <w:style w:type="paragraph" w:customStyle="1" w:styleId="pf0">
    <w:name w:val="pf0"/>
    <w:basedOn w:val="Normal"/>
    <w:rsid w:val="00E8668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Mention">
    <w:name w:val="Mention"/>
    <w:basedOn w:val="Policepardfaut"/>
    <w:uiPriority w:val="99"/>
    <w:unhideWhenUsed/>
    <w:rsid w:val="008013B0"/>
    <w:rPr>
      <w:color w:val="2B579A"/>
      <w:shd w:val="clear" w:color="auto" w:fill="E1DFDD"/>
    </w:rPr>
  </w:style>
  <w:style w:type="character" w:styleId="Textedelespacerserv">
    <w:name w:val="Placeholder Text"/>
    <w:basedOn w:val="Policepardfaut"/>
    <w:uiPriority w:val="99"/>
    <w:semiHidden/>
    <w:rsid w:val="00630D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4902">
      <w:bodyDiv w:val="1"/>
      <w:marLeft w:val="0"/>
      <w:marRight w:val="0"/>
      <w:marTop w:val="0"/>
      <w:marBottom w:val="0"/>
      <w:divBdr>
        <w:top w:val="none" w:sz="0" w:space="0" w:color="auto"/>
        <w:left w:val="none" w:sz="0" w:space="0" w:color="auto"/>
        <w:bottom w:val="none" w:sz="0" w:space="0" w:color="auto"/>
        <w:right w:val="none" w:sz="0" w:space="0" w:color="auto"/>
      </w:divBdr>
    </w:div>
    <w:div w:id="33043608">
      <w:bodyDiv w:val="1"/>
      <w:marLeft w:val="0"/>
      <w:marRight w:val="0"/>
      <w:marTop w:val="0"/>
      <w:marBottom w:val="0"/>
      <w:divBdr>
        <w:top w:val="none" w:sz="0" w:space="0" w:color="auto"/>
        <w:left w:val="none" w:sz="0" w:space="0" w:color="auto"/>
        <w:bottom w:val="none" w:sz="0" w:space="0" w:color="auto"/>
        <w:right w:val="none" w:sz="0" w:space="0" w:color="auto"/>
      </w:divBdr>
    </w:div>
    <w:div w:id="73206827">
      <w:bodyDiv w:val="1"/>
      <w:marLeft w:val="0"/>
      <w:marRight w:val="0"/>
      <w:marTop w:val="0"/>
      <w:marBottom w:val="0"/>
      <w:divBdr>
        <w:top w:val="none" w:sz="0" w:space="0" w:color="auto"/>
        <w:left w:val="none" w:sz="0" w:space="0" w:color="auto"/>
        <w:bottom w:val="none" w:sz="0" w:space="0" w:color="auto"/>
        <w:right w:val="none" w:sz="0" w:space="0" w:color="auto"/>
      </w:divBdr>
    </w:div>
    <w:div w:id="78798755">
      <w:bodyDiv w:val="1"/>
      <w:marLeft w:val="0"/>
      <w:marRight w:val="0"/>
      <w:marTop w:val="0"/>
      <w:marBottom w:val="0"/>
      <w:divBdr>
        <w:top w:val="none" w:sz="0" w:space="0" w:color="auto"/>
        <w:left w:val="none" w:sz="0" w:space="0" w:color="auto"/>
        <w:bottom w:val="none" w:sz="0" w:space="0" w:color="auto"/>
        <w:right w:val="none" w:sz="0" w:space="0" w:color="auto"/>
      </w:divBdr>
    </w:div>
    <w:div w:id="186144592">
      <w:bodyDiv w:val="1"/>
      <w:marLeft w:val="0"/>
      <w:marRight w:val="0"/>
      <w:marTop w:val="0"/>
      <w:marBottom w:val="0"/>
      <w:divBdr>
        <w:top w:val="none" w:sz="0" w:space="0" w:color="auto"/>
        <w:left w:val="none" w:sz="0" w:space="0" w:color="auto"/>
        <w:bottom w:val="none" w:sz="0" w:space="0" w:color="auto"/>
        <w:right w:val="none" w:sz="0" w:space="0" w:color="auto"/>
      </w:divBdr>
    </w:div>
    <w:div w:id="225917282">
      <w:bodyDiv w:val="1"/>
      <w:marLeft w:val="0"/>
      <w:marRight w:val="0"/>
      <w:marTop w:val="0"/>
      <w:marBottom w:val="0"/>
      <w:divBdr>
        <w:top w:val="none" w:sz="0" w:space="0" w:color="auto"/>
        <w:left w:val="none" w:sz="0" w:space="0" w:color="auto"/>
        <w:bottom w:val="none" w:sz="0" w:space="0" w:color="auto"/>
        <w:right w:val="none" w:sz="0" w:space="0" w:color="auto"/>
      </w:divBdr>
    </w:div>
    <w:div w:id="247543077">
      <w:bodyDiv w:val="1"/>
      <w:marLeft w:val="0"/>
      <w:marRight w:val="0"/>
      <w:marTop w:val="0"/>
      <w:marBottom w:val="0"/>
      <w:divBdr>
        <w:top w:val="none" w:sz="0" w:space="0" w:color="auto"/>
        <w:left w:val="none" w:sz="0" w:space="0" w:color="auto"/>
        <w:bottom w:val="none" w:sz="0" w:space="0" w:color="auto"/>
        <w:right w:val="none" w:sz="0" w:space="0" w:color="auto"/>
      </w:divBdr>
    </w:div>
    <w:div w:id="282082116">
      <w:bodyDiv w:val="1"/>
      <w:marLeft w:val="0"/>
      <w:marRight w:val="0"/>
      <w:marTop w:val="0"/>
      <w:marBottom w:val="0"/>
      <w:divBdr>
        <w:top w:val="none" w:sz="0" w:space="0" w:color="auto"/>
        <w:left w:val="none" w:sz="0" w:space="0" w:color="auto"/>
        <w:bottom w:val="none" w:sz="0" w:space="0" w:color="auto"/>
        <w:right w:val="none" w:sz="0" w:space="0" w:color="auto"/>
      </w:divBdr>
    </w:div>
    <w:div w:id="290980819">
      <w:bodyDiv w:val="1"/>
      <w:marLeft w:val="0"/>
      <w:marRight w:val="0"/>
      <w:marTop w:val="0"/>
      <w:marBottom w:val="0"/>
      <w:divBdr>
        <w:top w:val="none" w:sz="0" w:space="0" w:color="auto"/>
        <w:left w:val="none" w:sz="0" w:space="0" w:color="auto"/>
        <w:bottom w:val="none" w:sz="0" w:space="0" w:color="auto"/>
        <w:right w:val="none" w:sz="0" w:space="0" w:color="auto"/>
      </w:divBdr>
    </w:div>
    <w:div w:id="303584126">
      <w:bodyDiv w:val="1"/>
      <w:marLeft w:val="0"/>
      <w:marRight w:val="0"/>
      <w:marTop w:val="0"/>
      <w:marBottom w:val="0"/>
      <w:divBdr>
        <w:top w:val="none" w:sz="0" w:space="0" w:color="auto"/>
        <w:left w:val="none" w:sz="0" w:space="0" w:color="auto"/>
        <w:bottom w:val="none" w:sz="0" w:space="0" w:color="auto"/>
        <w:right w:val="none" w:sz="0" w:space="0" w:color="auto"/>
      </w:divBdr>
    </w:div>
    <w:div w:id="303900182">
      <w:bodyDiv w:val="1"/>
      <w:marLeft w:val="0"/>
      <w:marRight w:val="0"/>
      <w:marTop w:val="0"/>
      <w:marBottom w:val="0"/>
      <w:divBdr>
        <w:top w:val="none" w:sz="0" w:space="0" w:color="auto"/>
        <w:left w:val="none" w:sz="0" w:space="0" w:color="auto"/>
        <w:bottom w:val="none" w:sz="0" w:space="0" w:color="auto"/>
        <w:right w:val="none" w:sz="0" w:space="0" w:color="auto"/>
      </w:divBdr>
    </w:div>
    <w:div w:id="308019517">
      <w:bodyDiv w:val="1"/>
      <w:marLeft w:val="0"/>
      <w:marRight w:val="0"/>
      <w:marTop w:val="0"/>
      <w:marBottom w:val="0"/>
      <w:divBdr>
        <w:top w:val="none" w:sz="0" w:space="0" w:color="auto"/>
        <w:left w:val="none" w:sz="0" w:space="0" w:color="auto"/>
        <w:bottom w:val="none" w:sz="0" w:space="0" w:color="auto"/>
        <w:right w:val="none" w:sz="0" w:space="0" w:color="auto"/>
      </w:divBdr>
    </w:div>
    <w:div w:id="342243372">
      <w:bodyDiv w:val="1"/>
      <w:marLeft w:val="0"/>
      <w:marRight w:val="0"/>
      <w:marTop w:val="0"/>
      <w:marBottom w:val="0"/>
      <w:divBdr>
        <w:top w:val="none" w:sz="0" w:space="0" w:color="auto"/>
        <w:left w:val="none" w:sz="0" w:space="0" w:color="auto"/>
        <w:bottom w:val="none" w:sz="0" w:space="0" w:color="auto"/>
        <w:right w:val="none" w:sz="0" w:space="0" w:color="auto"/>
      </w:divBdr>
    </w:div>
    <w:div w:id="373164961">
      <w:bodyDiv w:val="1"/>
      <w:marLeft w:val="0"/>
      <w:marRight w:val="0"/>
      <w:marTop w:val="0"/>
      <w:marBottom w:val="0"/>
      <w:divBdr>
        <w:top w:val="none" w:sz="0" w:space="0" w:color="auto"/>
        <w:left w:val="none" w:sz="0" w:space="0" w:color="auto"/>
        <w:bottom w:val="none" w:sz="0" w:space="0" w:color="auto"/>
        <w:right w:val="none" w:sz="0" w:space="0" w:color="auto"/>
      </w:divBdr>
      <w:divsChild>
        <w:div w:id="298075191">
          <w:marLeft w:val="0"/>
          <w:marRight w:val="0"/>
          <w:marTop w:val="0"/>
          <w:marBottom w:val="0"/>
          <w:divBdr>
            <w:top w:val="none" w:sz="0" w:space="0" w:color="auto"/>
            <w:left w:val="none" w:sz="0" w:space="0" w:color="auto"/>
            <w:bottom w:val="none" w:sz="0" w:space="0" w:color="auto"/>
            <w:right w:val="none" w:sz="0" w:space="0" w:color="auto"/>
          </w:divBdr>
        </w:div>
      </w:divsChild>
    </w:div>
    <w:div w:id="378019066">
      <w:bodyDiv w:val="1"/>
      <w:marLeft w:val="0"/>
      <w:marRight w:val="0"/>
      <w:marTop w:val="0"/>
      <w:marBottom w:val="0"/>
      <w:divBdr>
        <w:top w:val="none" w:sz="0" w:space="0" w:color="auto"/>
        <w:left w:val="none" w:sz="0" w:space="0" w:color="auto"/>
        <w:bottom w:val="none" w:sz="0" w:space="0" w:color="auto"/>
        <w:right w:val="none" w:sz="0" w:space="0" w:color="auto"/>
      </w:divBdr>
    </w:div>
    <w:div w:id="385419347">
      <w:bodyDiv w:val="1"/>
      <w:marLeft w:val="0"/>
      <w:marRight w:val="0"/>
      <w:marTop w:val="0"/>
      <w:marBottom w:val="0"/>
      <w:divBdr>
        <w:top w:val="none" w:sz="0" w:space="0" w:color="auto"/>
        <w:left w:val="none" w:sz="0" w:space="0" w:color="auto"/>
        <w:bottom w:val="none" w:sz="0" w:space="0" w:color="auto"/>
        <w:right w:val="none" w:sz="0" w:space="0" w:color="auto"/>
      </w:divBdr>
    </w:div>
    <w:div w:id="475804342">
      <w:bodyDiv w:val="1"/>
      <w:marLeft w:val="0"/>
      <w:marRight w:val="0"/>
      <w:marTop w:val="0"/>
      <w:marBottom w:val="0"/>
      <w:divBdr>
        <w:top w:val="none" w:sz="0" w:space="0" w:color="auto"/>
        <w:left w:val="none" w:sz="0" w:space="0" w:color="auto"/>
        <w:bottom w:val="none" w:sz="0" w:space="0" w:color="auto"/>
        <w:right w:val="none" w:sz="0" w:space="0" w:color="auto"/>
      </w:divBdr>
    </w:div>
    <w:div w:id="476342710">
      <w:bodyDiv w:val="1"/>
      <w:marLeft w:val="0"/>
      <w:marRight w:val="0"/>
      <w:marTop w:val="0"/>
      <w:marBottom w:val="0"/>
      <w:divBdr>
        <w:top w:val="none" w:sz="0" w:space="0" w:color="auto"/>
        <w:left w:val="none" w:sz="0" w:space="0" w:color="auto"/>
        <w:bottom w:val="none" w:sz="0" w:space="0" w:color="auto"/>
        <w:right w:val="none" w:sz="0" w:space="0" w:color="auto"/>
      </w:divBdr>
    </w:div>
    <w:div w:id="496193908">
      <w:bodyDiv w:val="1"/>
      <w:marLeft w:val="0"/>
      <w:marRight w:val="0"/>
      <w:marTop w:val="0"/>
      <w:marBottom w:val="0"/>
      <w:divBdr>
        <w:top w:val="none" w:sz="0" w:space="0" w:color="auto"/>
        <w:left w:val="none" w:sz="0" w:space="0" w:color="auto"/>
        <w:bottom w:val="none" w:sz="0" w:space="0" w:color="auto"/>
        <w:right w:val="none" w:sz="0" w:space="0" w:color="auto"/>
      </w:divBdr>
    </w:div>
    <w:div w:id="520634514">
      <w:bodyDiv w:val="1"/>
      <w:marLeft w:val="0"/>
      <w:marRight w:val="0"/>
      <w:marTop w:val="0"/>
      <w:marBottom w:val="0"/>
      <w:divBdr>
        <w:top w:val="none" w:sz="0" w:space="0" w:color="auto"/>
        <w:left w:val="none" w:sz="0" w:space="0" w:color="auto"/>
        <w:bottom w:val="none" w:sz="0" w:space="0" w:color="auto"/>
        <w:right w:val="none" w:sz="0" w:space="0" w:color="auto"/>
      </w:divBdr>
    </w:div>
    <w:div w:id="530656193">
      <w:bodyDiv w:val="1"/>
      <w:marLeft w:val="0"/>
      <w:marRight w:val="0"/>
      <w:marTop w:val="0"/>
      <w:marBottom w:val="0"/>
      <w:divBdr>
        <w:top w:val="none" w:sz="0" w:space="0" w:color="auto"/>
        <w:left w:val="none" w:sz="0" w:space="0" w:color="auto"/>
        <w:bottom w:val="none" w:sz="0" w:space="0" w:color="auto"/>
        <w:right w:val="none" w:sz="0" w:space="0" w:color="auto"/>
      </w:divBdr>
    </w:div>
    <w:div w:id="532889971">
      <w:bodyDiv w:val="1"/>
      <w:marLeft w:val="0"/>
      <w:marRight w:val="0"/>
      <w:marTop w:val="0"/>
      <w:marBottom w:val="0"/>
      <w:divBdr>
        <w:top w:val="none" w:sz="0" w:space="0" w:color="auto"/>
        <w:left w:val="none" w:sz="0" w:space="0" w:color="auto"/>
        <w:bottom w:val="none" w:sz="0" w:space="0" w:color="auto"/>
        <w:right w:val="none" w:sz="0" w:space="0" w:color="auto"/>
      </w:divBdr>
    </w:div>
    <w:div w:id="540288807">
      <w:bodyDiv w:val="1"/>
      <w:marLeft w:val="0"/>
      <w:marRight w:val="0"/>
      <w:marTop w:val="0"/>
      <w:marBottom w:val="0"/>
      <w:divBdr>
        <w:top w:val="none" w:sz="0" w:space="0" w:color="auto"/>
        <w:left w:val="none" w:sz="0" w:space="0" w:color="auto"/>
        <w:bottom w:val="none" w:sz="0" w:space="0" w:color="auto"/>
        <w:right w:val="none" w:sz="0" w:space="0" w:color="auto"/>
      </w:divBdr>
    </w:div>
    <w:div w:id="571737535">
      <w:bodyDiv w:val="1"/>
      <w:marLeft w:val="0"/>
      <w:marRight w:val="0"/>
      <w:marTop w:val="0"/>
      <w:marBottom w:val="0"/>
      <w:divBdr>
        <w:top w:val="none" w:sz="0" w:space="0" w:color="auto"/>
        <w:left w:val="none" w:sz="0" w:space="0" w:color="auto"/>
        <w:bottom w:val="none" w:sz="0" w:space="0" w:color="auto"/>
        <w:right w:val="none" w:sz="0" w:space="0" w:color="auto"/>
      </w:divBdr>
    </w:div>
    <w:div w:id="597493444">
      <w:bodyDiv w:val="1"/>
      <w:marLeft w:val="0"/>
      <w:marRight w:val="0"/>
      <w:marTop w:val="0"/>
      <w:marBottom w:val="0"/>
      <w:divBdr>
        <w:top w:val="none" w:sz="0" w:space="0" w:color="auto"/>
        <w:left w:val="none" w:sz="0" w:space="0" w:color="auto"/>
        <w:bottom w:val="none" w:sz="0" w:space="0" w:color="auto"/>
        <w:right w:val="none" w:sz="0" w:space="0" w:color="auto"/>
      </w:divBdr>
    </w:div>
    <w:div w:id="648828928">
      <w:bodyDiv w:val="1"/>
      <w:marLeft w:val="0"/>
      <w:marRight w:val="0"/>
      <w:marTop w:val="0"/>
      <w:marBottom w:val="0"/>
      <w:divBdr>
        <w:top w:val="none" w:sz="0" w:space="0" w:color="auto"/>
        <w:left w:val="none" w:sz="0" w:space="0" w:color="auto"/>
        <w:bottom w:val="none" w:sz="0" w:space="0" w:color="auto"/>
        <w:right w:val="none" w:sz="0" w:space="0" w:color="auto"/>
      </w:divBdr>
    </w:div>
    <w:div w:id="704643908">
      <w:bodyDiv w:val="1"/>
      <w:marLeft w:val="0"/>
      <w:marRight w:val="0"/>
      <w:marTop w:val="0"/>
      <w:marBottom w:val="0"/>
      <w:divBdr>
        <w:top w:val="none" w:sz="0" w:space="0" w:color="auto"/>
        <w:left w:val="none" w:sz="0" w:space="0" w:color="auto"/>
        <w:bottom w:val="none" w:sz="0" w:space="0" w:color="auto"/>
        <w:right w:val="none" w:sz="0" w:space="0" w:color="auto"/>
      </w:divBdr>
    </w:div>
    <w:div w:id="710106765">
      <w:bodyDiv w:val="1"/>
      <w:marLeft w:val="0"/>
      <w:marRight w:val="0"/>
      <w:marTop w:val="0"/>
      <w:marBottom w:val="0"/>
      <w:divBdr>
        <w:top w:val="none" w:sz="0" w:space="0" w:color="auto"/>
        <w:left w:val="none" w:sz="0" w:space="0" w:color="auto"/>
        <w:bottom w:val="none" w:sz="0" w:space="0" w:color="auto"/>
        <w:right w:val="none" w:sz="0" w:space="0" w:color="auto"/>
      </w:divBdr>
    </w:div>
    <w:div w:id="724178466">
      <w:bodyDiv w:val="1"/>
      <w:marLeft w:val="0"/>
      <w:marRight w:val="0"/>
      <w:marTop w:val="0"/>
      <w:marBottom w:val="0"/>
      <w:divBdr>
        <w:top w:val="none" w:sz="0" w:space="0" w:color="auto"/>
        <w:left w:val="none" w:sz="0" w:space="0" w:color="auto"/>
        <w:bottom w:val="none" w:sz="0" w:space="0" w:color="auto"/>
        <w:right w:val="none" w:sz="0" w:space="0" w:color="auto"/>
      </w:divBdr>
    </w:div>
    <w:div w:id="773937017">
      <w:bodyDiv w:val="1"/>
      <w:marLeft w:val="0"/>
      <w:marRight w:val="0"/>
      <w:marTop w:val="0"/>
      <w:marBottom w:val="0"/>
      <w:divBdr>
        <w:top w:val="none" w:sz="0" w:space="0" w:color="auto"/>
        <w:left w:val="none" w:sz="0" w:space="0" w:color="auto"/>
        <w:bottom w:val="none" w:sz="0" w:space="0" w:color="auto"/>
        <w:right w:val="none" w:sz="0" w:space="0" w:color="auto"/>
      </w:divBdr>
    </w:div>
    <w:div w:id="777716802">
      <w:bodyDiv w:val="1"/>
      <w:marLeft w:val="0"/>
      <w:marRight w:val="0"/>
      <w:marTop w:val="0"/>
      <w:marBottom w:val="0"/>
      <w:divBdr>
        <w:top w:val="none" w:sz="0" w:space="0" w:color="auto"/>
        <w:left w:val="none" w:sz="0" w:space="0" w:color="auto"/>
        <w:bottom w:val="none" w:sz="0" w:space="0" w:color="auto"/>
        <w:right w:val="none" w:sz="0" w:space="0" w:color="auto"/>
      </w:divBdr>
    </w:div>
    <w:div w:id="791942174">
      <w:bodyDiv w:val="1"/>
      <w:marLeft w:val="0"/>
      <w:marRight w:val="0"/>
      <w:marTop w:val="0"/>
      <w:marBottom w:val="0"/>
      <w:divBdr>
        <w:top w:val="none" w:sz="0" w:space="0" w:color="auto"/>
        <w:left w:val="none" w:sz="0" w:space="0" w:color="auto"/>
        <w:bottom w:val="none" w:sz="0" w:space="0" w:color="auto"/>
        <w:right w:val="none" w:sz="0" w:space="0" w:color="auto"/>
      </w:divBdr>
    </w:div>
    <w:div w:id="820386194">
      <w:bodyDiv w:val="1"/>
      <w:marLeft w:val="0"/>
      <w:marRight w:val="0"/>
      <w:marTop w:val="0"/>
      <w:marBottom w:val="0"/>
      <w:divBdr>
        <w:top w:val="none" w:sz="0" w:space="0" w:color="auto"/>
        <w:left w:val="none" w:sz="0" w:space="0" w:color="auto"/>
        <w:bottom w:val="none" w:sz="0" w:space="0" w:color="auto"/>
        <w:right w:val="none" w:sz="0" w:space="0" w:color="auto"/>
      </w:divBdr>
    </w:div>
    <w:div w:id="826674866">
      <w:bodyDiv w:val="1"/>
      <w:marLeft w:val="0"/>
      <w:marRight w:val="0"/>
      <w:marTop w:val="0"/>
      <w:marBottom w:val="0"/>
      <w:divBdr>
        <w:top w:val="none" w:sz="0" w:space="0" w:color="auto"/>
        <w:left w:val="none" w:sz="0" w:space="0" w:color="auto"/>
        <w:bottom w:val="none" w:sz="0" w:space="0" w:color="auto"/>
        <w:right w:val="none" w:sz="0" w:space="0" w:color="auto"/>
      </w:divBdr>
    </w:div>
    <w:div w:id="841046756">
      <w:bodyDiv w:val="1"/>
      <w:marLeft w:val="0"/>
      <w:marRight w:val="0"/>
      <w:marTop w:val="0"/>
      <w:marBottom w:val="0"/>
      <w:divBdr>
        <w:top w:val="none" w:sz="0" w:space="0" w:color="auto"/>
        <w:left w:val="none" w:sz="0" w:space="0" w:color="auto"/>
        <w:bottom w:val="none" w:sz="0" w:space="0" w:color="auto"/>
        <w:right w:val="none" w:sz="0" w:space="0" w:color="auto"/>
      </w:divBdr>
    </w:div>
    <w:div w:id="908199800">
      <w:bodyDiv w:val="1"/>
      <w:marLeft w:val="0"/>
      <w:marRight w:val="0"/>
      <w:marTop w:val="0"/>
      <w:marBottom w:val="0"/>
      <w:divBdr>
        <w:top w:val="none" w:sz="0" w:space="0" w:color="auto"/>
        <w:left w:val="none" w:sz="0" w:space="0" w:color="auto"/>
        <w:bottom w:val="none" w:sz="0" w:space="0" w:color="auto"/>
        <w:right w:val="none" w:sz="0" w:space="0" w:color="auto"/>
      </w:divBdr>
    </w:div>
    <w:div w:id="1069888606">
      <w:bodyDiv w:val="1"/>
      <w:marLeft w:val="0"/>
      <w:marRight w:val="0"/>
      <w:marTop w:val="0"/>
      <w:marBottom w:val="0"/>
      <w:divBdr>
        <w:top w:val="none" w:sz="0" w:space="0" w:color="auto"/>
        <w:left w:val="none" w:sz="0" w:space="0" w:color="auto"/>
        <w:bottom w:val="none" w:sz="0" w:space="0" w:color="auto"/>
        <w:right w:val="none" w:sz="0" w:space="0" w:color="auto"/>
      </w:divBdr>
    </w:div>
    <w:div w:id="1101414875">
      <w:bodyDiv w:val="1"/>
      <w:marLeft w:val="0"/>
      <w:marRight w:val="0"/>
      <w:marTop w:val="0"/>
      <w:marBottom w:val="0"/>
      <w:divBdr>
        <w:top w:val="none" w:sz="0" w:space="0" w:color="auto"/>
        <w:left w:val="none" w:sz="0" w:space="0" w:color="auto"/>
        <w:bottom w:val="none" w:sz="0" w:space="0" w:color="auto"/>
        <w:right w:val="none" w:sz="0" w:space="0" w:color="auto"/>
      </w:divBdr>
    </w:div>
    <w:div w:id="1120337978">
      <w:bodyDiv w:val="1"/>
      <w:marLeft w:val="0"/>
      <w:marRight w:val="0"/>
      <w:marTop w:val="0"/>
      <w:marBottom w:val="0"/>
      <w:divBdr>
        <w:top w:val="none" w:sz="0" w:space="0" w:color="auto"/>
        <w:left w:val="none" w:sz="0" w:space="0" w:color="auto"/>
        <w:bottom w:val="none" w:sz="0" w:space="0" w:color="auto"/>
        <w:right w:val="none" w:sz="0" w:space="0" w:color="auto"/>
      </w:divBdr>
    </w:div>
    <w:div w:id="1168985140">
      <w:bodyDiv w:val="1"/>
      <w:marLeft w:val="0"/>
      <w:marRight w:val="0"/>
      <w:marTop w:val="0"/>
      <w:marBottom w:val="0"/>
      <w:divBdr>
        <w:top w:val="none" w:sz="0" w:space="0" w:color="auto"/>
        <w:left w:val="none" w:sz="0" w:space="0" w:color="auto"/>
        <w:bottom w:val="none" w:sz="0" w:space="0" w:color="auto"/>
        <w:right w:val="none" w:sz="0" w:space="0" w:color="auto"/>
      </w:divBdr>
    </w:div>
    <w:div w:id="1182282509">
      <w:bodyDiv w:val="1"/>
      <w:marLeft w:val="0"/>
      <w:marRight w:val="0"/>
      <w:marTop w:val="0"/>
      <w:marBottom w:val="0"/>
      <w:divBdr>
        <w:top w:val="none" w:sz="0" w:space="0" w:color="auto"/>
        <w:left w:val="none" w:sz="0" w:space="0" w:color="auto"/>
        <w:bottom w:val="none" w:sz="0" w:space="0" w:color="auto"/>
        <w:right w:val="none" w:sz="0" w:space="0" w:color="auto"/>
      </w:divBdr>
      <w:divsChild>
        <w:div w:id="863059600">
          <w:marLeft w:val="0"/>
          <w:marRight w:val="0"/>
          <w:marTop w:val="0"/>
          <w:marBottom w:val="0"/>
          <w:divBdr>
            <w:top w:val="none" w:sz="0" w:space="0" w:color="auto"/>
            <w:left w:val="none" w:sz="0" w:space="0" w:color="auto"/>
            <w:bottom w:val="none" w:sz="0" w:space="0" w:color="auto"/>
            <w:right w:val="none" w:sz="0" w:space="0" w:color="auto"/>
          </w:divBdr>
        </w:div>
      </w:divsChild>
    </w:div>
    <w:div w:id="1248073489">
      <w:bodyDiv w:val="1"/>
      <w:marLeft w:val="0"/>
      <w:marRight w:val="0"/>
      <w:marTop w:val="0"/>
      <w:marBottom w:val="0"/>
      <w:divBdr>
        <w:top w:val="none" w:sz="0" w:space="0" w:color="auto"/>
        <w:left w:val="none" w:sz="0" w:space="0" w:color="auto"/>
        <w:bottom w:val="none" w:sz="0" w:space="0" w:color="auto"/>
        <w:right w:val="none" w:sz="0" w:space="0" w:color="auto"/>
      </w:divBdr>
    </w:div>
    <w:div w:id="1307130149">
      <w:bodyDiv w:val="1"/>
      <w:marLeft w:val="0"/>
      <w:marRight w:val="0"/>
      <w:marTop w:val="0"/>
      <w:marBottom w:val="0"/>
      <w:divBdr>
        <w:top w:val="none" w:sz="0" w:space="0" w:color="auto"/>
        <w:left w:val="none" w:sz="0" w:space="0" w:color="auto"/>
        <w:bottom w:val="none" w:sz="0" w:space="0" w:color="auto"/>
        <w:right w:val="none" w:sz="0" w:space="0" w:color="auto"/>
      </w:divBdr>
    </w:div>
    <w:div w:id="1368529581">
      <w:bodyDiv w:val="1"/>
      <w:marLeft w:val="0"/>
      <w:marRight w:val="0"/>
      <w:marTop w:val="0"/>
      <w:marBottom w:val="0"/>
      <w:divBdr>
        <w:top w:val="none" w:sz="0" w:space="0" w:color="auto"/>
        <w:left w:val="none" w:sz="0" w:space="0" w:color="auto"/>
        <w:bottom w:val="none" w:sz="0" w:space="0" w:color="auto"/>
        <w:right w:val="none" w:sz="0" w:space="0" w:color="auto"/>
      </w:divBdr>
    </w:div>
    <w:div w:id="1387996445">
      <w:bodyDiv w:val="1"/>
      <w:marLeft w:val="0"/>
      <w:marRight w:val="0"/>
      <w:marTop w:val="0"/>
      <w:marBottom w:val="0"/>
      <w:divBdr>
        <w:top w:val="none" w:sz="0" w:space="0" w:color="auto"/>
        <w:left w:val="none" w:sz="0" w:space="0" w:color="auto"/>
        <w:bottom w:val="none" w:sz="0" w:space="0" w:color="auto"/>
        <w:right w:val="none" w:sz="0" w:space="0" w:color="auto"/>
      </w:divBdr>
    </w:div>
    <w:div w:id="1473015874">
      <w:bodyDiv w:val="1"/>
      <w:marLeft w:val="0"/>
      <w:marRight w:val="0"/>
      <w:marTop w:val="0"/>
      <w:marBottom w:val="0"/>
      <w:divBdr>
        <w:top w:val="none" w:sz="0" w:space="0" w:color="auto"/>
        <w:left w:val="none" w:sz="0" w:space="0" w:color="auto"/>
        <w:bottom w:val="none" w:sz="0" w:space="0" w:color="auto"/>
        <w:right w:val="none" w:sz="0" w:space="0" w:color="auto"/>
      </w:divBdr>
    </w:div>
    <w:div w:id="1494759234">
      <w:bodyDiv w:val="1"/>
      <w:marLeft w:val="0"/>
      <w:marRight w:val="0"/>
      <w:marTop w:val="0"/>
      <w:marBottom w:val="0"/>
      <w:divBdr>
        <w:top w:val="none" w:sz="0" w:space="0" w:color="auto"/>
        <w:left w:val="none" w:sz="0" w:space="0" w:color="auto"/>
        <w:bottom w:val="none" w:sz="0" w:space="0" w:color="auto"/>
        <w:right w:val="none" w:sz="0" w:space="0" w:color="auto"/>
      </w:divBdr>
    </w:div>
    <w:div w:id="1497963399">
      <w:bodyDiv w:val="1"/>
      <w:marLeft w:val="0"/>
      <w:marRight w:val="0"/>
      <w:marTop w:val="0"/>
      <w:marBottom w:val="0"/>
      <w:divBdr>
        <w:top w:val="none" w:sz="0" w:space="0" w:color="auto"/>
        <w:left w:val="none" w:sz="0" w:space="0" w:color="auto"/>
        <w:bottom w:val="none" w:sz="0" w:space="0" w:color="auto"/>
        <w:right w:val="none" w:sz="0" w:space="0" w:color="auto"/>
      </w:divBdr>
    </w:div>
    <w:div w:id="1566452692">
      <w:bodyDiv w:val="1"/>
      <w:marLeft w:val="0"/>
      <w:marRight w:val="0"/>
      <w:marTop w:val="0"/>
      <w:marBottom w:val="0"/>
      <w:divBdr>
        <w:top w:val="none" w:sz="0" w:space="0" w:color="auto"/>
        <w:left w:val="none" w:sz="0" w:space="0" w:color="auto"/>
        <w:bottom w:val="none" w:sz="0" w:space="0" w:color="auto"/>
        <w:right w:val="none" w:sz="0" w:space="0" w:color="auto"/>
      </w:divBdr>
    </w:div>
    <w:div w:id="1584139500">
      <w:bodyDiv w:val="1"/>
      <w:marLeft w:val="0"/>
      <w:marRight w:val="0"/>
      <w:marTop w:val="0"/>
      <w:marBottom w:val="0"/>
      <w:divBdr>
        <w:top w:val="none" w:sz="0" w:space="0" w:color="auto"/>
        <w:left w:val="none" w:sz="0" w:space="0" w:color="auto"/>
        <w:bottom w:val="none" w:sz="0" w:space="0" w:color="auto"/>
        <w:right w:val="none" w:sz="0" w:space="0" w:color="auto"/>
      </w:divBdr>
    </w:div>
    <w:div w:id="1599947336">
      <w:bodyDiv w:val="1"/>
      <w:marLeft w:val="0"/>
      <w:marRight w:val="0"/>
      <w:marTop w:val="0"/>
      <w:marBottom w:val="0"/>
      <w:divBdr>
        <w:top w:val="none" w:sz="0" w:space="0" w:color="auto"/>
        <w:left w:val="none" w:sz="0" w:space="0" w:color="auto"/>
        <w:bottom w:val="none" w:sz="0" w:space="0" w:color="auto"/>
        <w:right w:val="none" w:sz="0" w:space="0" w:color="auto"/>
      </w:divBdr>
    </w:div>
    <w:div w:id="1610770867">
      <w:bodyDiv w:val="1"/>
      <w:marLeft w:val="0"/>
      <w:marRight w:val="0"/>
      <w:marTop w:val="0"/>
      <w:marBottom w:val="0"/>
      <w:divBdr>
        <w:top w:val="none" w:sz="0" w:space="0" w:color="auto"/>
        <w:left w:val="none" w:sz="0" w:space="0" w:color="auto"/>
        <w:bottom w:val="none" w:sz="0" w:space="0" w:color="auto"/>
        <w:right w:val="none" w:sz="0" w:space="0" w:color="auto"/>
      </w:divBdr>
    </w:div>
    <w:div w:id="1614479607">
      <w:bodyDiv w:val="1"/>
      <w:marLeft w:val="0"/>
      <w:marRight w:val="0"/>
      <w:marTop w:val="0"/>
      <w:marBottom w:val="0"/>
      <w:divBdr>
        <w:top w:val="none" w:sz="0" w:space="0" w:color="auto"/>
        <w:left w:val="none" w:sz="0" w:space="0" w:color="auto"/>
        <w:bottom w:val="none" w:sz="0" w:space="0" w:color="auto"/>
        <w:right w:val="none" w:sz="0" w:space="0" w:color="auto"/>
      </w:divBdr>
    </w:div>
    <w:div w:id="1636792056">
      <w:bodyDiv w:val="1"/>
      <w:marLeft w:val="0"/>
      <w:marRight w:val="0"/>
      <w:marTop w:val="0"/>
      <w:marBottom w:val="0"/>
      <w:divBdr>
        <w:top w:val="none" w:sz="0" w:space="0" w:color="auto"/>
        <w:left w:val="none" w:sz="0" w:space="0" w:color="auto"/>
        <w:bottom w:val="none" w:sz="0" w:space="0" w:color="auto"/>
        <w:right w:val="none" w:sz="0" w:space="0" w:color="auto"/>
      </w:divBdr>
    </w:div>
    <w:div w:id="1650131508">
      <w:bodyDiv w:val="1"/>
      <w:marLeft w:val="0"/>
      <w:marRight w:val="0"/>
      <w:marTop w:val="0"/>
      <w:marBottom w:val="0"/>
      <w:divBdr>
        <w:top w:val="none" w:sz="0" w:space="0" w:color="auto"/>
        <w:left w:val="none" w:sz="0" w:space="0" w:color="auto"/>
        <w:bottom w:val="none" w:sz="0" w:space="0" w:color="auto"/>
        <w:right w:val="none" w:sz="0" w:space="0" w:color="auto"/>
      </w:divBdr>
    </w:div>
    <w:div w:id="1703939039">
      <w:bodyDiv w:val="1"/>
      <w:marLeft w:val="0"/>
      <w:marRight w:val="0"/>
      <w:marTop w:val="0"/>
      <w:marBottom w:val="0"/>
      <w:divBdr>
        <w:top w:val="none" w:sz="0" w:space="0" w:color="auto"/>
        <w:left w:val="none" w:sz="0" w:space="0" w:color="auto"/>
        <w:bottom w:val="none" w:sz="0" w:space="0" w:color="auto"/>
        <w:right w:val="none" w:sz="0" w:space="0" w:color="auto"/>
      </w:divBdr>
    </w:div>
    <w:div w:id="1767654331">
      <w:bodyDiv w:val="1"/>
      <w:marLeft w:val="0"/>
      <w:marRight w:val="0"/>
      <w:marTop w:val="0"/>
      <w:marBottom w:val="0"/>
      <w:divBdr>
        <w:top w:val="none" w:sz="0" w:space="0" w:color="auto"/>
        <w:left w:val="none" w:sz="0" w:space="0" w:color="auto"/>
        <w:bottom w:val="none" w:sz="0" w:space="0" w:color="auto"/>
        <w:right w:val="none" w:sz="0" w:space="0" w:color="auto"/>
      </w:divBdr>
    </w:div>
    <w:div w:id="1822115574">
      <w:bodyDiv w:val="1"/>
      <w:marLeft w:val="0"/>
      <w:marRight w:val="0"/>
      <w:marTop w:val="0"/>
      <w:marBottom w:val="0"/>
      <w:divBdr>
        <w:top w:val="none" w:sz="0" w:space="0" w:color="auto"/>
        <w:left w:val="none" w:sz="0" w:space="0" w:color="auto"/>
        <w:bottom w:val="none" w:sz="0" w:space="0" w:color="auto"/>
        <w:right w:val="none" w:sz="0" w:space="0" w:color="auto"/>
      </w:divBdr>
    </w:div>
    <w:div w:id="1851748635">
      <w:bodyDiv w:val="1"/>
      <w:marLeft w:val="0"/>
      <w:marRight w:val="0"/>
      <w:marTop w:val="0"/>
      <w:marBottom w:val="0"/>
      <w:divBdr>
        <w:top w:val="none" w:sz="0" w:space="0" w:color="auto"/>
        <w:left w:val="none" w:sz="0" w:space="0" w:color="auto"/>
        <w:bottom w:val="none" w:sz="0" w:space="0" w:color="auto"/>
        <w:right w:val="none" w:sz="0" w:space="0" w:color="auto"/>
      </w:divBdr>
    </w:div>
    <w:div w:id="1863084459">
      <w:bodyDiv w:val="1"/>
      <w:marLeft w:val="0"/>
      <w:marRight w:val="0"/>
      <w:marTop w:val="0"/>
      <w:marBottom w:val="0"/>
      <w:divBdr>
        <w:top w:val="none" w:sz="0" w:space="0" w:color="auto"/>
        <w:left w:val="none" w:sz="0" w:space="0" w:color="auto"/>
        <w:bottom w:val="none" w:sz="0" w:space="0" w:color="auto"/>
        <w:right w:val="none" w:sz="0" w:space="0" w:color="auto"/>
      </w:divBdr>
    </w:div>
    <w:div w:id="1914505940">
      <w:bodyDiv w:val="1"/>
      <w:marLeft w:val="0"/>
      <w:marRight w:val="0"/>
      <w:marTop w:val="0"/>
      <w:marBottom w:val="0"/>
      <w:divBdr>
        <w:top w:val="none" w:sz="0" w:space="0" w:color="auto"/>
        <w:left w:val="none" w:sz="0" w:space="0" w:color="auto"/>
        <w:bottom w:val="none" w:sz="0" w:space="0" w:color="auto"/>
        <w:right w:val="none" w:sz="0" w:space="0" w:color="auto"/>
      </w:divBdr>
    </w:div>
    <w:div w:id="1955480873">
      <w:bodyDiv w:val="1"/>
      <w:marLeft w:val="0"/>
      <w:marRight w:val="0"/>
      <w:marTop w:val="0"/>
      <w:marBottom w:val="0"/>
      <w:divBdr>
        <w:top w:val="none" w:sz="0" w:space="0" w:color="auto"/>
        <w:left w:val="none" w:sz="0" w:space="0" w:color="auto"/>
        <w:bottom w:val="none" w:sz="0" w:space="0" w:color="auto"/>
        <w:right w:val="none" w:sz="0" w:space="0" w:color="auto"/>
      </w:divBdr>
    </w:div>
    <w:div w:id="1972705648">
      <w:bodyDiv w:val="1"/>
      <w:marLeft w:val="0"/>
      <w:marRight w:val="0"/>
      <w:marTop w:val="0"/>
      <w:marBottom w:val="0"/>
      <w:divBdr>
        <w:top w:val="none" w:sz="0" w:space="0" w:color="auto"/>
        <w:left w:val="none" w:sz="0" w:space="0" w:color="auto"/>
        <w:bottom w:val="none" w:sz="0" w:space="0" w:color="auto"/>
        <w:right w:val="none" w:sz="0" w:space="0" w:color="auto"/>
      </w:divBdr>
    </w:div>
    <w:div w:id="1991058383">
      <w:bodyDiv w:val="1"/>
      <w:marLeft w:val="0"/>
      <w:marRight w:val="0"/>
      <w:marTop w:val="0"/>
      <w:marBottom w:val="0"/>
      <w:divBdr>
        <w:top w:val="none" w:sz="0" w:space="0" w:color="auto"/>
        <w:left w:val="none" w:sz="0" w:space="0" w:color="auto"/>
        <w:bottom w:val="none" w:sz="0" w:space="0" w:color="auto"/>
        <w:right w:val="none" w:sz="0" w:space="0" w:color="auto"/>
      </w:divBdr>
    </w:div>
    <w:div w:id="1996909056">
      <w:bodyDiv w:val="1"/>
      <w:marLeft w:val="0"/>
      <w:marRight w:val="0"/>
      <w:marTop w:val="0"/>
      <w:marBottom w:val="0"/>
      <w:divBdr>
        <w:top w:val="none" w:sz="0" w:space="0" w:color="auto"/>
        <w:left w:val="none" w:sz="0" w:space="0" w:color="auto"/>
        <w:bottom w:val="none" w:sz="0" w:space="0" w:color="auto"/>
        <w:right w:val="none" w:sz="0" w:space="0" w:color="auto"/>
      </w:divBdr>
    </w:div>
    <w:div w:id="2087609759">
      <w:bodyDiv w:val="1"/>
      <w:marLeft w:val="0"/>
      <w:marRight w:val="0"/>
      <w:marTop w:val="0"/>
      <w:marBottom w:val="0"/>
      <w:divBdr>
        <w:top w:val="none" w:sz="0" w:space="0" w:color="auto"/>
        <w:left w:val="none" w:sz="0" w:space="0" w:color="auto"/>
        <w:bottom w:val="none" w:sz="0" w:space="0" w:color="auto"/>
        <w:right w:val="none" w:sz="0" w:space="0" w:color="auto"/>
      </w:divBdr>
    </w:div>
    <w:div w:id="2115201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usaro.magda@uqam.ca"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usaro.magda@uqam.c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lw@unesco.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UNESCO_1">
      <a:dk1>
        <a:sysClr val="windowText" lastClr="000000"/>
      </a:dk1>
      <a:lt1>
        <a:sysClr val="window" lastClr="FFFFFF"/>
      </a:lt1>
      <a:dk2>
        <a:srgbClr val="0077D4"/>
      </a:dk2>
      <a:lt2>
        <a:srgbClr val="C5192D"/>
      </a:lt2>
      <a:accent1>
        <a:srgbClr val="0077D4"/>
      </a:accent1>
      <a:accent2>
        <a:srgbClr val="C5192D"/>
      </a:accent2>
      <a:accent3>
        <a:srgbClr val="95C11F"/>
      </a:accent3>
      <a:accent4>
        <a:srgbClr val="9F358B"/>
      </a:accent4>
      <a:accent5>
        <a:srgbClr val="F39200"/>
      </a:accent5>
      <a:accent6>
        <a:srgbClr val="FFD500"/>
      </a:accent6>
      <a:hlink>
        <a:srgbClr val="0000FF"/>
      </a:hlink>
      <a:folHlink>
        <a:srgbClr val="800080"/>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5804b4c-b3d7-4ba3-8b3a-4e2419d6d894" xsi:nil="true"/>
    <cb5c3359cdb54629a122e09d69a2e0f3 xmlns="f685b576-218b-42b0-abb8-b07f9ffc7d68">
      <Terms xmlns="http://schemas.microsoft.com/office/infopath/2007/PartnerControls"/>
    </cb5c3359cdb54629a122e09d69a2e0f3>
    <fcc43edd2db048c396b4c7a2d1795581 xmlns="f685b576-218b-42b0-abb8-b07f9ffc7d68">
      <Terms xmlns="http://schemas.microsoft.com/office/infopath/2007/PartnerControls"/>
    </fcc43edd2db048c396b4c7a2d1795581>
    <lcf76f155ced4ddcb4097134ff3c332f xmlns="f685b576-218b-42b0-abb8-b07f9ffc7d68">
      <Terms xmlns="http://schemas.microsoft.com/office/infopath/2007/PartnerControls"/>
    </lcf76f155ced4ddcb4097134ff3c332f>
    <Typeofcontent xmlns="f685b576-218b-42b0-abb8-b07f9ffc7d6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9DAE95A339B248977E50AC878AA16A" ma:contentTypeVersion="24" ma:contentTypeDescription="Create a new document." ma:contentTypeScope="" ma:versionID="bcc2ddafae3d544129a7cf4399fd4ace">
  <xsd:schema xmlns:xsd="http://www.w3.org/2001/XMLSchema" xmlns:xs="http://www.w3.org/2001/XMLSchema" xmlns:p="http://schemas.microsoft.com/office/2006/metadata/properties" xmlns:ns2="f685b576-218b-42b0-abb8-b07f9ffc7d68" xmlns:ns3="85804b4c-b3d7-4ba3-8b3a-4e2419d6d894" targetNamespace="http://schemas.microsoft.com/office/2006/metadata/properties" ma:root="true" ma:fieldsID="5bb077be8f04268cee35481e0fe52729" ns2:_="" ns3:_="">
    <xsd:import namespace="f685b576-218b-42b0-abb8-b07f9ffc7d68"/>
    <xsd:import namespace="85804b4c-b3d7-4ba3-8b3a-4e2419d6d8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fcc43edd2db048c396b4c7a2d1795581" minOccurs="0"/>
                <xsd:element ref="ns2:cb5c3359cdb54629a122e09d69a2e0f3" minOccurs="0"/>
                <xsd:element ref="ns2:Typeofcontent"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85b576-218b-42b0-abb8-b07f9ffc7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0cec18f-64e3-475c-b7ef-ac8bd502240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fcc43edd2db048c396b4c7a2d1795581" ma:index="27" nillable="true" ma:taxonomy="true" ma:internalName="fcc43edd2db048c396b4c7a2d1795581" ma:taxonomyFieldName="Subject_x002f_Theme" ma:displayName="Subject/Theme" ma:default="" ma:fieldId="{fcc43edd-2db0-48c3-96b4-c7a2d1795581}" ma:taxonomyMulti="true" ma:sspId="20cec18f-64e3-475c-b7ef-ac8bd502240b" ma:termSetId="e7ceac6a-a870-4099-89f5-280ae0145bd3" ma:anchorId="00000000-0000-0000-0000-000000000000" ma:open="false" ma:isKeyword="false">
      <xsd:complexType>
        <xsd:sequence>
          <xsd:element ref="pc:Terms" minOccurs="0" maxOccurs="1"/>
        </xsd:sequence>
      </xsd:complexType>
    </xsd:element>
    <xsd:element name="cb5c3359cdb54629a122e09d69a2e0f3" ma:index="29" nillable="true" ma:taxonomy="true" ma:internalName="cb5c3359cdb54629a122e09d69a2e0f3" ma:taxonomyFieldName="Countries" ma:displayName="Countries" ma:default="" ma:fieldId="{cb5c3359-cdb5-4629-a122-e09d69a2e0f3}" ma:taxonomyMulti="true" ma:sspId="20cec18f-64e3-475c-b7ef-ac8bd502240b" ma:termSetId="46f8aa8d-5b66-4210-b47b-1cb065b75a93" ma:anchorId="00000000-0000-0000-0000-000000000000" ma:open="false" ma:isKeyword="false">
      <xsd:complexType>
        <xsd:sequence>
          <xsd:element ref="pc:Terms" minOccurs="0" maxOccurs="1"/>
        </xsd:sequence>
      </xsd:complexType>
    </xsd:element>
    <xsd:element name="Typeofcontent" ma:index="30" nillable="true" ma:displayName="Type of content" ma:format="Dropdown" ma:internalName="Typeofcontent">
      <xsd:simpleType>
        <xsd:restriction base="dms:Choice">
          <xsd:enumeration value="Lecture"/>
          <xsd:enumeration value="Video message"/>
          <xsd:enumeration value="Speech"/>
          <xsd:enumeration value="Talking points"/>
          <xsd:enumeration value="Presentation"/>
          <xsd:enumeration value="Run of show"/>
          <xsd:enumeration value="Interview"/>
        </xsd:restriction>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804b4c-b3d7-4ba3-8b3a-4e2419d6d89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843694e-811d-4011-a4de-79b486f63134}" ma:internalName="TaxCatchAll" ma:showField="CatchAllData" ma:web="85804b4c-b3d7-4ba3-8b3a-4e2419d6d8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9EA95A-7C85-46FB-A7A4-DAF5D5BE7321}">
  <ds:schemaRefs>
    <ds:schemaRef ds:uri="http://schemas.openxmlformats.org/officeDocument/2006/bibliography"/>
  </ds:schemaRefs>
</ds:datastoreItem>
</file>

<file path=customXml/itemProps2.xml><?xml version="1.0" encoding="utf-8"?>
<ds:datastoreItem xmlns:ds="http://schemas.openxmlformats.org/officeDocument/2006/customXml" ds:itemID="{EB429867-7D80-4CE0-A393-6C8F612E5C02}">
  <ds:schemaRefs>
    <ds:schemaRef ds:uri="http://schemas.microsoft.com/sharepoint/v3/contenttype/forms"/>
  </ds:schemaRefs>
</ds:datastoreItem>
</file>

<file path=customXml/itemProps3.xml><?xml version="1.0" encoding="utf-8"?>
<ds:datastoreItem xmlns:ds="http://schemas.openxmlformats.org/officeDocument/2006/customXml" ds:itemID="{47E61991-B546-4974-8BD0-D81024FACA63}">
  <ds:schemaRefs>
    <ds:schemaRef ds:uri="http://schemas.microsoft.com/office/2006/metadata/properties"/>
    <ds:schemaRef ds:uri="http://schemas.microsoft.com/office/infopath/2007/PartnerControls"/>
    <ds:schemaRef ds:uri="85804b4c-b3d7-4ba3-8b3a-4e2419d6d894"/>
    <ds:schemaRef ds:uri="f685b576-218b-42b0-abb8-b07f9ffc7d68"/>
  </ds:schemaRefs>
</ds:datastoreItem>
</file>

<file path=customXml/itemProps4.xml><?xml version="1.0" encoding="utf-8"?>
<ds:datastoreItem xmlns:ds="http://schemas.openxmlformats.org/officeDocument/2006/customXml" ds:itemID="{4FB9A2A5-A53B-44E8-A9FB-17DCC1DE3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85b576-218b-42b0-abb8-b07f9ffc7d68"/>
    <ds:schemaRef ds:uri="85804b4c-b3d7-4ba3-8b3a-4e2419d6d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8e024d6-51f2-471b-ac2c-b1117d65062e}" enabled="1" method="Standard" siteId="{1d4fae52-39b3-4bfa-b0b3-022956b11194}" removed="0"/>
</clbl:labelList>
</file>

<file path=docProps/app.xml><?xml version="1.0" encoding="utf-8"?>
<Properties xmlns="http://schemas.openxmlformats.org/officeDocument/2006/extended-properties" xmlns:vt="http://schemas.openxmlformats.org/officeDocument/2006/docPropsVTypes">
  <Template>Normal.dotm</Template>
  <TotalTime>414</TotalTime>
  <Pages>4</Pages>
  <Words>936</Words>
  <Characters>5151</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6075</CharactersWithSpaces>
  <SharedDoc>false</SharedDoc>
  <HLinks>
    <vt:vector size="6" baseType="variant">
      <vt:variant>
        <vt:i4>6160507</vt:i4>
      </vt:variant>
      <vt:variant>
        <vt:i4>0</vt:i4>
      </vt:variant>
      <vt:variant>
        <vt:i4>0</vt:i4>
      </vt:variant>
      <vt:variant>
        <vt:i4>5</vt:i4>
      </vt:variant>
      <vt:variant>
        <vt:lpwstr>mailto:dlw@unesco.org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Tawil, Sobhi</dc:creator>
  <cp:keywords/>
  <dc:description/>
  <cp:lastModifiedBy>Dahmani, Sonia</cp:lastModifiedBy>
  <cp:revision>387</cp:revision>
  <cp:lastPrinted>2025-03-21T18:27:00Z</cp:lastPrinted>
  <dcterms:created xsi:type="dcterms:W3CDTF">2025-06-04T11:30:00Z</dcterms:created>
  <dcterms:modified xsi:type="dcterms:W3CDTF">2025-07-14T17:09:00Z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0x0101000F9DAE95A339B248977E50AC878AA16A</vt:lpwstr>
  </property>
  <property fmtid="{D5CDD505-2E9C-101B-9397-08002B2CF9AE}" pid="3" name="_dlc_DocIdItemGuid">
    <vt:lpwstr>e9fd0610-30ba-4e06-9180-968aa433a83e</vt:lpwstr>
  </property>
  <property fmtid="{D5CDD505-2E9C-101B-9397-08002B2CF9AE}" pid="4" name="GrammarlyDocumentId">
    <vt:lpwstr>b8473f5bf8b660f145d72b0c321538b4bce9880949e7877977d13418b6a9ae14</vt:lpwstr>
  </property>
  <property fmtid="{D5CDD505-2E9C-101B-9397-08002B2CF9AE}" pid="5" name="Countries">
    <vt:lpwstr/>
  </property>
  <property fmtid="{D5CDD505-2E9C-101B-9397-08002B2CF9AE}" pid="6" name="MediaServiceImageTags">
    <vt:lpwstr/>
  </property>
  <property fmtid="{D5CDD505-2E9C-101B-9397-08002B2CF9AE}" pid="7" name="Subject/Theme">
    <vt:lpwstr/>
  </property>
  <property fmtid="{D5CDD505-2E9C-101B-9397-08002B2CF9AE}" pid="8" name="Subject_x002f_Theme">
    <vt:lpwstr/>
  </property>
</Properties>
</file>